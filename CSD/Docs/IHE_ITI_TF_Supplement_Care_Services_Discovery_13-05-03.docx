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3A1" w:rsidRPr="00845754" w:rsidRDefault="009813A1">
      <w:pPr>
        <w:pStyle w:val="Caption"/>
        <w:jc w:val="center"/>
      </w:pPr>
    </w:p>
    <w:p w:rsidR="00CF283F" w:rsidRPr="00845754" w:rsidRDefault="00CF283F">
      <w:pPr>
        <w:pStyle w:val="Caption"/>
        <w:jc w:val="center"/>
      </w:pPr>
      <w:r w:rsidRPr="00845754">
        <w:t>Integrating the Healthcare Enterprise</w:t>
      </w:r>
    </w:p>
    <w:p w:rsidR="00CF283F" w:rsidRPr="00845754" w:rsidRDefault="00CF283F">
      <w:pPr>
        <w:autoSpaceDE w:val="0"/>
        <w:autoSpaceDN w:val="0"/>
        <w:adjustRightInd w:val="0"/>
        <w:jc w:val="center"/>
        <w:rPr>
          <w:rFonts w:ascii="TimesNewRoman,Bold" w:hAnsi="TimesNewRoman,Bold"/>
          <w:b/>
          <w:bCs/>
          <w:sz w:val="36"/>
          <w:szCs w:val="36"/>
        </w:rPr>
      </w:pPr>
    </w:p>
    <w:p w:rsidR="00CF283F" w:rsidRPr="00845754" w:rsidRDefault="00980258">
      <w:pPr>
        <w:autoSpaceDE w:val="0"/>
        <w:autoSpaceDN w:val="0"/>
        <w:adjustRightInd w:val="0"/>
        <w:jc w:val="center"/>
        <w:rPr>
          <w:rFonts w:ascii="TimesNewRoman,Bold" w:hAnsi="TimesNewRoman,Bold"/>
          <w:b/>
          <w:bCs/>
          <w:sz w:val="36"/>
          <w:szCs w:val="36"/>
        </w:rPr>
      </w:pPr>
      <w:r>
        <w:rPr>
          <w:rFonts w:ascii="TimesNewRoman,Bold" w:hAnsi="TimesNewRoman,Bold"/>
          <w:b/>
          <w:bCs/>
          <w:noProof/>
          <w:sz w:val="36"/>
          <w:szCs w:val="36"/>
        </w:rPr>
        <w:drawing>
          <wp:inline distT="0" distB="0" distL="0" distR="0" wp14:anchorId="70CB7355" wp14:editId="48147BEA">
            <wp:extent cx="1570990" cy="1113790"/>
            <wp:effectExtent l="1905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cstate="print"/>
                    <a:srcRect/>
                    <a:stretch>
                      <a:fillRect/>
                    </a:stretch>
                  </pic:blipFill>
                  <pic:spPr bwMode="auto">
                    <a:xfrm>
                      <a:off x="0" y="0"/>
                      <a:ext cx="1570990" cy="1113790"/>
                    </a:xfrm>
                    <a:prstGeom prst="rect">
                      <a:avLst/>
                    </a:prstGeom>
                    <a:noFill/>
                    <a:ln w="9525">
                      <a:noFill/>
                      <a:miter lim="800000"/>
                      <a:headEnd/>
                      <a:tailEnd/>
                    </a:ln>
                  </pic:spPr>
                </pic:pic>
              </a:graphicData>
            </a:graphic>
          </wp:inline>
        </w:drawing>
      </w:r>
    </w:p>
    <w:p w:rsidR="00CF283F" w:rsidRPr="00845754" w:rsidRDefault="00CF283F">
      <w:pPr>
        <w:autoSpaceDE w:val="0"/>
        <w:autoSpaceDN w:val="0"/>
        <w:adjustRightInd w:val="0"/>
        <w:jc w:val="center"/>
        <w:rPr>
          <w:rFonts w:ascii="TimesNewRoman,Bold" w:hAnsi="TimesNewRoman,Bold"/>
          <w:b/>
          <w:bCs/>
          <w:sz w:val="36"/>
          <w:szCs w:val="36"/>
        </w:rPr>
      </w:pPr>
    </w:p>
    <w:p w:rsidR="00482DC2" w:rsidRPr="00845754" w:rsidRDefault="00CF283F" w:rsidP="004A1360">
      <w:pPr>
        <w:jc w:val="center"/>
        <w:rPr>
          <w:rFonts w:ascii="Arial" w:hAnsi="Arial"/>
          <w:b/>
          <w:bCs/>
          <w:color w:val="FF0000"/>
          <w:sz w:val="44"/>
          <w:szCs w:val="44"/>
        </w:rPr>
      </w:pPr>
      <w:bookmarkStart w:id="0" w:name="_Toc253489431"/>
      <w:r w:rsidRPr="00845754">
        <w:rPr>
          <w:rFonts w:ascii="Arial" w:hAnsi="Arial"/>
          <w:b/>
          <w:bCs/>
          <w:sz w:val="44"/>
          <w:szCs w:val="44"/>
        </w:rPr>
        <w:t xml:space="preserve">IHE </w:t>
      </w:r>
      <w:r w:rsidR="00511A92" w:rsidRPr="00845754">
        <w:rPr>
          <w:rFonts w:ascii="Arial" w:hAnsi="Arial"/>
          <w:b/>
          <w:bCs/>
          <w:sz w:val="44"/>
          <w:szCs w:val="44"/>
        </w:rPr>
        <w:t>IT</w:t>
      </w:r>
      <w:r w:rsidR="007C4040">
        <w:rPr>
          <w:rFonts w:ascii="Arial" w:hAnsi="Arial"/>
          <w:b/>
          <w:bCs/>
          <w:sz w:val="44"/>
          <w:szCs w:val="44"/>
        </w:rPr>
        <w:t xml:space="preserve"> </w:t>
      </w:r>
      <w:r w:rsidR="00511A92" w:rsidRPr="00845754">
        <w:rPr>
          <w:rFonts w:ascii="Arial" w:hAnsi="Arial"/>
          <w:b/>
          <w:bCs/>
          <w:sz w:val="44"/>
          <w:szCs w:val="44"/>
        </w:rPr>
        <w:t>I</w:t>
      </w:r>
      <w:bookmarkEnd w:id="0"/>
      <w:r w:rsidR="007C4040">
        <w:rPr>
          <w:rFonts w:ascii="Arial" w:hAnsi="Arial"/>
          <w:b/>
          <w:bCs/>
          <w:sz w:val="44"/>
          <w:szCs w:val="44"/>
        </w:rPr>
        <w:t>nfrastructure</w:t>
      </w:r>
    </w:p>
    <w:p w:rsidR="00CF283F" w:rsidRPr="00845754" w:rsidRDefault="00CF283F" w:rsidP="004A1360">
      <w:pPr>
        <w:jc w:val="center"/>
        <w:rPr>
          <w:rFonts w:ascii="Arial" w:hAnsi="Arial"/>
          <w:b/>
          <w:bCs/>
          <w:sz w:val="44"/>
          <w:szCs w:val="44"/>
        </w:rPr>
      </w:pPr>
      <w:bookmarkStart w:id="1" w:name="_Toc253489432"/>
      <w:r w:rsidRPr="00845754">
        <w:rPr>
          <w:rFonts w:ascii="Arial" w:hAnsi="Arial"/>
          <w:b/>
          <w:bCs/>
          <w:sz w:val="44"/>
          <w:szCs w:val="44"/>
        </w:rPr>
        <w:t>Technical Framework</w:t>
      </w:r>
      <w:r w:rsidR="00482DC2" w:rsidRPr="00845754">
        <w:rPr>
          <w:rFonts w:ascii="Arial" w:hAnsi="Arial"/>
          <w:b/>
          <w:bCs/>
          <w:sz w:val="44"/>
          <w:szCs w:val="44"/>
        </w:rPr>
        <w:t xml:space="preserve"> </w:t>
      </w:r>
      <w:r w:rsidRPr="00845754">
        <w:rPr>
          <w:rFonts w:ascii="Arial" w:hAnsi="Arial"/>
          <w:b/>
          <w:bCs/>
          <w:sz w:val="44"/>
          <w:szCs w:val="44"/>
        </w:rPr>
        <w:t>Supplement</w:t>
      </w:r>
      <w:bookmarkEnd w:id="1"/>
    </w:p>
    <w:p w:rsidR="00CF283F" w:rsidRPr="00845754" w:rsidRDefault="00CF283F">
      <w:pPr>
        <w:autoSpaceDE w:val="0"/>
        <w:autoSpaceDN w:val="0"/>
        <w:adjustRightInd w:val="0"/>
        <w:rPr>
          <w:rFonts w:ascii="TimesNewRoman,Bold" w:hAnsi="TimesNewRoman,Bold"/>
          <w:b/>
          <w:bCs/>
          <w:sz w:val="56"/>
          <w:szCs w:val="56"/>
        </w:rPr>
      </w:pPr>
    </w:p>
    <w:p w:rsidR="00CF283F" w:rsidRPr="00845754" w:rsidRDefault="00CF283F">
      <w:pPr>
        <w:autoSpaceDE w:val="0"/>
        <w:autoSpaceDN w:val="0"/>
        <w:adjustRightInd w:val="0"/>
        <w:rPr>
          <w:rFonts w:ascii="TimesNewRoman,Bold" w:hAnsi="TimesNewRoman,Bold"/>
          <w:b/>
          <w:bCs/>
          <w:sz w:val="56"/>
          <w:szCs w:val="56"/>
        </w:rPr>
      </w:pPr>
    </w:p>
    <w:p w:rsidR="00CF283F" w:rsidRPr="00845754" w:rsidRDefault="00672B0D" w:rsidP="00511A92">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Care Services Discovery</w:t>
      </w:r>
      <w:r w:rsidR="00CF283F" w:rsidRPr="00845754">
        <w:rPr>
          <w:rFonts w:ascii="Arial" w:hAnsi="Arial" w:cs="Arial"/>
          <w:b/>
          <w:bCs/>
          <w:color w:val="000000"/>
          <w:kern w:val="28"/>
          <w:sz w:val="44"/>
          <w:szCs w:val="32"/>
        </w:rPr>
        <w:br/>
      </w:r>
      <w:r>
        <w:rPr>
          <w:rFonts w:ascii="Arial" w:hAnsi="Arial" w:cs="Arial"/>
          <w:b/>
          <w:bCs/>
          <w:color w:val="000000"/>
          <w:kern w:val="28"/>
          <w:sz w:val="44"/>
          <w:szCs w:val="32"/>
        </w:rPr>
        <w:t>CSD</w:t>
      </w:r>
    </w:p>
    <w:p w:rsidR="00CF283F" w:rsidRPr="00845754" w:rsidRDefault="00CF283F" w:rsidP="00F967B3">
      <w:pPr>
        <w:pStyle w:val="Title"/>
        <w:jc w:val="left"/>
      </w:pPr>
    </w:p>
    <w:p w:rsidR="00CF283F" w:rsidRPr="00845754" w:rsidRDefault="00CF283F">
      <w:pPr>
        <w:pStyle w:val="Title"/>
        <w:rPr>
          <w:sz w:val="36"/>
        </w:rPr>
      </w:pPr>
    </w:p>
    <w:p w:rsidR="00CF283F" w:rsidRPr="00845754" w:rsidRDefault="00457DDC" w:rsidP="004A1360">
      <w:pPr>
        <w:jc w:val="center"/>
        <w:rPr>
          <w:rFonts w:ascii="Arial" w:hAnsi="Arial"/>
          <w:b/>
          <w:bCs/>
          <w:sz w:val="36"/>
          <w:szCs w:val="36"/>
        </w:rPr>
      </w:pPr>
      <w:bookmarkStart w:id="2" w:name="_Toc253489433"/>
      <w:r w:rsidRPr="00845754">
        <w:rPr>
          <w:rFonts w:ascii="Arial" w:hAnsi="Arial"/>
          <w:b/>
          <w:bCs/>
          <w:sz w:val="36"/>
          <w:szCs w:val="36"/>
        </w:rPr>
        <w:t xml:space="preserve">Draft </w:t>
      </w:r>
      <w:r w:rsidR="00672B0D">
        <w:rPr>
          <w:rFonts w:ascii="Arial" w:hAnsi="Arial"/>
          <w:b/>
          <w:bCs/>
          <w:sz w:val="36"/>
          <w:szCs w:val="36"/>
        </w:rPr>
        <w:t xml:space="preserve">in Preparation </w:t>
      </w:r>
      <w:r w:rsidRPr="00845754">
        <w:rPr>
          <w:rFonts w:ascii="Arial" w:hAnsi="Arial"/>
          <w:b/>
          <w:bCs/>
          <w:sz w:val="36"/>
          <w:szCs w:val="36"/>
        </w:rPr>
        <w:t>for P</w:t>
      </w:r>
      <w:r w:rsidR="00CF283F" w:rsidRPr="00845754">
        <w:rPr>
          <w:rFonts w:ascii="Arial" w:hAnsi="Arial"/>
          <w:b/>
          <w:bCs/>
          <w:sz w:val="36"/>
          <w:szCs w:val="36"/>
        </w:rPr>
        <w:t>ublic Comment</w:t>
      </w:r>
      <w:bookmarkEnd w:id="2"/>
    </w:p>
    <w:p w:rsidR="00A910E1" w:rsidRPr="00845754" w:rsidRDefault="00A910E1">
      <w:pPr>
        <w:pStyle w:val="BodyText"/>
      </w:pPr>
    </w:p>
    <w:p w:rsidR="00CF283F" w:rsidRPr="00845754" w:rsidRDefault="00CF283F">
      <w:pPr>
        <w:pStyle w:val="BodyText"/>
      </w:pPr>
    </w:p>
    <w:p w:rsidR="00A910E1" w:rsidRPr="00845754" w:rsidRDefault="00A910E1" w:rsidP="003E5EDD">
      <w:pPr>
        <w:pStyle w:val="BodyText"/>
        <w:rPr>
          <w:rFonts w:ascii="TimesNewRoman" w:hAnsi="TimesNewRoman"/>
        </w:rPr>
      </w:pPr>
      <w:r w:rsidRPr="00845754">
        <w:rPr>
          <w:rFonts w:ascii="TimesNewRoman" w:hAnsi="TimesNewRoman"/>
        </w:rPr>
        <w:t>Date:</w:t>
      </w:r>
      <w:r w:rsidRPr="00845754">
        <w:rPr>
          <w:rFonts w:ascii="TimesNewRoman" w:hAnsi="TimesNewRoman"/>
        </w:rPr>
        <w:tab/>
      </w:r>
      <w:r w:rsidRPr="00845754">
        <w:rPr>
          <w:rFonts w:ascii="TimesNewRoman" w:hAnsi="TimesNewRoman"/>
        </w:rPr>
        <w:tab/>
      </w:r>
      <w:r w:rsidR="00672B0D">
        <w:rPr>
          <w:rFonts w:ascii="TimesNewRoman" w:hAnsi="TimesNewRoman"/>
        </w:rPr>
        <w:t xml:space="preserve">April </w:t>
      </w:r>
      <w:r w:rsidR="00D8011F">
        <w:rPr>
          <w:rFonts w:ascii="TimesNewRoman" w:hAnsi="TimesNewRoman"/>
        </w:rPr>
        <w:t>30</w:t>
      </w:r>
      <w:r w:rsidR="00672B0D">
        <w:rPr>
          <w:rFonts w:ascii="TimesNewRoman" w:hAnsi="TimesNewRoman"/>
        </w:rPr>
        <w:t>, 2013</w:t>
      </w:r>
    </w:p>
    <w:p w:rsidR="00603ED5" w:rsidRPr="00845754" w:rsidRDefault="003E5EDD" w:rsidP="00A910E1">
      <w:pPr>
        <w:pStyle w:val="BodyText"/>
        <w:rPr>
          <w:rFonts w:ascii="TimesNewRoman" w:hAnsi="TimesNewRoman"/>
        </w:rPr>
      </w:pPr>
      <w:r w:rsidRPr="00845754">
        <w:rPr>
          <w:rFonts w:ascii="TimesNewRoman" w:hAnsi="TimesNewRoman"/>
        </w:rPr>
        <w:t>Author:</w:t>
      </w:r>
      <w:r w:rsidRPr="00845754">
        <w:rPr>
          <w:rFonts w:ascii="TimesNewRoman" w:hAnsi="TimesNewRoman"/>
        </w:rPr>
        <w:tab/>
      </w:r>
      <w:r w:rsidR="00672B0D">
        <w:rPr>
          <w:rFonts w:ascii="TimesNewRoman" w:hAnsi="TimesNewRoman"/>
        </w:rPr>
        <w:t>Derek Ritz, Ron Parker</w:t>
      </w:r>
    </w:p>
    <w:p w:rsidR="00CF283F" w:rsidRPr="00845754" w:rsidRDefault="00603ED5" w:rsidP="003E5EDD">
      <w:pPr>
        <w:pStyle w:val="BodyText"/>
        <w:rPr>
          <w:color w:val="000000"/>
        </w:rPr>
      </w:pPr>
      <w:r w:rsidRPr="00845754">
        <w:rPr>
          <w:rFonts w:ascii="TimesNewRoman" w:hAnsi="TimesNewRoman"/>
        </w:rPr>
        <w:t xml:space="preserve">Email: </w:t>
      </w:r>
      <w:r w:rsidRPr="00845754">
        <w:rPr>
          <w:rFonts w:ascii="TimesNewRoman" w:hAnsi="TimesNewRoman"/>
        </w:rPr>
        <w:tab/>
      </w:r>
      <w:r w:rsidR="009F058E">
        <w:rPr>
          <w:rFonts w:ascii="TimesNewRoman" w:hAnsi="TimesNewRoman"/>
        </w:rPr>
        <w:tab/>
      </w:r>
      <w:r w:rsidR="00337C29" w:rsidRPr="00845754">
        <w:rPr>
          <w:rFonts w:ascii="TimesNewRoman" w:hAnsi="TimesNewRoman"/>
        </w:rPr>
        <w:t>iti@ihe.net</w:t>
      </w:r>
      <w:r w:rsidR="00CF283F" w:rsidRPr="00845754">
        <w:rPr>
          <w:rFonts w:ascii="TimesNewRoman" w:hAnsi="TimesNewRoman"/>
          <w:noProof w:val="0"/>
        </w:rPr>
        <w:br w:type="page"/>
      </w:r>
      <w:r w:rsidR="00CF283F" w:rsidRPr="00845754">
        <w:rPr>
          <w:color w:val="000000"/>
        </w:rPr>
        <w:t xml:space="preserve"> </w:t>
      </w:r>
    </w:p>
    <w:p w:rsidR="00BB3E2F" w:rsidRPr="00BB3E2F" w:rsidRDefault="00CF283F" w:rsidP="00BB3E2F">
      <w:pPr>
        <w:pStyle w:val="BodyText"/>
      </w:pPr>
      <w:r w:rsidRPr="00845754">
        <w:rPr>
          <w:b/>
          <w:bCs/>
          <w:color w:val="000000"/>
        </w:rPr>
        <w:t xml:space="preserve">This </w:t>
      </w:r>
      <w:r w:rsidR="00482DC2" w:rsidRPr="00845754">
        <w:rPr>
          <w:b/>
          <w:bCs/>
          <w:color w:val="000000"/>
        </w:rPr>
        <w:t xml:space="preserve">is a </w:t>
      </w:r>
      <w:r w:rsidRPr="00845754">
        <w:rPr>
          <w:b/>
          <w:bCs/>
          <w:color w:val="000000"/>
        </w:rPr>
        <w:t>supplement to the IHE</w:t>
      </w:r>
      <w:r w:rsidRPr="00845754">
        <w:rPr>
          <w:b/>
          <w:bCs/>
          <w:color w:val="FF0000"/>
        </w:rPr>
        <w:t xml:space="preserve"> </w:t>
      </w:r>
      <w:r w:rsidR="00125B38" w:rsidRPr="00845754">
        <w:rPr>
          <w:b/>
          <w:bCs/>
          <w:color w:val="000000"/>
        </w:rPr>
        <w:t>ITI</w:t>
      </w:r>
      <w:r w:rsidRPr="00845754">
        <w:rPr>
          <w:b/>
          <w:bCs/>
          <w:color w:val="FF0000"/>
        </w:rPr>
        <w:t xml:space="preserve"> </w:t>
      </w:r>
      <w:r w:rsidRPr="00845754">
        <w:rPr>
          <w:b/>
          <w:bCs/>
          <w:color w:val="000000"/>
        </w:rPr>
        <w:t>Technical Framework</w:t>
      </w:r>
      <w:r w:rsidRPr="00845754">
        <w:rPr>
          <w:b/>
          <w:bCs/>
          <w:color w:val="FF0000"/>
        </w:rPr>
        <w:t xml:space="preserve"> </w:t>
      </w:r>
      <w:r w:rsidRPr="00845754">
        <w:rPr>
          <w:b/>
          <w:bCs/>
          <w:color w:val="000000"/>
        </w:rPr>
        <w:t>V</w:t>
      </w:r>
      <w:r w:rsidR="00125B38" w:rsidRPr="00845754">
        <w:rPr>
          <w:b/>
          <w:bCs/>
          <w:color w:val="000000"/>
        </w:rPr>
        <w:t>6</w:t>
      </w:r>
      <w:r w:rsidR="009813A1" w:rsidRPr="00845754">
        <w:rPr>
          <w:b/>
          <w:bCs/>
          <w:color w:val="000000"/>
        </w:rPr>
        <w:t>.</w:t>
      </w:r>
      <w:r w:rsidR="00125B38" w:rsidRPr="00845754">
        <w:rPr>
          <w:b/>
          <w:bCs/>
          <w:color w:val="000000"/>
        </w:rPr>
        <w:t>0</w:t>
      </w:r>
      <w:r w:rsidR="00482DC2" w:rsidRPr="00845754">
        <w:rPr>
          <w:b/>
          <w:bCs/>
          <w:color w:val="000000"/>
        </w:rPr>
        <w:t>.</w:t>
      </w:r>
      <w:r w:rsidR="00BB3E2F">
        <w:rPr>
          <w:b/>
          <w:bCs/>
          <w:color w:val="000000"/>
        </w:rPr>
        <w:t xml:space="preserve"> </w:t>
      </w:r>
      <w:r w:rsidR="00BB3E2F">
        <w:t xml:space="preserve">It is </w:t>
      </w:r>
      <w:r w:rsidR="00BB3E2F" w:rsidRPr="006263EA">
        <w:t>submitted for Public Comment between</w:t>
      </w:r>
      <w:r w:rsidR="00BB3E2F">
        <w:t xml:space="preserve"> </w:t>
      </w:r>
      <w:r w:rsidR="00BB3E2F" w:rsidRPr="006263EA">
        <w:t xml:space="preserve"> </w:t>
      </w:r>
      <w:r w:rsidR="00672B0D">
        <w:t xml:space="preserve">xxx </w:t>
      </w:r>
      <w:r w:rsidR="00BB3E2F" w:rsidRPr="00BB3E2F">
        <w:t>a</w:t>
      </w:r>
      <w:r w:rsidR="00BB3E2F" w:rsidRPr="006263EA">
        <w:t xml:space="preserve">nd </w:t>
      </w:r>
      <w:r w:rsidR="00672B0D">
        <w:t>yyy</w:t>
      </w:r>
      <w:r w:rsidR="00BB3E2F">
        <w:t>, 201</w:t>
      </w:r>
      <w:r w:rsidR="00672B0D">
        <w:t>3</w:t>
      </w:r>
      <w:r w:rsidR="00BB3E2F" w:rsidRPr="006263EA">
        <w:t>.</w:t>
      </w:r>
      <w:r w:rsidR="00BB3E2F">
        <w:t xml:space="preserve"> </w:t>
      </w:r>
      <w:r w:rsidR="00BB3E2F" w:rsidRPr="006263EA">
        <w:t xml:space="preserve">Comments are invited and may be submitted to the IHE forums at </w:t>
      </w:r>
      <w:hyperlink r:id="rId10" w:history="1">
        <w:r w:rsidR="00BB3E2F">
          <w:rPr>
            <w:rStyle w:val="Hyperlink"/>
          </w:rPr>
          <w:t>http://forums.rsna.org/forumdisplay.php?f=511</w:t>
        </w:r>
      </w:hyperlink>
      <w:r w:rsidR="00BB3E2F" w:rsidRPr="00510062">
        <w:t>.</w:t>
      </w:r>
      <w:r w:rsidR="00BB3E2F">
        <w:rPr>
          <w:color w:val="FF0000"/>
        </w:rPr>
        <w:t xml:space="preserve"> </w:t>
      </w:r>
      <w:r w:rsidR="00BB3E2F" w:rsidRPr="00510062">
        <w:t xml:space="preserve">In order to be considered in development of the Trial Implementation version of the supplement comments must be received by </w:t>
      </w:r>
      <w:r w:rsidR="00672B0D">
        <w:t>yyy</w:t>
      </w:r>
      <w:r w:rsidR="00BB3E2F" w:rsidRPr="00BB3E2F">
        <w:t>, 201</w:t>
      </w:r>
      <w:r w:rsidR="00672B0D">
        <w:t>3</w:t>
      </w:r>
      <w:r w:rsidR="00BB3E2F" w:rsidRPr="00510062">
        <w:t>.</w:t>
      </w:r>
      <w:r w:rsidR="00BB3E2F" w:rsidRPr="00BB6AAC">
        <w:t xml:space="preserve"> </w:t>
      </w:r>
      <w:r w:rsidR="00BB3E2F">
        <w:t>Please use the Public Comment Template provided in the thread and submit comments by posting the completed template as an attachment to a Reply or New Thread.</w:t>
      </w:r>
    </w:p>
    <w:p w:rsidR="002036FD" w:rsidRPr="00E72F60" w:rsidRDefault="002036FD" w:rsidP="002036FD">
      <w:pPr>
        <w:pStyle w:val="BodyText"/>
      </w:pPr>
      <w:r w:rsidRPr="00E72F60">
        <w:t>This supplement describes changes to the existing technical framework documents and where indicated amends text by addition (</w:t>
      </w:r>
      <w:r w:rsidRPr="00EA5552">
        <w:rPr>
          <w:rStyle w:val="InsertText"/>
        </w:rPr>
        <w:t>bold underline</w:t>
      </w:r>
      <w:r w:rsidRPr="00E72F60">
        <w:t>) or removal (</w:t>
      </w:r>
      <w:r w:rsidRPr="00EA5552">
        <w:rPr>
          <w:rStyle w:val="DeleteText"/>
        </w:rPr>
        <w:t>bold strikethrough</w:t>
      </w:r>
      <w:r w:rsidRPr="00E72F60">
        <w:t xml:space="preserve">), as well as addition of large new sections introduced by editor’s instructions to “add new text” or similar, which for readability </w:t>
      </w:r>
      <w:r>
        <w:t>are</w:t>
      </w:r>
      <w:r w:rsidRPr="00E72F60">
        <w:t xml:space="preserve"> not bolded or underlined.</w:t>
      </w:r>
    </w:p>
    <w:p w:rsidR="002036FD" w:rsidRDefault="002036FD" w:rsidP="002036FD">
      <w:r>
        <w:t xml:space="preserve">“Boxed” instructions like the sample below indicate to the Volume Editor how to integrate the relevant section(s) into the relevant Technical Framework volume: </w:t>
      </w:r>
    </w:p>
    <w:p w:rsidR="002036FD" w:rsidRDefault="002036FD" w:rsidP="002036FD"/>
    <w:p w:rsidR="002036FD" w:rsidRPr="00662893" w:rsidRDefault="002036FD" w:rsidP="002036FD">
      <w:pPr>
        <w:pStyle w:val="EditorInstructions"/>
      </w:pPr>
      <w:r w:rsidRPr="00662893">
        <w:t>Replace Section X.X by the following:</w:t>
      </w:r>
    </w:p>
    <w:p w:rsidR="002036FD" w:rsidRDefault="002036FD" w:rsidP="002036FD">
      <w:pPr>
        <w:pStyle w:val="BodyText"/>
      </w:pPr>
    </w:p>
    <w:p w:rsidR="002036FD" w:rsidRDefault="002036FD" w:rsidP="002036FD">
      <w:pPr>
        <w:pStyle w:val="BodyText"/>
      </w:pPr>
      <w:r w:rsidRPr="00AC7C88">
        <w:t xml:space="preserve">General information about IHE </w:t>
      </w:r>
      <w:r>
        <w:t>can</w:t>
      </w:r>
      <w:r w:rsidRPr="00AC7C88">
        <w:t xml:space="preserve"> be found at:</w:t>
      </w:r>
      <w:r>
        <w:t xml:space="preserve"> </w:t>
      </w:r>
      <w:hyperlink r:id="rId11" w:history="1">
        <w:r w:rsidRPr="00912503">
          <w:rPr>
            <w:rStyle w:val="Hyperlink"/>
          </w:rPr>
          <w:t>www.ihe.net</w:t>
        </w:r>
      </w:hyperlink>
    </w:p>
    <w:p w:rsidR="002036FD" w:rsidRPr="006263EA" w:rsidRDefault="002036FD" w:rsidP="002036FD">
      <w:pPr>
        <w:pStyle w:val="BodyText"/>
      </w:pPr>
      <w:r w:rsidRPr="00AC7C88">
        <w:t xml:space="preserve">Information about the IHE </w:t>
      </w:r>
      <w:r w:rsidR="00AD3F4C" w:rsidRPr="00AD3F4C">
        <w:t>IT Infrastructure domain</w:t>
      </w:r>
      <w:r w:rsidRPr="00AC7C88">
        <w:t xml:space="preserve"> </w:t>
      </w:r>
      <w:r w:rsidR="00AD3F4C">
        <w:t>can</w:t>
      </w:r>
      <w:r w:rsidRPr="00AC7C88">
        <w:t xml:space="preserve"> be found at:</w:t>
      </w:r>
      <w:r>
        <w:t xml:space="preserve">  </w:t>
      </w:r>
      <w:hyperlink r:id="rId12" w:history="1">
        <w:r w:rsidRPr="001E6AED">
          <w:rPr>
            <w:rStyle w:val="Hyperlink"/>
          </w:rPr>
          <w:t>http://www.ihe.net/Domains/index.cfm</w:t>
        </w:r>
      </w:hyperlink>
    </w:p>
    <w:p w:rsidR="002036FD" w:rsidRPr="00B072B1" w:rsidRDefault="002036FD" w:rsidP="002036FD">
      <w:pPr>
        <w:pStyle w:val="BodyText"/>
      </w:pPr>
      <w:r w:rsidRPr="00AC7C88">
        <w:t xml:space="preserve">Information about the structure of IHE Technical Frameworks and Supplements </w:t>
      </w:r>
      <w:r>
        <w:t>can</w:t>
      </w:r>
      <w:r w:rsidRPr="00AC7C88">
        <w:t xml:space="preserve"> be found at:</w:t>
      </w:r>
      <w:r w:rsidRPr="00B072B1">
        <w:t xml:space="preserve"> </w:t>
      </w:r>
      <w:hyperlink r:id="rId13" w:history="1">
        <w:r w:rsidRPr="001E6AED">
          <w:rPr>
            <w:rStyle w:val="Hyperlink"/>
          </w:rPr>
          <w:t>http://www.ihe.net/About/process.cfm</w:t>
        </w:r>
      </w:hyperlink>
      <w:r>
        <w:t xml:space="preserve"> and </w:t>
      </w:r>
      <w:hyperlink r:id="rId14" w:history="1">
        <w:r w:rsidRPr="001E6AED">
          <w:rPr>
            <w:rStyle w:val="Hyperlink"/>
          </w:rPr>
          <w:t>http://www.ihe.net/profiles/index.cfm</w:t>
        </w:r>
      </w:hyperlink>
    </w:p>
    <w:p w:rsidR="002036FD" w:rsidRDefault="002036FD" w:rsidP="002036FD">
      <w:pPr>
        <w:pStyle w:val="BodyText"/>
      </w:pPr>
      <w:r w:rsidRPr="00AC7C88">
        <w:t xml:space="preserve">The current version of the IHE Technical Framework </w:t>
      </w:r>
      <w:r>
        <w:t>can</w:t>
      </w:r>
      <w:r w:rsidRPr="00AC7C88">
        <w:t xml:space="preserve"> be found at:</w:t>
      </w:r>
      <w:r w:rsidRPr="00B072B1">
        <w:t xml:space="preserve"> </w:t>
      </w:r>
      <w:hyperlink r:id="rId15" w:history="1">
        <w:r w:rsidRPr="001E6AED">
          <w:rPr>
            <w:rStyle w:val="Hyperlink"/>
          </w:rPr>
          <w:t>http://www.ihe.net/Technical_Framework/index.cfm</w:t>
        </w:r>
      </w:hyperlink>
    </w:p>
    <w:p w:rsidR="002036FD" w:rsidRDefault="002036FD" w:rsidP="002036FD">
      <w:pPr>
        <w:pStyle w:val="BodyText"/>
      </w:pPr>
    </w:p>
    <w:p w:rsidR="007A7BF7" w:rsidRPr="00845754" w:rsidRDefault="007A7BF7" w:rsidP="00A910E1">
      <w:pPr>
        <w:pStyle w:val="BodyText"/>
      </w:pPr>
    </w:p>
    <w:p w:rsidR="009429FB" w:rsidRPr="00845754" w:rsidRDefault="009429FB" w:rsidP="00A910E1">
      <w:pPr>
        <w:pStyle w:val="BodyText"/>
      </w:pPr>
    </w:p>
    <w:p w:rsidR="009429FB" w:rsidRPr="00845754" w:rsidRDefault="009429FB" w:rsidP="00A910E1">
      <w:pPr>
        <w:pStyle w:val="BodyText"/>
      </w:pPr>
    </w:p>
    <w:p w:rsidR="007A7BF7" w:rsidRPr="00845754" w:rsidRDefault="007A7BF7" w:rsidP="00A910E1">
      <w:pPr>
        <w:pStyle w:val="BodyText"/>
      </w:pPr>
    </w:p>
    <w:p w:rsidR="00D85A7B" w:rsidRPr="00AD3F4C" w:rsidRDefault="004A1360" w:rsidP="00D85A7B">
      <w:pPr>
        <w:pStyle w:val="BodyText"/>
        <w:rPr>
          <w:b/>
        </w:rPr>
      </w:pPr>
      <w:r w:rsidRPr="00845754">
        <w:rPr>
          <w:b/>
          <w:u w:val="single"/>
        </w:rPr>
        <w:br w:type="page"/>
      </w:r>
      <w:r w:rsidR="00D85A7B" w:rsidRPr="00AD3F4C">
        <w:rPr>
          <w:b/>
        </w:rPr>
        <w:t>CONTENTS</w:t>
      </w:r>
    </w:p>
    <w:p w:rsidR="0033199D" w:rsidRDefault="006B4942">
      <w:pPr>
        <w:pStyle w:val="TOC1"/>
        <w:rPr>
          <w:rFonts w:asciiTheme="minorHAnsi" w:eastAsiaTheme="minorEastAsia" w:hAnsiTheme="minorHAnsi" w:cstheme="minorBidi"/>
          <w:b w:val="0"/>
          <w:noProof/>
          <w:sz w:val="22"/>
          <w:szCs w:val="22"/>
          <w:lang w:val="en-CA" w:eastAsia="en-CA"/>
        </w:rPr>
      </w:pPr>
      <w:r w:rsidRPr="002036FD">
        <w:rPr>
          <w:b w:val="0"/>
        </w:rPr>
        <w:fldChar w:fldCharType="begin"/>
      </w:r>
      <w:r w:rsidR="00475548" w:rsidRPr="002036FD">
        <w:rPr>
          <w:b w:val="0"/>
        </w:rPr>
        <w:instrText xml:space="preserve"> TOC \o "1-3" \h \z \t "Heading 4,3,Heading 5,3,Heading 6,3,Heading 7,3,Appendix Heading 2,2,Appendix Heading 1,2,Appendix Heading 3,2" </w:instrText>
      </w:r>
      <w:r w:rsidRPr="002036FD">
        <w:rPr>
          <w:b w:val="0"/>
        </w:rPr>
        <w:fldChar w:fldCharType="separate"/>
      </w:r>
      <w:hyperlink w:anchor="_Toc354246842" w:history="1">
        <w:r w:rsidR="0033199D" w:rsidRPr="002C154C">
          <w:rPr>
            <w:rStyle w:val="Hyperlink"/>
            <w:noProof/>
          </w:rPr>
          <w:t>Introduction</w:t>
        </w:r>
        <w:r w:rsidR="0033199D">
          <w:rPr>
            <w:noProof/>
            <w:webHidden/>
          </w:rPr>
          <w:tab/>
        </w:r>
        <w:r>
          <w:rPr>
            <w:noProof/>
            <w:webHidden/>
          </w:rPr>
          <w:fldChar w:fldCharType="begin"/>
        </w:r>
        <w:r w:rsidR="0033199D">
          <w:rPr>
            <w:noProof/>
            <w:webHidden/>
          </w:rPr>
          <w:instrText xml:space="preserve"> PAGEREF _Toc354246842 \h </w:instrText>
        </w:r>
        <w:r>
          <w:rPr>
            <w:noProof/>
            <w:webHidden/>
          </w:rPr>
        </w:r>
        <w:r>
          <w:rPr>
            <w:noProof/>
            <w:webHidden/>
          </w:rPr>
          <w:fldChar w:fldCharType="separate"/>
        </w:r>
        <w:r w:rsidR="0033199D">
          <w:rPr>
            <w:noProof/>
            <w:webHidden/>
          </w:rPr>
          <w:t>4</w:t>
        </w:r>
        <w:r>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43" w:history="1">
        <w:r w:rsidR="0033199D" w:rsidRPr="002C154C">
          <w:rPr>
            <w:rStyle w:val="Hyperlink"/>
            <w:noProof/>
          </w:rPr>
          <w:t>Open Issues and Questions</w:t>
        </w:r>
        <w:r w:rsidR="0033199D">
          <w:rPr>
            <w:noProof/>
            <w:webHidden/>
          </w:rPr>
          <w:tab/>
        </w:r>
        <w:r w:rsidR="006B4942">
          <w:rPr>
            <w:noProof/>
            <w:webHidden/>
          </w:rPr>
          <w:fldChar w:fldCharType="begin"/>
        </w:r>
        <w:r w:rsidR="0033199D">
          <w:rPr>
            <w:noProof/>
            <w:webHidden/>
          </w:rPr>
          <w:instrText xml:space="preserve"> PAGEREF _Toc354246843 \h </w:instrText>
        </w:r>
        <w:r w:rsidR="006B4942">
          <w:rPr>
            <w:noProof/>
            <w:webHidden/>
          </w:rPr>
        </w:r>
        <w:r w:rsidR="006B4942">
          <w:rPr>
            <w:noProof/>
            <w:webHidden/>
          </w:rPr>
          <w:fldChar w:fldCharType="separate"/>
        </w:r>
        <w:r w:rsidR="0033199D">
          <w:rPr>
            <w:noProof/>
            <w:webHidden/>
          </w:rPr>
          <w:t>4</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44" w:history="1">
        <w:r w:rsidR="0033199D" w:rsidRPr="002C154C">
          <w:rPr>
            <w:rStyle w:val="Hyperlink"/>
            <w:noProof/>
          </w:rPr>
          <w:t>Closed Issues</w:t>
        </w:r>
        <w:r w:rsidR="0033199D">
          <w:rPr>
            <w:noProof/>
            <w:webHidden/>
          </w:rPr>
          <w:tab/>
        </w:r>
        <w:r w:rsidR="006B4942">
          <w:rPr>
            <w:noProof/>
            <w:webHidden/>
          </w:rPr>
          <w:fldChar w:fldCharType="begin"/>
        </w:r>
        <w:r w:rsidR="0033199D">
          <w:rPr>
            <w:noProof/>
            <w:webHidden/>
          </w:rPr>
          <w:instrText xml:space="preserve"> PAGEREF _Toc354246844 \h </w:instrText>
        </w:r>
        <w:r w:rsidR="006B4942">
          <w:rPr>
            <w:noProof/>
            <w:webHidden/>
          </w:rPr>
        </w:r>
        <w:r w:rsidR="006B4942">
          <w:rPr>
            <w:noProof/>
            <w:webHidden/>
          </w:rPr>
          <w:fldChar w:fldCharType="separate"/>
        </w:r>
        <w:r w:rsidR="0033199D">
          <w:rPr>
            <w:noProof/>
            <w:webHidden/>
          </w:rPr>
          <w:t>6</w:t>
        </w:r>
        <w:r w:rsidR="006B4942">
          <w:rPr>
            <w:noProof/>
            <w:webHidden/>
          </w:rPr>
          <w:fldChar w:fldCharType="end"/>
        </w:r>
      </w:hyperlink>
    </w:p>
    <w:p w:rsidR="0033199D" w:rsidRDefault="00EE5EE1">
      <w:pPr>
        <w:pStyle w:val="TOC1"/>
        <w:rPr>
          <w:rFonts w:asciiTheme="minorHAnsi" w:eastAsiaTheme="minorEastAsia" w:hAnsiTheme="minorHAnsi" w:cstheme="minorBidi"/>
          <w:b w:val="0"/>
          <w:noProof/>
          <w:sz w:val="22"/>
          <w:szCs w:val="22"/>
          <w:lang w:val="en-CA" w:eastAsia="en-CA"/>
        </w:rPr>
      </w:pPr>
      <w:hyperlink w:anchor="_Toc354246845" w:history="1">
        <w:r w:rsidR="0033199D" w:rsidRPr="002C154C">
          <w:rPr>
            <w:rStyle w:val="Hyperlink"/>
            <w:i/>
            <w:iCs/>
            <w:noProof/>
          </w:rPr>
          <w:t>Volume 1 – Integration Profiles</w:t>
        </w:r>
        <w:r w:rsidR="0033199D">
          <w:rPr>
            <w:noProof/>
            <w:webHidden/>
          </w:rPr>
          <w:tab/>
        </w:r>
        <w:r w:rsidR="006B4942">
          <w:rPr>
            <w:noProof/>
            <w:webHidden/>
          </w:rPr>
          <w:fldChar w:fldCharType="begin"/>
        </w:r>
        <w:r w:rsidR="0033199D">
          <w:rPr>
            <w:noProof/>
            <w:webHidden/>
          </w:rPr>
          <w:instrText xml:space="preserve"> PAGEREF _Toc354246845 \h </w:instrText>
        </w:r>
        <w:r w:rsidR="006B4942">
          <w:rPr>
            <w:noProof/>
            <w:webHidden/>
          </w:rPr>
        </w:r>
        <w:r w:rsidR="006B4942">
          <w:rPr>
            <w:noProof/>
            <w:webHidden/>
          </w:rPr>
          <w:fldChar w:fldCharType="separate"/>
        </w:r>
        <w:r w:rsidR="0033199D">
          <w:rPr>
            <w:noProof/>
            <w:webHidden/>
          </w:rPr>
          <w:t>9</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46" w:history="1">
        <w:r w:rsidR="0033199D" w:rsidRPr="002C154C">
          <w:rPr>
            <w:rStyle w:val="Hyperlink"/>
            <w:noProof/>
          </w:rPr>
          <w:t>1.7 History of Annual Changes</w:t>
        </w:r>
        <w:r w:rsidR="0033199D">
          <w:rPr>
            <w:noProof/>
            <w:webHidden/>
          </w:rPr>
          <w:tab/>
        </w:r>
        <w:r w:rsidR="006B4942">
          <w:rPr>
            <w:noProof/>
            <w:webHidden/>
          </w:rPr>
          <w:fldChar w:fldCharType="begin"/>
        </w:r>
        <w:r w:rsidR="0033199D">
          <w:rPr>
            <w:noProof/>
            <w:webHidden/>
          </w:rPr>
          <w:instrText xml:space="preserve"> PAGEREF _Toc354246846 \h </w:instrText>
        </w:r>
        <w:r w:rsidR="006B4942">
          <w:rPr>
            <w:noProof/>
            <w:webHidden/>
          </w:rPr>
        </w:r>
        <w:r w:rsidR="006B4942">
          <w:rPr>
            <w:noProof/>
            <w:webHidden/>
          </w:rPr>
          <w:fldChar w:fldCharType="separate"/>
        </w:r>
        <w:r w:rsidR="0033199D">
          <w:rPr>
            <w:noProof/>
            <w:webHidden/>
          </w:rPr>
          <w:t>9</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47" w:history="1">
        <w:r w:rsidR="0033199D" w:rsidRPr="002C154C">
          <w:rPr>
            <w:rStyle w:val="Hyperlink"/>
            <w:noProof/>
          </w:rPr>
          <w:t>2.1 Dependencies among Integration Profiles</w:t>
        </w:r>
        <w:r w:rsidR="0033199D">
          <w:rPr>
            <w:noProof/>
            <w:webHidden/>
          </w:rPr>
          <w:tab/>
        </w:r>
        <w:r w:rsidR="006B4942">
          <w:rPr>
            <w:noProof/>
            <w:webHidden/>
          </w:rPr>
          <w:fldChar w:fldCharType="begin"/>
        </w:r>
        <w:r w:rsidR="0033199D">
          <w:rPr>
            <w:noProof/>
            <w:webHidden/>
          </w:rPr>
          <w:instrText xml:space="preserve"> PAGEREF _Toc354246847 \h </w:instrText>
        </w:r>
        <w:r w:rsidR="006B4942">
          <w:rPr>
            <w:noProof/>
            <w:webHidden/>
          </w:rPr>
        </w:r>
        <w:r w:rsidR="006B4942">
          <w:rPr>
            <w:noProof/>
            <w:webHidden/>
          </w:rPr>
          <w:fldChar w:fldCharType="separate"/>
        </w:r>
        <w:r w:rsidR="0033199D">
          <w:rPr>
            <w:noProof/>
            <w:webHidden/>
          </w:rPr>
          <w:t>9</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48" w:history="1">
        <w:r w:rsidR="0033199D" w:rsidRPr="002C154C">
          <w:rPr>
            <w:rStyle w:val="Hyperlink"/>
            <w:noProof/>
          </w:rPr>
          <w:t>2.2.X CSD Integration Profile</w:t>
        </w:r>
        <w:r w:rsidR="0033199D">
          <w:rPr>
            <w:noProof/>
            <w:webHidden/>
          </w:rPr>
          <w:tab/>
        </w:r>
        <w:r w:rsidR="006B4942">
          <w:rPr>
            <w:noProof/>
            <w:webHidden/>
          </w:rPr>
          <w:fldChar w:fldCharType="begin"/>
        </w:r>
        <w:r w:rsidR="0033199D">
          <w:rPr>
            <w:noProof/>
            <w:webHidden/>
          </w:rPr>
          <w:instrText xml:space="preserve"> PAGEREF _Toc354246848 \h </w:instrText>
        </w:r>
        <w:r w:rsidR="006B4942">
          <w:rPr>
            <w:noProof/>
            <w:webHidden/>
          </w:rPr>
        </w:r>
        <w:r w:rsidR="006B4942">
          <w:rPr>
            <w:noProof/>
            <w:webHidden/>
          </w:rPr>
          <w:fldChar w:fldCharType="separate"/>
        </w:r>
        <w:r w:rsidR="0033199D">
          <w:rPr>
            <w:noProof/>
            <w:webHidden/>
          </w:rPr>
          <w:t>9</w:t>
        </w:r>
        <w:r w:rsidR="006B4942">
          <w:rPr>
            <w:noProof/>
            <w:webHidden/>
          </w:rPr>
          <w:fldChar w:fldCharType="end"/>
        </w:r>
      </w:hyperlink>
    </w:p>
    <w:p w:rsidR="0033199D" w:rsidRDefault="00EE5EE1">
      <w:pPr>
        <w:pStyle w:val="TOC1"/>
        <w:rPr>
          <w:rFonts w:asciiTheme="minorHAnsi" w:eastAsiaTheme="minorEastAsia" w:hAnsiTheme="minorHAnsi" w:cstheme="minorBidi"/>
          <w:b w:val="0"/>
          <w:noProof/>
          <w:sz w:val="22"/>
          <w:szCs w:val="22"/>
          <w:lang w:val="en-CA" w:eastAsia="en-CA"/>
        </w:rPr>
      </w:pPr>
      <w:hyperlink w:anchor="_Toc354246849" w:history="1">
        <w:r w:rsidR="0033199D" w:rsidRPr="002C154C">
          <w:rPr>
            <w:rStyle w:val="Hyperlink"/>
            <w:noProof/>
          </w:rPr>
          <w:t>X CSD Integration Profile</w:t>
        </w:r>
        <w:r w:rsidR="0033199D">
          <w:rPr>
            <w:noProof/>
            <w:webHidden/>
          </w:rPr>
          <w:tab/>
        </w:r>
        <w:r w:rsidR="006B4942">
          <w:rPr>
            <w:noProof/>
            <w:webHidden/>
          </w:rPr>
          <w:fldChar w:fldCharType="begin"/>
        </w:r>
        <w:r w:rsidR="0033199D">
          <w:rPr>
            <w:noProof/>
            <w:webHidden/>
          </w:rPr>
          <w:instrText xml:space="preserve"> PAGEREF _Toc354246849 \h </w:instrText>
        </w:r>
        <w:r w:rsidR="006B4942">
          <w:rPr>
            <w:noProof/>
            <w:webHidden/>
          </w:rPr>
        </w:r>
        <w:r w:rsidR="006B4942">
          <w:rPr>
            <w:noProof/>
            <w:webHidden/>
          </w:rPr>
          <w:fldChar w:fldCharType="separate"/>
        </w:r>
        <w:r w:rsidR="0033199D">
          <w:rPr>
            <w:noProof/>
            <w:webHidden/>
          </w:rPr>
          <w:t>9</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50" w:history="1">
        <w:r w:rsidR="0033199D" w:rsidRPr="002C154C">
          <w:rPr>
            <w:rStyle w:val="Hyperlink"/>
            <w:noProof/>
          </w:rPr>
          <w:t>X.1 Actors/ Transactions</w:t>
        </w:r>
        <w:r w:rsidR="0033199D">
          <w:rPr>
            <w:noProof/>
            <w:webHidden/>
          </w:rPr>
          <w:tab/>
        </w:r>
        <w:r w:rsidR="006B4942">
          <w:rPr>
            <w:noProof/>
            <w:webHidden/>
          </w:rPr>
          <w:fldChar w:fldCharType="begin"/>
        </w:r>
        <w:r w:rsidR="0033199D">
          <w:rPr>
            <w:noProof/>
            <w:webHidden/>
          </w:rPr>
          <w:instrText xml:space="preserve"> PAGEREF _Toc354246850 \h </w:instrText>
        </w:r>
        <w:r w:rsidR="006B4942">
          <w:rPr>
            <w:noProof/>
            <w:webHidden/>
          </w:rPr>
        </w:r>
        <w:r w:rsidR="006B4942">
          <w:rPr>
            <w:noProof/>
            <w:webHidden/>
          </w:rPr>
          <w:fldChar w:fldCharType="separate"/>
        </w:r>
        <w:r w:rsidR="0033199D">
          <w:rPr>
            <w:noProof/>
            <w:webHidden/>
          </w:rPr>
          <w:t>11</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51" w:history="1">
        <w:r w:rsidR="0033199D" w:rsidRPr="002C154C">
          <w:rPr>
            <w:rStyle w:val="Hyperlink"/>
            <w:noProof/>
          </w:rPr>
          <w:t>X.1.1 Actors</w:t>
        </w:r>
        <w:r w:rsidR="0033199D">
          <w:rPr>
            <w:noProof/>
            <w:webHidden/>
          </w:rPr>
          <w:tab/>
        </w:r>
        <w:r w:rsidR="006B4942">
          <w:rPr>
            <w:noProof/>
            <w:webHidden/>
          </w:rPr>
          <w:fldChar w:fldCharType="begin"/>
        </w:r>
        <w:r w:rsidR="0033199D">
          <w:rPr>
            <w:noProof/>
            <w:webHidden/>
          </w:rPr>
          <w:instrText xml:space="preserve"> PAGEREF _Toc354246851 \h </w:instrText>
        </w:r>
        <w:r w:rsidR="006B4942">
          <w:rPr>
            <w:noProof/>
            <w:webHidden/>
          </w:rPr>
        </w:r>
        <w:r w:rsidR="006B4942">
          <w:rPr>
            <w:noProof/>
            <w:webHidden/>
          </w:rPr>
          <w:fldChar w:fldCharType="separate"/>
        </w:r>
        <w:r w:rsidR="0033199D">
          <w:rPr>
            <w:noProof/>
            <w:webHidden/>
          </w:rPr>
          <w:t>12</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52" w:history="1">
        <w:r w:rsidR="0033199D" w:rsidRPr="002C154C">
          <w:rPr>
            <w:rStyle w:val="Hyperlink"/>
            <w:noProof/>
          </w:rPr>
          <w:t>X.1.1.1 CSD Directory</w:t>
        </w:r>
        <w:r w:rsidR="0033199D">
          <w:rPr>
            <w:noProof/>
            <w:webHidden/>
          </w:rPr>
          <w:tab/>
        </w:r>
        <w:r w:rsidR="006B4942">
          <w:rPr>
            <w:noProof/>
            <w:webHidden/>
          </w:rPr>
          <w:fldChar w:fldCharType="begin"/>
        </w:r>
        <w:r w:rsidR="0033199D">
          <w:rPr>
            <w:noProof/>
            <w:webHidden/>
          </w:rPr>
          <w:instrText xml:space="preserve"> PAGEREF _Toc354246852 \h </w:instrText>
        </w:r>
        <w:r w:rsidR="006B4942">
          <w:rPr>
            <w:noProof/>
            <w:webHidden/>
          </w:rPr>
        </w:r>
        <w:r w:rsidR="006B4942">
          <w:rPr>
            <w:noProof/>
            <w:webHidden/>
          </w:rPr>
          <w:fldChar w:fldCharType="separate"/>
        </w:r>
        <w:r w:rsidR="0033199D">
          <w:rPr>
            <w:noProof/>
            <w:webHidden/>
          </w:rPr>
          <w:t>12</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53" w:history="1">
        <w:r w:rsidR="0033199D" w:rsidRPr="002C154C">
          <w:rPr>
            <w:rStyle w:val="Hyperlink"/>
            <w:noProof/>
          </w:rPr>
          <w:t>X.1.1.2 Provider Information Source</w:t>
        </w:r>
        <w:r w:rsidR="0033199D">
          <w:rPr>
            <w:noProof/>
            <w:webHidden/>
          </w:rPr>
          <w:tab/>
        </w:r>
        <w:r w:rsidR="006B4942">
          <w:rPr>
            <w:noProof/>
            <w:webHidden/>
          </w:rPr>
          <w:fldChar w:fldCharType="begin"/>
        </w:r>
        <w:r w:rsidR="0033199D">
          <w:rPr>
            <w:noProof/>
            <w:webHidden/>
          </w:rPr>
          <w:instrText xml:space="preserve"> PAGEREF _Toc354246853 \h </w:instrText>
        </w:r>
        <w:r w:rsidR="006B4942">
          <w:rPr>
            <w:noProof/>
            <w:webHidden/>
          </w:rPr>
        </w:r>
        <w:r w:rsidR="006B4942">
          <w:rPr>
            <w:noProof/>
            <w:webHidden/>
          </w:rPr>
          <w:fldChar w:fldCharType="separate"/>
        </w:r>
        <w:r w:rsidR="0033199D">
          <w:rPr>
            <w:noProof/>
            <w:webHidden/>
          </w:rPr>
          <w:t>14</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54" w:history="1">
        <w:r w:rsidR="0033199D" w:rsidRPr="002C154C">
          <w:rPr>
            <w:rStyle w:val="Hyperlink"/>
            <w:noProof/>
          </w:rPr>
          <w:t>X.1.1.3 CSD Consumer</w:t>
        </w:r>
        <w:r w:rsidR="0033199D">
          <w:rPr>
            <w:noProof/>
            <w:webHidden/>
          </w:rPr>
          <w:tab/>
        </w:r>
        <w:r w:rsidR="006B4942">
          <w:rPr>
            <w:noProof/>
            <w:webHidden/>
          </w:rPr>
          <w:fldChar w:fldCharType="begin"/>
        </w:r>
        <w:r w:rsidR="0033199D">
          <w:rPr>
            <w:noProof/>
            <w:webHidden/>
          </w:rPr>
          <w:instrText xml:space="preserve"> PAGEREF _Toc354246854 \h </w:instrText>
        </w:r>
        <w:r w:rsidR="006B4942">
          <w:rPr>
            <w:noProof/>
            <w:webHidden/>
          </w:rPr>
        </w:r>
        <w:r w:rsidR="006B4942">
          <w:rPr>
            <w:noProof/>
            <w:webHidden/>
          </w:rPr>
          <w:fldChar w:fldCharType="separate"/>
        </w:r>
        <w:r w:rsidR="0033199D">
          <w:rPr>
            <w:noProof/>
            <w:webHidden/>
          </w:rPr>
          <w:t>14</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55" w:history="1">
        <w:r w:rsidR="0033199D" w:rsidRPr="002C154C">
          <w:rPr>
            <w:rStyle w:val="Hyperlink"/>
            <w:noProof/>
          </w:rPr>
          <w:t>X.1.1.4 CSD Manager</w:t>
        </w:r>
        <w:r w:rsidR="0033199D">
          <w:rPr>
            <w:noProof/>
            <w:webHidden/>
          </w:rPr>
          <w:tab/>
        </w:r>
        <w:r w:rsidR="006B4942">
          <w:rPr>
            <w:noProof/>
            <w:webHidden/>
          </w:rPr>
          <w:fldChar w:fldCharType="begin"/>
        </w:r>
        <w:r w:rsidR="0033199D">
          <w:rPr>
            <w:noProof/>
            <w:webHidden/>
          </w:rPr>
          <w:instrText xml:space="preserve"> PAGEREF _Toc354246855 \h </w:instrText>
        </w:r>
        <w:r w:rsidR="006B4942">
          <w:rPr>
            <w:noProof/>
            <w:webHidden/>
          </w:rPr>
        </w:r>
        <w:r w:rsidR="006B4942">
          <w:rPr>
            <w:noProof/>
            <w:webHidden/>
          </w:rPr>
          <w:fldChar w:fldCharType="separate"/>
        </w:r>
        <w:r w:rsidR="0033199D">
          <w:rPr>
            <w:noProof/>
            <w:webHidden/>
          </w:rPr>
          <w:t>14</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56" w:history="1">
        <w:r w:rsidR="0033199D" w:rsidRPr="002C154C">
          <w:rPr>
            <w:rStyle w:val="Hyperlink"/>
            <w:noProof/>
          </w:rPr>
          <w:t>X.1.1.5 CSD FreeBusy</w:t>
        </w:r>
        <w:r w:rsidR="0033199D">
          <w:rPr>
            <w:noProof/>
            <w:webHidden/>
          </w:rPr>
          <w:tab/>
        </w:r>
        <w:r w:rsidR="006B4942">
          <w:rPr>
            <w:noProof/>
            <w:webHidden/>
          </w:rPr>
          <w:fldChar w:fldCharType="begin"/>
        </w:r>
        <w:r w:rsidR="0033199D">
          <w:rPr>
            <w:noProof/>
            <w:webHidden/>
          </w:rPr>
          <w:instrText xml:space="preserve"> PAGEREF _Toc354246856 \h </w:instrText>
        </w:r>
        <w:r w:rsidR="006B4942">
          <w:rPr>
            <w:noProof/>
            <w:webHidden/>
          </w:rPr>
        </w:r>
        <w:r w:rsidR="006B4942">
          <w:rPr>
            <w:noProof/>
            <w:webHidden/>
          </w:rPr>
          <w:fldChar w:fldCharType="separate"/>
        </w:r>
        <w:r w:rsidR="0033199D">
          <w:rPr>
            <w:noProof/>
            <w:webHidden/>
          </w:rPr>
          <w:t>15</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57" w:history="1">
        <w:r w:rsidR="0033199D" w:rsidRPr="002C154C">
          <w:rPr>
            <w:rStyle w:val="Hyperlink"/>
            <w:noProof/>
          </w:rPr>
          <w:t>X.2 HPD Integration Profile Options</w:t>
        </w:r>
        <w:r w:rsidR="0033199D">
          <w:rPr>
            <w:noProof/>
            <w:webHidden/>
          </w:rPr>
          <w:tab/>
        </w:r>
        <w:r w:rsidR="006B4942">
          <w:rPr>
            <w:noProof/>
            <w:webHidden/>
          </w:rPr>
          <w:fldChar w:fldCharType="begin"/>
        </w:r>
        <w:r w:rsidR="0033199D">
          <w:rPr>
            <w:noProof/>
            <w:webHidden/>
          </w:rPr>
          <w:instrText xml:space="preserve"> PAGEREF _Toc354246857 \h </w:instrText>
        </w:r>
        <w:r w:rsidR="006B4942">
          <w:rPr>
            <w:noProof/>
            <w:webHidden/>
          </w:rPr>
        </w:r>
        <w:r w:rsidR="006B4942">
          <w:rPr>
            <w:noProof/>
            <w:webHidden/>
          </w:rPr>
          <w:fldChar w:fldCharType="separate"/>
        </w:r>
        <w:r w:rsidR="0033199D">
          <w:rPr>
            <w:noProof/>
            <w:webHidden/>
          </w:rPr>
          <w:t>15</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58" w:history="1">
        <w:r w:rsidR="0033199D" w:rsidRPr="002C154C">
          <w:rPr>
            <w:rStyle w:val="Hyperlink"/>
            <w:noProof/>
          </w:rPr>
          <w:t>X.3 Care Services Discovery (CSD) Process Flow</w:t>
        </w:r>
        <w:r w:rsidR="0033199D">
          <w:rPr>
            <w:noProof/>
            <w:webHidden/>
          </w:rPr>
          <w:tab/>
        </w:r>
        <w:r w:rsidR="006B4942">
          <w:rPr>
            <w:noProof/>
            <w:webHidden/>
          </w:rPr>
          <w:fldChar w:fldCharType="begin"/>
        </w:r>
        <w:r w:rsidR="0033199D">
          <w:rPr>
            <w:noProof/>
            <w:webHidden/>
          </w:rPr>
          <w:instrText xml:space="preserve"> PAGEREF _Toc354246858 \h </w:instrText>
        </w:r>
        <w:r w:rsidR="006B4942">
          <w:rPr>
            <w:noProof/>
            <w:webHidden/>
          </w:rPr>
        </w:r>
        <w:r w:rsidR="006B4942">
          <w:rPr>
            <w:noProof/>
            <w:webHidden/>
          </w:rPr>
          <w:fldChar w:fldCharType="separate"/>
        </w:r>
        <w:r w:rsidR="0033199D">
          <w:rPr>
            <w:noProof/>
            <w:webHidden/>
          </w:rPr>
          <w:t>15</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59" w:history="1">
        <w:r w:rsidR="0033199D" w:rsidRPr="002C154C">
          <w:rPr>
            <w:rStyle w:val="Hyperlink"/>
            <w:noProof/>
          </w:rPr>
          <w:t>X.3.1 Use Cases</w:t>
        </w:r>
        <w:r w:rsidR="0033199D">
          <w:rPr>
            <w:noProof/>
            <w:webHidden/>
          </w:rPr>
          <w:tab/>
        </w:r>
        <w:r w:rsidR="006B4942">
          <w:rPr>
            <w:noProof/>
            <w:webHidden/>
          </w:rPr>
          <w:fldChar w:fldCharType="begin"/>
        </w:r>
        <w:r w:rsidR="0033199D">
          <w:rPr>
            <w:noProof/>
            <w:webHidden/>
          </w:rPr>
          <w:instrText xml:space="preserve"> PAGEREF _Toc354246859 \h </w:instrText>
        </w:r>
        <w:r w:rsidR="006B4942">
          <w:rPr>
            <w:noProof/>
            <w:webHidden/>
          </w:rPr>
        </w:r>
        <w:r w:rsidR="006B4942">
          <w:rPr>
            <w:noProof/>
            <w:webHidden/>
          </w:rPr>
          <w:fldChar w:fldCharType="separate"/>
        </w:r>
        <w:r w:rsidR="0033199D">
          <w:rPr>
            <w:noProof/>
            <w:webHidden/>
          </w:rPr>
          <w:t>15</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60" w:history="1">
        <w:r w:rsidR="0033199D" w:rsidRPr="002C154C">
          <w:rPr>
            <w:rStyle w:val="Hyperlink"/>
            <w:noProof/>
          </w:rPr>
          <w:t>X.3.1.1 Care Services Discovery Use Cases</w:t>
        </w:r>
        <w:r w:rsidR="0033199D">
          <w:rPr>
            <w:noProof/>
            <w:webHidden/>
          </w:rPr>
          <w:tab/>
        </w:r>
        <w:r w:rsidR="006B4942">
          <w:rPr>
            <w:noProof/>
            <w:webHidden/>
          </w:rPr>
          <w:fldChar w:fldCharType="begin"/>
        </w:r>
        <w:r w:rsidR="0033199D">
          <w:rPr>
            <w:noProof/>
            <w:webHidden/>
          </w:rPr>
          <w:instrText xml:space="preserve"> PAGEREF _Toc354246860 \h </w:instrText>
        </w:r>
        <w:r w:rsidR="006B4942">
          <w:rPr>
            <w:noProof/>
            <w:webHidden/>
          </w:rPr>
        </w:r>
        <w:r w:rsidR="006B4942">
          <w:rPr>
            <w:noProof/>
            <w:webHidden/>
          </w:rPr>
          <w:fldChar w:fldCharType="separate"/>
        </w:r>
        <w:r w:rsidR="0033199D">
          <w:rPr>
            <w:noProof/>
            <w:webHidden/>
          </w:rPr>
          <w:t>15</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61" w:history="1">
        <w:r w:rsidR="0033199D" w:rsidRPr="002C154C">
          <w:rPr>
            <w:rStyle w:val="Hyperlink"/>
            <w:noProof/>
          </w:rPr>
          <w:t>X.3.1.2 Provider Information Feed Transaction Use Cases</w:t>
        </w:r>
        <w:r w:rsidR="0033199D">
          <w:rPr>
            <w:noProof/>
            <w:webHidden/>
          </w:rPr>
          <w:tab/>
        </w:r>
        <w:r w:rsidR="006B4942">
          <w:rPr>
            <w:noProof/>
            <w:webHidden/>
          </w:rPr>
          <w:fldChar w:fldCharType="begin"/>
        </w:r>
        <w:r w:rsidR="0033199D">
          <w:rPr>
            <w:noProof/>
            <w:webHidden/>
          </w:rPr>
          <w:instrText xml:space="preserve"> PAGEREF _Toc354246861 \h </w:instrText>
        </w:r>
        <w:r w:rsidR="006B4942">
          <w:rPr>
            <w:noProof/>
            <w:webHidden/>
          </w:rPr>
        </w:r>
        <w:r w:rsidR="006B4942">
          <w:rPr>
            <w:noProof/>
            <w:webHidden/>
          </w:rPr>
          <w:fldChar w:fldCharType="separate"/>
        </w:r>
        <w:r w:rsidR="0033199D">
          <w:rPr>
            <w:noProof/>
            <w:webHidden/>
          </w:rPr>
          <w:t>18</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62" w:history="1">
        <w:r w:rsidR="0033199D" w:rsidRPr="002C154C">
          <w:rPr>
            <w:rStyle w:val="Hyperlink"/>
            <w:noProof/>
          </w:rPr>
          <w:t>X.3.2 Detailed Interactions</w:t>
        </w:r>
        <w:r w:rsidR="0033199D">
          <w:rPr>
            <w:noProof/>
            <w:webHidden/>
          </w:rPr>
          <w:tab/>
        </w:r>
        <w:r w:rsidR="006B4942">
          <w:rPr>
            <w:noProof/>
            <w:webHidden/>
          </w:rPr>
          <w:fldChar w:fldCharType="begin"/>
        </w:r>
        <w:r w:rsidR="0033199D">
          <w:rPr>
            <w:noProof/>
            <w:webHidden/>
          </w:rPr>
          <w:instrText xml:space="preserve"> PAGEREF _Toc354246862 \h </w:instrText>
        </w:r>
        <w:r w:rsidR="006B4942">
          <w:rPr>
            <w:noProof/>
            <w:webHidden/>
          </w:rPr>
        </w:r>
        <w:r w:rsidR="006B4942">
          <w:rPr>
            <w:noProof/>
            <w:webHidden/>
          </w:rPr>
          <w:fldChar w:fldCharType="separate"/>
        </w:r>
        <w:r w:rsidR="0033199D">
          <w:rPr>
            <w:noProof/>
            <w:webHidden/>
          </w:rPr>
          <w:t>20</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63" w:history="1">
        <w:r w:rsidR="0033199D" w:rsidRPr="002C154C">
          <w:rPr>
            <w:rStyle w:val="Hyperlink"/>
            <w:noProof/>
          </w:rPr>
          <w:t>X.3.2.1 Detail Interactions – Transactions</w:t>
        </w:r>
        <w:r w:rsidR="0033199D">
          <w:rPr>
            <w:noProof/>
            <w:webHidden/>
          </w:rPr>
          <w:tab/>
        </w:r>
        <w:r w:rsidR="006B4942">
          <w:rPr>
            <w:noProof/>
            <w:webHidden/>
          </w:rPr>
          <w:fldChar w:fldCharType="begin"/>
        </w:r>
        <w:r w:rsidR="0033199D">
          <w:rPr>
            <w:noProof/>
            <w:webHidden/>
          </w:rPr>
          <w:instrText xml:space="preserve"> PAGEREF _Toc354246863 \h </w:instrText>
        </w:r>
        <w:r w:rsidR="006B4942">
          <w:rPr>
            <w:noProof/>
            <w:webHidden/>
          </w:rPr>
        </w:r>
        <w:r w:rsidR="006B4942">
          <w:rPr>
            <w:noProof/>
            <w:webHidden/>
          </w:rPr>
          <w:fldChar w:fldCharType="separate"/>
        </w:r>
        <w:r w:rsidR="0033199D">
          <w:rPr>
            <w:noProof/>
            <w:webHidden/>
          </w:rPr>
          <w:t>20</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64" w:history="1">
        <w:r w:rsidR="0033199D" w:rsidRPr="002C154C">
          <w:rPr>
            <w:rStyle w:val="Hyperlink"/>
            <w:noProof/>
          </w:rPr>
          <w:t>X.3.2.2 Detail Interactions – Entities and Attributes</w:t>
        </w:r>
        <w:r w:rsidR="0033199D">
          <w:rPr>
            <w:noProof/>
            <w:webHidden/>
          </w:rPr>
          <w:tab/>
        </w:r>
        <w:r w:rsidR="006B4942">
          <w:rPr>
            <w:noProof/>
            <w:webHidden/>
          </w:rPr>
          <w:fldChar w:fldCharType="begin"/>
        </w:r>
        <w:r w:rsidR="0033199D">
          <w:rPr>
            <w:noProof/>
            <w:webHidden/>
          </w:rPr>
          <w:instrText xml:space="preserve"> PAGEREF _Toc354246864 \h </w:instrText>
        </w:r>
        <w:r w:rsidR="006B4942">
          <w:rPr>
            <w:noProof/>
            <w:webHidden/>
          </w:rPr>
        </w:r>
        <w:r w:rsidR="006B4942">
          <w:rPr>
            <w:noProof/>
            <w:webHidden/>
          </w:rPr>
          <w:fldChar w:fldCharType="separate"/>
        </w:r>
        <w:r w:rsidR="0033199D">
          <w:rPr>
            <w:noProof/>
            <w:webHidden/>
          </w:rPr>
          <w:t>22</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65" w:history="1">
        <w:r w:rsidR="0033199D" w:rsidRPr="002C154C">
          <w:rPr>
            <w:rStyle w:val="Hyperlink"/>
            <w:noProof/>
            <w:highlight w:val="yellow"/>
          </w:rPr>
          <w:t>********************* ONLY EDITED UP TO THIS POINT *********************************</w:t>
        </w:r>
        <w:r w:rsidR="0033199D">
          <w:rPr>
            <w:noProof/>
            <w:webHidden/>
          </w:rPr>
          <w:tab/>
        </w:r>
        <w:r w:rsidR="006B4942">
          <w:rPr>
            <w:noProof/>
            <w:webHidden/>
          </w:rPr>
          <w:fldChar w:fldCharType="begin"/>
        </w:r>
        <w:r w:rsidR="0033199D">
          <w:rPr>
            <w:noProof/>
            <w:webHidden/>
          </w:rPr>
          <w:instrText xml:space="preserve"> PAGEREF _Toc354246865 \h </w:instrText>
        </w:r>
        <w:r w:rsidR="006B4942">
          <w:rPr>
            <w:noProof/>
            <w:webHidden/>
          </w:rPr>
        </w:r>
        <w:r w:rsidR="006B4942">
          <w:rPr>
            <w:noProof/>
            <w:webHidden/>
          </w:rPr>
          <w:fldChar w:fldCharType="separate"/>
        </w:r>
        <w:r w:rsidR="0033199D">
          <w:rPr>
            <w:noProof/>
            <w:webHidden/>
          </w:rPr>
          <w:t>26</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66" w:history="1">
        <w:r w:rsidR="0033199D" w:rsidRPr="002C154C">
          <w:rPr>
            <w:rStyle w:val="Hyperlink"/>
            <w:noProof/>
          </w:rPr>
          <w:t>X.4 CSD Security Considerations</w:t>
        </w:r>
        <w:r w:rsidR="0033199D">
          <w:rPr>
            <w:noProof/>
            <w:webHidden/>
          </w:rPr>
          <w:tab/>
        </w:r>
        <w:r w:rsidR="006B4942">
          <w:rPr>
            <w:noProof/>
            <w:webHidden/>
          </w:rPr>
          <w:fldChar w:fldCharType="begin"/>
        </w:r>
        <w:r w:rsidR="0033199D">
          <w:rPr>
            <w:noProof/>
            <w:webHidden/>
          </w:rPr>
          <w:instrText xml:space="preserve"> PAGEREF _Toc354246866 \h </w:instrText>
        </w:r>
        <w:r w:rsidR="006B4942">
          <w:rPr>
            <w:noProof/>
            <w:webHidden/>
          </w:rPr>
        </w:r>
        <w:r w:rsidR="006B4942">
          <w:rPr>
            <w:noProof/>
            <w:webHidden/>
          </w:rPr>
          <w:fldChar w:fldCharType="separate"/>
        </w:r>
        <w:r w:rsidR="0033199D">
          <w:rPr>
            <w:noProof/>
            <w:webHidden/>
          </w:rPr>
          <w:t>26</w:t>
        </w:r>
        <w:r w:rsidR="006B4942">
          <w:rPr>
            <w:noProof/>
            <w:webHidden/>
          </w:rPr>
          <w:fldChar w:fldCharType="end"/>
        </w:r>
      </w:hyperlink>
    </w:p>
    <w:p w:rsidR="0033199D" w:rsidRDefault="00EE5EE1">
      <w:pPr>
        <w:pStyle w:val="TOC1"/>
        <w:rPr>
          <w:rFonts w:asciiTheme="minorHAnsi" w:eastAsiaTheme="minorEastAsia" w:hAnsiTheme="minorHAnsi" w:cstheme="minorBidi"/>
          <w:b w:val="0"/>
          <w:noProof/>
          <w:sz w:val="22"/>
          <w:szCs w:val="22"/>
          <w:lang w:val="en-CA" w:eastAsia="en-CA"/>
        </w:rPr>
      </w:pPr>
      <w:hyperlink w:anchor="_Toc354246867" w:history="1">
        <w:r w:rsidR="0033199D" w:rsidRPr="002C154C">
          <w:rPr>
            <w:rStyle w:val="Hyperlink"/>
            <w:i/>
            <w:iCs/>
            <w:noProof/>
          </w:rPr>
          <w:t>Volume 2b - Transactions</w:t>
        </w:r>
        <w:r w:rsidR="0033199D">
          <w:rPr>
            <w:noProof/>
            <w:webHidden/>
          </w:rPr>
          <w:tab/>
        </w:r>
        <w:r w:rsidR="006B4942">
          <w:rPr>
            <w:noProof/>
            <w:webHidden/>
          </w:rPr>
          <w:fldChar w:fldCharType="begin"/>
        </w:r>
        <w:r w:rsidR="0033199D">
          <w:rPr>
            <w:noProof/>
            <w:webHidden/>
          </w:rPr>
          <w:instrText xml:space="preserve"> PAGEREF _Toc354246867 \h </w:instrText>
        </w:r>
        <w:r w:rsidR="006B4942">
          <w:rPr>
            <w:noProof/>
            <w:webHidden/>
          </w:rPr>
        </w:r>
        <w:r w:rsidR="006B4942">
          <w:rPr>
            <w:noProof/>
            <w:webHidden/>
          </w:rPr>
          <w:fldChar w:fldCharType="separate"/>
        </w:r>
        <w:r w:rsidR="0033199D">
          <w:rPr>
            <w:noProof/>
            <w:webHidden/>
          </w:rPr>
          <w:t>27</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68" w:history="1">
        <w:r w:rsidR="0033199D" w:rsidRPr="002C154C">
          <w:rPr>
            <w:rStyle w:val="Hyperlink"/>
            <w:noProof/>
          </w:rPr>
          <w:t>3.Y1 Provider Information Feed</w:t>
        </w:r>
        <w:r w:rsidR="0033199D">
          <w:rPr>
            <w:noProof/>
            <w:webHidden/>
          </w:rPr>
          <w:tab/>
        </w:r>
        <w:r w:rsidR="006B4942">
          <w:rPr>
            <w:noProof/>
            <w:webHidden/>
          </w:rPr>
          <w:fldChar w:fldCharType="begin"/>
        </w:r>
        <w:r w:rsidR="0033199D">
          <w:rPr>
            <w:noProof/>
            <w:webHidden/>
          </w:rPr>
          <w:instrText xml:space="preserve"> PAGEREF _Toc354246868 \h </w:instrText>
        </w:r>
        <w:r w:rsidR="006B4942">
          <w:rPr>
            <w:noProof/>
            <w:webHidden/>
          </w:rPr>
        </w:r>
        <w:r w:rsidR="006B4942">
          <w:rPr>
            <w:noProof/>
            <w:webHidden/>
          </w:rPr>
          <w:fldChar w:fldCharType="separate"/>
        </w:r>
        <w:r w:rsidR="0033199D">
          <w:rPr>
            <w:noProof/>
            <w:webHidden/>
          </w:rPr>
          <w:t>27</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69" w:history="1">
        <w:r w:rsidR="0033199D" w:rsidRPr="002C154C">
          <w:rPr>
            <w:rStyle w:val="Hyperlink"/>
            <w:noProof/>
          </w:rPr>
          <w:t>3.Y1.1 Scope</w:t>
        </w:r>
        <w:r w:rsidR="0033199D">
          <w:rPr>
            <w:noProof/>
            <w:webHidden/>
          </w:rPr>
          <w:tab/>
        </w:r>
        <w:r w:rsidR="006B4942">
          <w:rPr>
            <w:noProof/>
            <w:webHidden/>
          </w:rPr>
          <w:fldChar w:fldCharType="begin"/>
        </w:r>
        <w:r w:rsidR="0033199D">
          <w:rPr>
            <w:noProof/>
            <w:webHidden/>
          </w:rPr>
          <w:instrText xml:space="preserve"> PAGEREF _Toc354246869 \h </w:instrText>
        </w:r>
        <w:r w:rsidR="006B4942">
          <w:rPr>
            <w:noProof/>
            <w:webHidden/>
          </w:rPr>
        </w:r>
        <w:r w:rsidR="006B4942">
          <w:rPr>
            <w:noProof/>
            <w:webHidden/>
          </w:rPr>
          <w:fldChar w:fldCharType="separate"/>
        </w:r>
        <w:r w:rsidR="0033199D">
          <w:rPr>
            <w:noProof/>
            <w:webHidden/>
          </w:rPr>
          <w:t>27</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0" w:history="1">
        <w:r w:rsidR="0033199D" w:rsidRPr="002C154C">
          <w:rPr>
            <w:rStyle w:val="Hyperlink"/>
            <w:noProof/>
          </w:rPr>
          <w:t>3.Y1.2 Use Case Roles</w:t>
        </w:r>
        <w:r w:rsidR="0033199D">
          <w:rPr>
            <w:noProof/>
            <w:webHidden/>
          </w:rPr>
          <w:tab/>
        </w:r>
        <w:r w:rsidR="006B4942">
          <w:rPr>
            <w:noProof/>
            <w:webHidden/>
          </w:rPr>
          <w:fldChar w:fldCharType="begin"/>
        </w:r>
        <w:r w:rsidR="0033199D">
          <w:rPr>
            <w:noProof/>
            <w:webHidden/>
          </w:rPr>
          <w:instrText xml:space="preserve"> PAGEREF _Toc354246870 \h </w:instrText>
        </w:r>
        <w:r w:rsidR="006B4942">
          <w:rPr>
            <w:noProof/>
            <w:webHidden/>
          </w:rPr>
        </w:r>
        <w:r w:rsidR="006B4942">
          <w:rPr>
            <w:noProof/>
            <w:webHidden/>
          </w:rPr>
          <w:fldChar w:fldCharType="separate"/>
        </w:r>
        <w:r w:rsidR="0033199D">
          <w:rPr>
            <w:noProof/>
            <w:webHidden/>
          </w:rPr>
          <w:t>27</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1" w:history="1">
        <w:r w:rsidR="0033199D" w:rsidRPr="002C154C">
          <w:rPr>
            <w:rStyle w:val="Hyperlink"/>
            <w:noProof/>
          </w:rPr>
          <w:t>3.Y1.3 Referenced Standard</w:t>
        </w:r>
        <w:r w:rsidR="0033199D">
          <w:rPr>
            <w:noProof/>
            <w:webHidden/>
          </w:rPr>
          <w:tab/>
        </w:r>
        <w:r w:rsidR="006B4942">
          <w:rPr>
            <w:noProof/>
            <w:webHidden/>
          </w:rPr>
          <w:fldChar w:fldCharType="begin"/>
        </w:r>
        <w:r w:rsidR="0033199D">
          <w:rPr>
            <w:noProof/>
            <w:webHidden/>
          </w:rPr>
          <w:instrText xml:space="preserve"> PAGEREF _Toc354246871 \h </w:instrText>
        </w:r>
        <w:r w:rsidR="006B4942">
          <w:rPr>
            <w:noProof/>
            <w:webHidden/>
          </w:rPr>
        </w:r>
        <w:r w:rsidR="006B4942">
          <w:rPr>
            <w:noProof/>
            <w:webHidden/>
          </w:rPr>
          <w:fldChar w:fldCharType="separate"/>
        </w:r>
        <w:r w:rsidR="0033199D">
          <w:rPr>
            <w:noProof/>
            <w:webHidden/>
          </w:rPr>
          <w:t>28</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2" w:history="1">
        <w:r w:rsidR="0033199D" w:rsidRPr="002C154C">
          <w:rPr>
            <w:rStyle w:val="Hyperlink"/>
            <w:noProof/>
          </w:rPr>
          <w:t>3.Y1.4 Interaction Diagram</w:t>
        </w:r>
        <w:r w:rsidR="0033199D">
          <w:rPr>
            <w:noProof/>
            <w:webHidden/>
          </w:rPr>
          <w:tab/>
        </w:r>
        <w:r w:rsidR="006B4942">
          <w:rPr>
            <w:noProof/>
            <w:webHidden/>
          </w:rPr>
          <w:fldChar w:fldCharType="begin"/>
        </w:r>
        <w:r w:rsidR="0033199D">
          <w:rPr>
            <w:noProof/>
            <w:webHidden/>
          </w:rPr>
          <w:instrText xml:space="preserve"> PAGEREF _Toc354246872 \h </w:instrText>
        </w:r>
        <w:r w:rsidR="006B4942">
          <w:rPr>
            <w:noProof/>
            <w:webHidden/>
          </w:rPr>
        </w:r>
        <w:r w:rsidR="006B4942">
          <w:rPr>
            <w:noProof/>
            <w:webHidden/>
          </w:rPr>
          <w:fldChar w:fldCharType="separate"/>
        </w:r>
        <w:r w:rsidR="0033199D">
          <w:rPr>
            <w:noProof/>
            <w:webHidden/>
          </w:rPr>
          <w:t>29</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3" w:history="1">
        <w:r w:rsidR="0033199D" w:rsidRPr="002C154C">
          <w:rPr>
            <w:rStyle w:val="Hyperlink"/>
            <w:noProof/>
          </w:rPr>
          <w:t>3.Y1.4.1 Provider Information Feed Request</w:t>
        </w:r>
        <w:r w:rsidR="0033199D">
          <w:rPr>
            <w:noProof/>
            <w:webHidden/>
          </w:rPr>
          <w:tab/>
        </w:r>
        <w:r w:rsidR="006B4942">
          <w:rPr>
            <w:noProof/>
            <w:webHidden/>
          </w:rPr>
          <w:fldChar w:fldCharType="begin"/>
        </w:r>
        <w:r w:rsidR="0033199D">
          <w:rPr>
            <w:noProof/>
            <w:webHidden/>
          </w:rPr>
          <w:instrText xml:space="preserve"> PAGEREF _Toc354246873 \h </w:instrText>
        </w:r>
        <w:r w:rsidR="006B4942">
          <w:rPr>
            <w:noProof/>
            <w:webHidden/>
          </w:rPr>
        </w:r>
        <w:r w:rsidR="006B4942">
          <w:rPr>
            <w:noProof/>
            <w:webHidden/>
          </w:rPr>
          <w:fldChar w:fldCharType="separate"/>
        </w:r>
        <w:r w:rsidR="0033199D">
          <w:rPr>
            <w:noProof/>
            <w:webHidden/>
          </w:rPr>
          <w:t>29</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4" w:history="1">
        <w:r w:rsidR="0033199D" w:rsidRPr="002C154C">
          <w:rPr>
            <w:rStyle w:val="Hyperlink"/>
            <w:noProof/>
          </w:rPr>
          <w:t>3.Y1.4.1.1 Trigger Events</w:t>
        </w:r>
        <w:r w:rsidR="0033199D">
          <w:rPr>
            <w:noProof/>
            <w:webHidden/>
          </w:rPr>
          <w:tab/>
        </w:r>
        <w:r w:rsidR="006B4942">
          <w:rPr>
            <w:noProof/>
            <w:webHidden/>
          </w:rPr>
          <w:fldChar w:fldCharType="begin"/>
        </w:r>
        <w:r w:rsidR="0033199D">
          <w:rPr>
            <w:noProof/>
            <w:webHidden/>
          </w:rPr>
          <w:instrText xml:space="preserve"> PAGEREF _Toc354246874 \h </w:instrText>
        </w:r>
        <w:r w:rsidR="006B4942">
          <w:rPr>
            <w:noProof/>
            <w:webHidden/>
          </w:rPr>
        </w:r>
        <w:r w:rsidR="006B4942">
          <w:rPr>
            <w:noProof/>
            <w:webHidden/>
          </w:rPr>
          <w:fldChar w:fldCharType="separate"/>
        </w:r>
        <w:r w:rsidR="0033199D">
          <w:rPr>
            <w:noProof/>
            <w:webHidden/>
          </w:rPr>
          <w:t>30</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5" w:history="1">
        <w:r w:rsidR="0033199D" w:rsidRPr="002C154C">
          <w:rPr>
            <w:rStyle w:val="Hyperlink"/>
            <w:noProof/>
          </w:rPr>
          <w:t>3.Y1.4.1.2 Message Semantics</w:t>
        </w:r>
        <w:r w:rsidR="0033199D">
          <w:rPr>
            <w:noProof/>
            <w:webHidden/>
          </w:rPr>
          <w:tab/>
        </w:r>
        <w:r w:rsidR="006B4942">
          <w:rPr>
            <w:noProof/>
            <w:webHidden/>
          </w:rPr>
          <w:fldChar w:fldCharType="begin"/>
        </w:r>
        <w:r w:rsidR="0033199D">
          <w:rPr>
            <w:noProof/>
            <w:webHidden/>
          </w:rPr>
          <w:instrText xml:space="preserve"> PAGEREF _Toc354246875 \h </w:instrText>
        </w:r>
        <w:r w:rsidR="006B4942">
          <w:rPr>
            <w:noProof/>
            <w:webHidden/>
          </w:rPr>
        </w:r>
        <w:r w:rsidR="006B4942">
          <w:rPr>
            <w:noProof/>
            <w:webHidden/>
          </w:rPr>
          <w:fldChar w:fldCharType="separate"/>
        </w:r>
        <w:r w:rsidR="0033199D">
          <w:rPr>
            <w:noProof/>
            <w:webHidden/>
          </w:rPr>
          <w:t>30</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6" w:history="1">
        <w:r w:rsidR="0033199D" w:rsidRPr="002C154C">
          <w:rPr>
            <w:rStyle w:val="Hyperlink"/>
            <w:noProof/>
          </w:rPr>
          <w:t>3.Y1.4.1.2.1 HPD Schema Structure</w:t>
        </w:r>
        <w:r w:rsidR="0033199D">
          <w:rPr>
            <w:noProof/>
            <w:webHidden/>
          </w:rPr>
          <w:tab/>
        </w:r>
        <w:r w:rsidR="006B4942">
          <w:rPr>
            <w:noProof/>
            <w:webHidden/>
          </w:rPr>
          <w:fldChar w:fldCharType="begin"/>
        </w:r>
        <w:r w:rsidR="0033199D">
          <w:rPr>
            <w:noProof/>
            <w:webHidden/>
          </w:rPr>
          <w:instrText xml:space="preserve"> PAGEREF _Toc354246876 \h </w:instrText>
        </w:r>
        <w:r w:rsidR="006B4942">
          <w:rPr>
            <w:noProof/>
            <w:webHidden/>
          </w:rPr>
        </w:r>
        <w:r w:rsidR="006B4942">
          <w:rPr>
            <w:noProof/>
            <w:webHidden/>
          </w:rPr>
          <w:fldChar w:fldCharType="separate"/>
        </w:r>
        <w:r w:rsidR="0033199D">
          <w:rPr>
            <w:noProof/>
            <w:webHidden/>
          </w:rPr>
          <w:t>30</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7" w:history="1">
        <w:r w:rsidR="0033199D" w:rsidRPr="002C154C">
          <w:rPr>
            <w:rStyle w:val="Hyperlink"/>
            <w:noProof/>
          </w:rPr>
          <w:t>3.Y1.4.1.2.2 HPD Schema Content</w:t>
        </w:r>
        <w:r w:rsidR="0033199D">
          <w:rPr>
            <w:noProof/>
            <w:webHidden/>
          </w:rPr>
          <w:tab/>
        </w:r>
        <w:r w:rsidR="006B4942">
          <w:rPr>
            <w:noProof/>
            <w:webHidden/>
          </w:rPr>
          <w:fldChar w:fldCharType="begin"/>
        </w:r>
        <w:r w:rsidR="0033199D">
          <w:rPr>
            <w:noProof/>
            <w:webHidden/>
          </w:rPr>
          <w:instrText xml:space="preserve"> PAGEREF _Toc354246877 \h </w:instrText>
        </w:r>
        <w:r w:rsidR="006B4942">
          <w:rPr>
            <w:noProof/>
            <w:webHidden/>
          </w:rPr>
        </w:r>
        <w:r w:rsidR="006B4942">
          <w:rPr>
            <w:noProof/>
            <w:webHidden/>
          </w:rPr>
          <w:fldChar w:fldCharType="separate"/>
        </w:r>
        <w:r w:rsidR="0033199D">
          <w:rPr>
            <w:noProof/>
            <w:webHidden/>
          </w:rPr>
          <w:t>31</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8" w:history="1">
        <w:r w:rsidR="0033199D" w:rsidRPr="002C154C">
          <w:rPr>
            <w:rStyle w:val="Hyperlink"/>
            <w:noProof/>
          </w:rPr>
          <w:t>3.Y1.4.1.2.2.1 Object Classes</w:t>
        </w:r>
        <w:r w:rsidR="0033199D">
          <w:rPr>
            <w:noProof/>
            <w:webHidden/>
          </w:rPr>
          <w:tab/>
        </w:r>
        <w:r w:rsidR="006B4942">
          <w:rPr>
            <w:noProof/>
            <w:webHidden/>
          </w:rPr>
          <w:fldChar w:fldCharType="begin"/>
        </w:r>
        <w:r w:rsidR="0033199D">
          <w:rPr>
            <w:noProof/>
            <w:webHidden/>
          </w:rPr>
          <w:instrText xml:space="preserve"> PAGEREF _Toc354246878 \h </w:instrText>
        </w:r>
        <w:r w:rsidR="006B4942">
          <w:rPr>
            <w:noProof/>
            <w:webHidden/>
          </w:rPr>
        </w:r>
        <w:r w:rsidR="006B4942">
          <w:rPr>
            <w:noProof/>
            <w:webHidden/>
          </w:rPr>
          <w:fldChar w:fldCharType="separate"/>
        </w:r>
        <w:r w:rsidR="0033199D">
          <w:rPr>
            <w:noProof/>
            <w:webHidden/>
          </w:rPr>
          <w:t>32</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79" w:history="1">
        <w:r w:rsidR="0033199D" w:rsidRPr="002C154C">
          <w:rPr>
            <w:rStyle w:val="Hyperlink"/>
            <w:noProof/>
          </w:rPr>
          <w:t>3.Y1.4.1.2.2.2 Individual Provider</w:t>
        </w:r>
        <w:r w:rsidR="0033199D">
          <w:rPr>
            <w:noProof/>
            <w:webHidden/>
          </w:rPr>
          <w:tab/>
        </w:r>
        <w:r w:rsidR="006B4942">
          <w:rPr>
            <w:noProof/>
            <w:webHidden/>
          </w:rPr>
          <w:fldChar w:fldCharType="begin"/>
        </w:r>
        <w:r w:rsidR="0033199D">
          <w:rPr>
            <w:noProof/>
            <w:webHidden/>
          </w:rPr>
          <w:instrText xml:space="preserve"> PAGEREF _Toc354246879 \h </w:instrText>
        </w:r>
        <w:r w:rsidR="006B4942">
          <w:rPr>
            <w:noProof/>
            <w:webHidden/>
          </w:rPr>
        </w:r>
        <w:r w:rsidR="006B4942">
          <w:rPr>
            <w:noProof/>
            <w:webHidden/>
          </w:rPr>
          <w:fldChar w:fldCharType="separate"/>
        </w:r>
        <w:r w:rsidR="0033199D">
          <w:rPr>
            <w:noProof/>
            <w:webHidden/>
          </w:rPr>
          <w:t>35</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0" w:history="1">
        <w:r w:rsidR="0033199D" w:rsidRPr="002C154C">
          <w:rPr>
            <w:rStyle w:val="Hyperlink"/>
            <w:noProof/>
          </w:rPr>
          <w:t>3.Y1.4.1.2.2.3 Organizational Provider</w:t>
        </w:r>
        <w:r w:rsidR="0033199D">
          <w:rPr>
            <w:noProof/>
            <w:webHidden/>
          </w:rPr>
          <w:tab/>
        </w:r>
        <w:r w:rsidR="006B4942">
          <w:rPr>
            <w:noProof/>
            <w:webHidden/>
          </w:rPr>
          <w:fldChar w:fldCharType="begin"/>
        </w:r>
        <w:r w:rsidR="0033199D">
          <w:rPr>
            <w:noProof/>
            <w:webHidden/>
          </w:rPr>
          <w:instrText xml:space="preserve"> PAGEREF _Toc354246880 \h </w:instrText>
        </w:r>
        <w:r w:rsidR="006B4942">
          <w:rPr>
            <w:noProof/>
            <w:webHidden/>
          </w:rPr>
        </w:r>
        <w:r w:rsidR="006B4942">
          <w:rPr>
            <w:noProof/>
            <w:webHidden/>
          </w:rPr>
          <w:fldChar w:fldCharType="separate"/>
        </w:r>
        <w:r w:rsidR="0033199D">
          <w:rPr>
            <w:noProof/>
            <w:webHidden/>
          </w:rPr>
          <w:t>38</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1" w:history="1">
        <w:r w:rsidR="0033199D" w:rsidRPr="002C154C">
          <w:rPr>
            <w:rStyle w:val="Hyperlink"/>
            <w:noProof/>
          </w:rPr>
          <w:t>3.Y1.4.1.2.2.4 Relationships</w:t>
        </w:r>
        <w:r w:rsidR="0033199D">
          <w:rPr>
            <w:noProof/>
            <w:webHidden/>
          </w:rPr>
          <w:tab/>
        </w:r>
        <w:r w:rsidR="006B4942">
          <w:rPr>
            <w:noProof/>
            <w:webHidden/>
          </w:rPr>
          <w:fldChar w:fldCharType="begin"/>
        </w:r>
        <w:r w:rsidR="0033199D">
          <w:rPr>
            <w:noProof/>
            <w:webHidden/>
          </w:rPr>
          <w:instrText xml:space="preserve"> PAGEREF _Toc354246881 \h </w:instrText>
        </w:r>
        <w:r w:rsidR="006B4942">
          <w:rPr>
            <w:noProof/>
            <w:webHidden/>
          </w:rPr>
        </w:r>
        <w:r w:rsidR="006B4942">
          <w:rPr>
            <w:noProof/>
            <w:webHidden/>
          </w:rPr>
          <w:fldChar w:fldCharType="separate"/>
        </w:r>
        <w:r w:rsidR="0033199D">
          <w:rPr>
            <w:noProof/>
            <w:webHidden/>
          </w:rPr>
          <w:t>40</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2" w:history="1">
        <w:r w:rsidR="0033199D" w:rsidRPr="002C154C">
          <w:rPr>
            <w:rStyle w:val="Hyperlink"/>
            <w:noProof/>
          </w:rPr>
          <w:t>3.Y1.4.1.2.3 Status Code Values</w:t>
        </w:r>
        <w:r w:rsidR="0033199D">
          <w:rPr>
            <w:noProof/>
            <w:webHidden/>
          </w:rPr>
          <w:tab/>
        </w:r>
        <w:r w:rsidR="006B4942">
          <w:rPr>
            <w:noProof/>
            <w:webHidden/>
          </w:rPr>
          <w:fldChar w:fldCharType="begin"/>
        </w:r>
        <w:r w:rsidR="0033199D">
          <w:rPr>
            <w:noProof/>
            <w:webHidden/>
          </w:rPr>
          <w:instrText xml:space="preserve"> PAGEREF _Toc354246882 \h </w:instrText>
        </w:r>
        <w:r w:rsidR="006B4942">
          <w:rPr>
            <w:noProof/>
            <w:webHidden/>
          </w:rPr>
        </w:r>
        <w:r w:rsidR="006B4942">
          <w:rPr>
            <w:noProof/>
            <w:webHidden/>
          </w:rPr>
          <w:fldChar w:fldCharType="separate"/>
        </w:r>
        <w:r w:rsidR="0033199D">
          <w:rPr>
            <w:noProof/>
            <w:webHidden/>
          </w:rPr>
          <w:t>41</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3" w:history="1">
        <w:r w:rsidR="0033199D" w:rsidRPr="002C154C">
          <w:rPr>
            <w:rStyle w:val="Hyperlink"/>
            <w:noProof/>
          </w:rPr>
          <w:t>3.Y1.4.1.3 Expected Actions</w:t>
        </w:r>
        <w:r w:rsidR="0033199D">
          <w:rPr>
            <w:noProof/>
            <w:webHidden/>
          </w:rPr>
          <w:tab/>
        </w:r>
        <w:r w:rsidR="006B4942">
          <w:rPr>
            <w:noProof/>
            <w:webHidden/>
          </w:rPr>
          <w:fldChar w:fldCharType="begin"/>
        </w:r>
        <w:r w:rsidR="0033199D">
          <w:rPr>
            <w:noProof/>
            <w:webHidden/>
          </w:rPr>
          <w:instrText xml:space="preserve"> PAGEREF _Toc354246883 \h </w:instrText>
        </w:r>
        <w:r w:rsidR="006B4942">
          <w:rPr>
            <w:noProof/>
            <w:webHidden/>
          </w:rPr>
        </w:r>
        <w:r w:rsidR="006B4942">
          <w:rPr>
            <w:noProof/>
            <w:webHidden/>
          </w:rPr>
          <w:fldChar w:fldCharType="separate"/>
        </w:r>
        <w:r w:rsidR="0033199D">
          <w:rPr>
            <w:noProof/>
            <w:webHidden/>
          </w:rPr>
          <w:t>42</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4" w:history="1">
        <w:r w:rsidR="0033199D" w:rsidRPr="002C154C">
          <w:rPr>
            <w:rStyle w:val="Hyperlink"/>
            <w:noProof/>
          </w:rPr>
          <w:t>3.Y1.4.2 Provider Information Feed Response</w:t>
        </w:r>
        <w:r w:rsidR="0033199D">
          <w:rPr>
            <w:noProof/>
            <w:webHidden/>
          </w:rPr>
          <w:tab/>
        </w:r>
        <w:r w:rsidR="006B4942">
          <w:rPr>
            <w:noProof/>
            <w:webHidden/>
          </w:rPr>
          <w:fldChar w:fldCharType="begin"/>
        </w:r>
        <w:r w:rsidR="0033199D">
          <w:rPr>
            <w:noProof/>
            <w:webHidden/>
          </w:rPr>
          <w:instrText xml:space="preserve"> PAGEREF _Toc354246884 \h </w:instrText>
        </w:r>
        <w:r w:rsidR="006B4942">
          <w:rPr>
            <w:noProof/>
            <w:webHidden/>
          </w:rPr>
        </w:r>
        <w:r w:rsidR="006B4942">
          <w:rPr>
            <w:noProof/>
            <w:webHidden/>
          </w:rPr>
          <w:fldChar w:fldCharType="separate"/>
        </w:r>
        <w:r w:rsidR="0033199D">
          <w:rPr>
            <w:noProof/>
            <w:webHidden/>
          </w:rPr>
          <w:t>42</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5" w:history="1">
        <w:r w:rsidR="0033199D" w:rsidRPr="002C154C">
          <w:rPr>
            <w:rStyle w:val="Hyperlink"/>
            <w:noProof/>
          </w:rPr>
          <w:t>3.Y1.4.2.1 Trigger Events</w:t>
        </w:r>
        <w:r w:rsidR="0033199D">
          <w:rPr>
            <w:noProof/>
            <w:webHidden/>
          </w:rPr>
          <w:tab/>
        </w:r>
        <w:r w:rsidR="006B4942">
          <w:rPr>
            <w:noProof/>
            <w:webHidden/>
          </w:rPr>
          <w:fldChar w:fldCharType="begin"/>
        </w:r>
        <w:r w:rsidR="0033199D">
          <w:rPr>
            <w:noProof/>
            <w:webHidden/>
          </w:rPr>
          <w:instrText xml:space="preserve"> PAGEREF _Toc354246885 \h </w:instrText>
        </w:r>
        <w:r w:rsidR="006B4942">
          <w:rPr>
            <w:noProof/>
            <w:webHidden/>
          </w:rPr>
        </w:r>
        <w:r w:rsidR="006B4942">
          <w:rPr>
            <w:noProof/>
            <w:webHidden/>
          </w:rPr>
          <w:fldChar w:fldCharType="separate"/>
        </w:r>
        <w:r w:rsidR="0033199D">
          <w:rPr>
            <w:noProof/>
            <w:webHidden/>
          </w:rPr>
          <w:t>43</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6" w:history="1">
        <w:r w:rsidR="0033199D" w:rsidRPr="002C154C">
          <w:rPr>
            <w:rStyle w:val="Hyperlink"/>
            <w:noProof/>
          </w:rPr>
          <w:t>3.Y1.4.2.2 Message Semantics</w:t>
        </w:r>
        <w:r w:rsidR="0033199D">
          <w:rPr>
            <w:noProof/>
            <w:webHidden/>
          </w:rPr>
          <w:tab/>
        </w:r>
        <w:r w:rsidR="006B4942">
          <w:rPr>
            <w:noProof/>
            <w:webHidden/>
          </w:rPr>
          <w:fldChar w:fldCharType="begin"/>
        </w:r>
        <w:r w:rsidR="0033199D">
          <w:rPr>
            <w:noProof/>
            <w:webHidden/>
          </w:rPr>
          <w:instrText xml:space="preserve"> PAGEREF _Toc354246886 \h </w:instrText>
        </w:r>
        <w:r w:rsidR="006B4942">
          <w:rPr>
            <w:noProof/>
            <w:webHidden/>
          </w:rPr>
        </w:r>
        <w:r w:rsidR="006B4942">
          <w:rPr>
            <w:noProof/>
            <w:webHidden/>
          </w:rPr>
          <w:fldChar w:fldCharType="separate"/>
        </w:r>
        <w:r w:rsidR="0033199D">
          <w:rPr>
            <w:noProof/>
            <w:webHidden/>
          </w:rPr>
          <w:t>43</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7" w:history="1">
        <w:r w:rsidR="0033199D" w:rsidRPr="002C154C">
          <w:rPr>
            <w:rStyle w:val="Hyperlink"/>
            <w:noProof/>
          </w:rPr>
          <w:t>3.Y1.4.2.3 Expected Actions</w:t>
        </w:r>
        <w:r w:rsidR="0033199D">
          <w:rPr>
            <w:noProof/>
            <w:webHidden/>
          </w:rPr>
          <w:tab/>
        </w:r>
        <w:r w:rsidR="006B4942">
          <w:rPr>
            <w:noProof/>
            <w:webHidden/>
          </w:rPr>
          <w:fldChar w:fldCharType="begin"/>
        </w:r>
        <w:r w:rsidR="0033199D">
          <w:rPr>
            <w:noProof/>
            <w:webHidden/>
          </w:rPr>
          <w:instrText xml:space="preserve"> PAGEREF _Toc354246887 \h </w:instrText>
        </w:r>
        <w:r w:rsidR="006B4942">
          <w:rPr>
            <w:noProof/>
            <w:webHidden/>
          </w:rPr>
        </w:r>
        <w:r w:rsidR="006B4942">
          <w:rPr>
            <w:noProof/>
            <w:webHidden/>
          </w:rPr>
          <w:fldChar w:fldCharType="separate"/>
        </w:r>
        <w:r w:rsidR="0033199D">
          <w:rPr>
            <w:noProof/>
            <w:webHidden/>
          </w:rPr>
          <w:t>43</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8" w:history="1">
        <w:r w:rsidR="0033199D" w:rsidRPr="002C154C">
          <w:rPr>
            <w:rStyle w:val="Hyperlink"/>
            <w:noProof/>
          </w:rPr>
          <w:t>3.Y1.5 Security Considerations</w:t>
        </w:r>
        <w:r w:rsidR="0033199D">
          <w:rPr>
            <w:noProof/>
            <w:webHidden/>
          </w:rPr>
          <w:tab/>
        </w:r>
        <w:r w:rsidR="006B4942">
          <w:rPr>
            <w:noProof/>
            <w:webHidden/>
          </w:rPr>
          <w:fldChar w:fldCharType="begin"/>
        </w:r>
        <w:r w:rsidR="0033199D">
          <w:rPr>
            <w:noProof/>
            <w:webHidden/>
          </w:rPr>
          <w:instrText xml:space="preserve"> PAGEREF _Toc354246888 \h </w:instrText>
        </w:r>
        <w:r w:rsidR="006B4942">
          <w:rPr>
            <w:noProof/>
            <w:webHidden/>
          </w:rPr>
        </w:r>
        <w:r w:rsidR="006B4942">
          <w:rPr>
            <w:noProof/>
            <w:webHidden/>
          </w:rPr>
          <w:fldChar w:fldCharType="separate"/>
        </w:r>
        <w:r w:rsidR="0033199D">
          <w:rPr>
            <w:noProof/>
            <w:webHidden/>
          </w:rPr>
          <w:t>43</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89" w:history="1">
        <w:r w:rsidR="0033199D" w:rsidRPr="002C154C">
          <w:rPr>
            <w:rStyle w:val="Hyperlink"/>
            <w:noProof/>
          </w:rPr>
          <w:t>3.Y1.5.1 Security Audit Considerations</w:t>
        </w:r>
        <w:r w:rsidR="0033199D">
          <w:rPr>
            <w:noProof/>
            <w:webHidden/>
          </w:rPr>
          <w:tab/>
        </w:r>
        <w:r w:rsidR="006B4942">
          <w:rPr>
            <w:noProof/>
            <w:webHidden/>
          </w:rPr>
          <w:fldChar w:fldCharType="begin"/>
        </w:r>
        <w:r w:rsidR="0033199D">
          <w:rPr>
            <w:noProof/>
            <w:webHidden/>
          </w:rPr>
          <w:instrText xml:space="preserve"> PAGEREF _Toc354246889 \h </w:instrText>
        </w:r>
        <w:r w:rsidR="006B4942">
          <w:rPr>
            <w:noProof/>
            <w:webHidden/>
          </w:rPr>
        </w:r>
        <w:r w:rsidR="006B4942">
          <w:rPr>
            <w:noProof/>
            <w:webHidden/>
          </w:rPr>
          <w:fldChar w:fldCharType="separate"/>
        </w:r>
        <w:r w:rsidR="0033199D">
          <w:rPr>
            <w:noProof/>
            <w:webHidden/>
          </w:rPr>
          <w:t>43</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0" w:history="1">
        <w:r w:rsidR="0033199D" w:rsidRPr="002C154C">
          <w:rPr>
            <w:rStyle w:val="Hyperlink"/>
            <w:noProof/>
          </w:rPr>
          <w:t>3.Y1.5.1.1 Provider Information Source audit message:</w:t>
        </w:r>
        <w:r w:rsidR="0033199D">
          <w:rPr>
            <w:noProof/>
            <w:webHidden/>
          </w:rPr>
          <w:tab/>
        </w:r>
        <w:r w:rsidR="006B4942">
          <w:rPr>
            <w:noProof/>
            <w:webHidden/>
          </w:rPr>
          <w:fldChar w:fldCharType="begin"/>
        </w:r>
        <w:r w:rsidR="0033199D">
          <w:rPr>
            <w:noProof/>
            <w:webHidden/>
          </w:rPr>
          <w:instrText xml:space="preserve"> PAGEREF _Toc354246890 \h </w:instrText>
        </w:r>
        <w:r w:rsidR="006B4942">
          <w:rPr>
            <w:noProof/>
            <w:webHidden/>
          </w:rPr>
        </w:r>
        <w:r w:rsidR="006B4942">
          <w:rPr>
            <w:noProof/>
            <w:webHidden/>
          </w:rPr>
          <w:fldChar w:fldCharType="separate"/>
        </w:r>
        <w:r w:rsidR="0033199D">
          <w:rPr>
            <w:noProof/>
            <w:webHidden/>
          </w:rPr>
          <w:t>44</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1" w:history="1">
        <w:r w:rsidR="0033199D" w:rsidRPr="002C154C">
          <w:rPr>
            <w:rStyle w:val="Hyperlink"/>
            <w:noProof/>
          </w:rPr>
          <w:t>3.Y1.5.1.2 Provider Information Directory audit message:</w:t>
        </w:r>
        <w:r w:rsidR="0033199D">
          <w:rPr>
            <w:noProof/>
            <w:webHidden/>
          </w:rPr>
          <w:tab/>
        </w:r>
        <w:r w:rsidR="006B4942">
          <w:rPr>
            <w:noProof/>
            <w:webHidden/>
          </w:rPr>
          <w:fldChar w:fldCharType="begin"/>
        </w:r>
        <w:r w:rsidR="0033199D">
          <w:rPr>
            <w:noProof/>
            <w:webHidden/>
          </w:rPr>
          <w:instrText xml:space="preserve"> PAGEREF _Toc354246891 \h </w:instrText>
        </w:r>
        <w:r w:rsidR="006B4942">
          <w:rPr>
            <w:noProof/>
            <w:webHidden/>
          </w:rPr>
        </w:r>
        <w:r w:rsidR="006B4942">
          <w:rPr>
            <w:noProof/>
            <w:webHidden/>
          </w:rPr>
          <w:fldChar w:fldCharType="separate"/>
        </w:r>
        <w:r w:rsidR="0033199D">
          <w:rPr>
            <w:noProof/>
            <w:webHidden/>
          </w:rPr>
          <w:t>44</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892" w:history="1">
        <w:r w:rsidR="0033199D" w:rsidRPr="002C154C">
          <w:rPr>
            <w:rStyle w:val="Hyperlink"/>
            <w:noProof/>
          </w:rPr>
          <w:t>3.Y2 Provider Information Query</w:t>
        </w:r>
        <w:r w:rsidR="0033199D">
          <w:rPr>
            <w:noProof/>
            <w:webHidden/>
          </w:rPr>
          <w:tab/>
        </w:r>
        <w:r w:rsidR="006B4942">
          <w:rPr>
            <w:noProof/>
            <w:webHidden/>
          </w:rPr>
          <w:fldChar w:fldCharType="begin"/>
        </w:r>
        <w:r w:rsidR="0033199D">
          <w:rPr>
            <w:noProof/>
            <w:webHidden/>
          </w:rPr>
          <w:instrText xml:space="preserve"> PAGEREF _Toc354246892 \h </w:instrText>
        </w:r>
        <w:r w:rsidR="006B4942">
          <w:rPr>
            <w:noProof/>
            <w:webHidden/>
          </w:rPr>
        </w:r>
        <w:r w:rsidR="006B4942">
          <w:rPr>
            <w:noProof/>
            <w:webHidden/>
          </w:rPr>
          <w:fldChar w:fldCharType="separate"/>
        </w:r>
        <w:r w:rsidR="0033199D">
          <w:rPr>
            <w:noProof/>
            <w:webHidden/>
          </w:rPr>
          <w:t>44</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3" w:history="1">
        <w:r w:rsidR="0033199D" w:rsidRPr="002C154C">
          <w:rPr>
            <w:rStyle w:val="Hyperlink"/>
            <w:noProof/>
          </w:rPr>
          <w:t>3.Y2.1 Scope</w:t>
        </w:r>
        <w:r w:rsidR="0033199D">
          <w:rPr>
            <w:noProof/>
            <w:webHidden/>
          </w:rPr>
          <w:tab/>
        </w:r>
        <w:r w:rsidR="006B4942">
          <w:rPr>
            <w:noProof/>
            <w:webHidden/>
          </w:rPr>
          <w:fldChar w:fldCharType="begin"/>
        </w:r>
        <w:r w:rsidR="0033199D">
          <w:rPr>
            <w:noProof/>
            <w:webHidden/>
          </w:rPr>
          <w:instrText xml:space="preserve"> PAGEREF _Toc354246893 \h </w:instrText>
        </w:r>
        <w:r w:rsidR="006B4942">
          <w:rPr>
            <w:noProof/>
            <w:webHidden/>
          </w:rPr>
        </w:r>
        <w:r w:rsidR="006B4942">
          <w:rPr>
            <w:noProof/>
            <w:webHidden/>
          </w:rPr>
          <w:fldChar w:fldCharType="separate"/>
        </w:r>
        <w:r w:rsidR="0033199D">
          <w:rPr>
            <w:noProof/>
            <w:webHidden/>
          </w:rPr>
          <w:t>44</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4" w:history="1">
        <w:r w:rsidR="0033199D" w:rsidRPr="002C154C">
          <w:rPr>
            <w:rStyle w:val="Hyperlink"/>
            <w:noProof/>
          </w:rPr>
          <w:t>3.Y2.2 Use Case Roles</w:t>
        </w:r>
        <w:r w:rsidR="0033199D">
          <w:rPr>
            <w:noProof/>
            <w:webHidden/>
          </w:rPr>
          <w:tab/>
        </w:r>
        <w:r w:rsidR="006B4942">
          <w:rPr>
            <w:noProof/>
            <w:webHidden/>
          </w:rPr>
          <w:fldChar w:fldCharType="begin"/>
        </w:r>
        <w:r w:rsidR="0033199D">
          <w:rPr>
            <w:noProof/>
            <w:webHidden/>
          </w:rPr>
          <w:instrText xml:space="preserve"> PAGEREF _Toc354246894 \h </w:instrText>
        </w:r>
        <w:r w:rsidR="006B4942">
          <w:rPr>
            <w:noProof/>
            <w:webHidden/>
          </w:rPr>
        </w:r>
        <w:r w:rsidR="006B4942">
          <w:rPr>
            <w:noProof/>
            <w:webHidden/>
          </w:rPr>
          <w:fldChar w:fldCharType="separate"/>
        </w:r>
        <w:r w:rsidR="0033199D">
          <w:rPr>
            <w:noProof/>
            <w:webHidden/>
          </w:rPr>
          <w:t>45</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5" w:history="1">
        <w:r w:rsidR="0033199D" w:rsidRPr="002C154C">
          <w:rPr>
            <w:rStyle w:val="Hyperlink"/>
            <w:noProof/>
          </w:rPr>
          <w:t>3.Y2.3 Referenced Standard</w:t>
        </w:r>
        <w:r w:rsidR="0033199D">
          <w:rPr>
            <w:noProof/>
            <w:webHidden/>
          </w:rPr>
          <w:tab/>
        </w:r>
        <w:r w:rsidR="006B4942">
          <w:rPr>
            <w:noProof/>
            <w:webHidden/>
          </w:rPr>
          <w:fldChar w:fldCharType="begin"/>
        </w:r>
        <w:r w:rsidR="0033199D">
          <w:rPr>
            <w:noProof/>
            <w:webHidden/>
          </w:rPr>
          <w:instrText xml:space="preserve"> PAGEREF _Toc354246895 \h </w:instrText>
        </w:r>
        <w:r w:rsidR="006B4942">
          <w:rPr>
            <w:noProof/>
            <w:webHidden/>
          </w:rPr>
        </w:r>
        <w:r w:rsidR="006B4942">
          <w:rPr>
            <w:noProof/>
            <w:webHidden/>
          </w:rPr>
          <w:fldChar w:fldCharType="separate"/>
        </w:r>
        <w:r w:rsidR="0033199D">
          <w:rPr>
            <w:noProof/>
            <w:webHidden/>
          </w:rPr>
          <w:t>45</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6" w:history="1">
        <w:r w:rsidR="0033199D" w:rsidRPr="002C154C">
          <w:rPr>
            <w:rStyle w:val="Hyperlink"/>
            <w:noProof/>
          </w:rPr>
          <w:t>3.Y2.4 Interaction Diagram</w:t>
        </w:r>
        <w:r w:rsidR="0033199D">
          <w:rPr>
            <w:noProof/>
            <w:webHidden/>
          </w:rPr>
          <w:tab/>
        </w:r>
        <w:r w:rsidR="006B4942">
          <w:rPr>
            <w:noProof/>
            <w:webHidden/>
          </w:rPr>
          <w:fldChar w:fldCharType="begin"/>
        </w:r>
        <w:r w:rsidR="0033199D">
          <w:rPr>
            <w:noProof/>
            <w:webHidden/>
          </w:rPr>
          <w:instrText xml:space="preserve"> PAGEREF _Toc354246896 \h </w:instrText>
        </w:r>
        <w:r w:rsidR="006B4942">
          <w:rPr>
            <w:noProof/>
            <w:webHidden/>
          </w:rPr>
        </w:r>
        <w:r w:rsidR="006B4942">
          <w:rPr>
            <w:noProof/>
            <w:webHidden/>
          </w:rPr>
          <w:fldChar w:fldCharType="separate"/>
        </w:r>
        <w:r w:rsidR="0033199D">
          <w:rPr>
            <w:noProof/>
            <w:webHidden/>
          </w:rPr>
          <w:t>46</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7" w:history="1">
        <w:r w:rsidR="0033199D" w:rsidRPr="002C154C">
          <w:rPr>
            <w:rStyle w:val="Hyperlink"/>
            <w:noProof/>
          </w:rPr>
          <w:t>3.Y2.4.1 Provider Information Query Request</w:t>
        </w:r>
        <w:r w:rsidR="0033199D">
          <w:rPr>
            <w:noProof/>
            <w:webHidden/>
          </w:rPr>
          <w:tab/>
        </w:r>
        <w:r w:rsidR="006B4942">
          <w:rPr>
            <w:noProof/>
            <w:webHidden/>
          </w:rPr>
          <w:fldChar w:fldCharType="begin"/>
        </w:r>
        <w:r w:rsidR="0033199D">
          <w:rPr>
            <w:noProof/>
            <w:webHidden/>
          </w:rPr>
          <w:instrText xml:space="preserve"> PAGEREF _Toc354246897 \h </w:instrText>
        </w:r>
        <w:r w:rsidR="006B4942">
          <w:rPr>
            <w:noProof/>
            <w:webHidden/>
          </w:rPr>
        </w:r>
        <w:r w:rsidR="006B4942">
          <w:rPr>
            <w:noProof/>
            <w:webHidden/>
          </w:rPr>
          <w:fldChar w:fldCharType="separate"/>
        </w:r>
        <w:r w:rsidR="0033199D">
          <w:rPr>
            <w:noProof/>
            <w:webHidden/>
          </w:rPr>
          <w:t>46</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8" w:history="1">
        <w:r w:rsidR="0033199D" w:rsidRPr="002C154C">
          <w:rPr>
            <w:rStyle w:val="Hyperlink"/>
            <w:noProof/>
          </w:rPr>
          <w:t>3.Y2.4.1.1 Trigger Events</w:t>
        </w:r>
        <w:r w:rsidR="0033199D">
          <w:rPr>
            <w:noProof/>
            <w:webHidden/>
          </w:rPr>
          <w:tab/>
        </w:r>
        <w:r w:rsidR="006B4942">
          <w:rPr>
            <w:noProof/>
            <w:webHidden/>
          </w:rPr>
          <w:fldChar w:fldCharType="begin"/>
        </w:r>
        <w:r w:rsidR="0033199D">
          <w:rPr>
            <w:noProof/>
            <w:webHidden/>
          </w:rPr>
          <w:instrText xml:space="preserve"> PAGEREF _Toc354246898 \h </w:instrText>
        </w:r>
        <w:r w:rsidR="006B4942">
          <w:rPr>
            <w:noProof/>
            <w:webHidden/>
          </w:rPr>
        </w:r>
        <w:r w:rsidR="006B4942">
          <w:rPr>
            <w:noProof/>
            <w:webHidden/>
          </w:rPr>
          <w:fldChar w:fldCharType="separate"/>
        </w:r>
        <w:r w:rsidR="0033199D">
          <w:rPr>
            <w:noProof/>
            <w:webHidden/>
          </w:rPr>
          <w:t>46</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899" w:history="1">
        <w:r w:rsidR="0033199D" w:rsidRPr="002C154C">
          <w:rPr>
            <w:rStyle w:val="Hyperlink"/>
            <w:noProof/>
          </w:rPr>
          <w:t>3.Y2.4.1.2 Message Semantics</w:t>
        </w:r>
        <w:r w:rsidR="0033199D">
          <w:rPr>
            <w:noProof/>
            <w:webHidden/>
          </w:rPr>
          <w:tab/>
        </w:r>
        <w:r w:rsidR="006B4942">
          <w:rPr>
            <w:noProof/>
            <w:webHidden/>
          </w:rPr>
          <w:fldChar w:fldCharType="begin"/>
        </w:r>
        <w:r w:rsidR="0033199D">
          <w:rPr>
            <w:noProof/>
            <w:webHidden/>
          </w:rPr>
          <w:instrText xml:space="preserve"> PAGEREF _Toc354246899 \h </w:instrText>
        </w:r>
        <w:r w:rsidR="006B4942">
          <w:rPr>
            <w:noProof/>
            <w:webHidden/>
          </w:rPr>
        </w:r>
        <w:r w:rsidR="006B4942">
          <w:rPr>
            <w:noProof/>
            <w:webHidden/>
          </w:rPr>
          <w:fldChar w:fldCharType="separate"/>
        </w:r>
        <w:r w:rsidR="0033199D">
          <w:rPr>
            <w:noProof/>
            <w:webHidden/>
          </w:rPr>
          <w:t>46</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900" w:history="1">
        <w:r w:rsidR="0033199D" w:rsidRPr="002C154C">
          <w:rPr>
            <w:rStyle w:val="Hyperlink"/>
            <w:noProof/>
          </w:rPr>
          <w:t>3.Y2.4.1.3 Expected Actions</w:t>
        </w:r>
        <w:r w:rsidR="0033199D">
          <w:rPr>
            <w:noProof/>
            <w:webHidden/>
          </w:rPr>
          <w:tab/>
        </w:r>
        <w:r w:rsidR="006B4942">
          <w:rPr>
            <w:noProof/>
            <w:webHidden/>
          </w:rPr>
          <w:fldChar w:fldCharType="begin"/>
        </w:r>
        <w:r w:rsidR="0033199D">
          <w:rPr>
            <w:noProof/>
            <w:webHidden/>
          </w:rPr>
          <w:instrText xml:space="preserve"> PAGEREF _Toc354246900 \h </w:instrText>
        </w:r>
        <w:r w:rsidR="006B4942">
          <w:rPr>
            <w:noProof/>
            <w:webHidden/>
          </w:rPr>
        </w:r>
        <w:r w:rsidR="006B4942">
          <w:rPr>
            <w:noProof/>
            <w:webHidden/>
          </w:rPr>
          <w:fldChar w:fldCharType="separate"/>
        </w:r>
        <w:r w:rsidR="0033199D">
          <w:rPr>
            <w:noProof/>
            <w:webHidden/>
          </w:rPr>
          <w:t>47</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901" w:history="1">
        <w:r w:rsidR="0033199D" w:rsidRPr="002C154C">
          <w:rPr>
            <w:rStyle w:val="Hyperlink"/>
            <w:noProof/>
          </w:rPr>
          <w:t>3.Y2.4.2 Provider Information Query Response</w:t>
        </w:r>
        <w:r w:rsidR="0033199D">
          <w:rPr>
            <w:noProof/>
            <w:webHidden/>
          </w:rPr>
          <w:tab/>
        </w:r>
        <w:r w:rsidR="006B4942">
          <w:rPr>
            <w:noProof/>
            <w:webHidden/>
          </w:rPr>
          <w:fldChar w:fldCharType="begin"/>
        </w:r>
        <w:r w:rsidR="0033199D">
          <w:rPr>
            <w:noProof/>
            <w:webHidden/>
          </w:rPr>
          <w:instrText xml:space="preserve"> PAGEREF _Toc354246901 \h </w:instrText>
        </w:r>
        <w:r w:rsidR="006B4942">
          <w:rPr>
            <w:noProof/>
            <w:webHidden/>
          </w:rPr>
        </w:r>
        <w:r w:rsidR="006B4942">
          <w:rPr>
            <w:noProof/>
            <w:webHidden/>
          </w:rPr>
          <w:fldChar w:fldCharType="separate"/>
        </w:r>
        <w:r w:rsidR="0033199D">
          <w:rPr>
            <w:noProof/>
            <w:webHidden/>
          </w:rPr>
          <w:t>47</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902" w:history="1">
        <w:r w:rsidR="0033199D" w:rsidRPr="002C154C">
          <w:rPr>
            <w:rStyle w:val="Hyperlink"/>
            <w:noProof/>
          </w:rPr>
          <w:t>3.Y2.4.2.1 Trigger Events</w:t>
        </w:r>
        <w:r w:rsidR="0033199D">
          <w:rPr>
            <w:noProof/>
            <w:webHidden/>
          </w:rPr>
          <w:tab/>
        </w:r>
        <w:r w:rsidR="006B4942">
          <w:rPr>
            <w:noProof/>
            <w:webHidden/>
          </w:rPr>
          <w:fldChar w:fldCharType="begin"/>
        </w:r>
        <w:r w:rsidR="0033199D">
          <w:rPr>
            <w:noProof/>
            <w:webHidden/>
          </w:rPr>
          <w:instrText xml:space="preserve"> PAGEREF _Toc354246902 \h </w:instrText>
        </w:r>
        <w:r w:rsidR="006B4942">
          <w:rPr>
            <w:noProof/>
            <w:webHidden/>
          </w:rPr>
        </w:r>
        <w:r w:rsidR="006B4942">
          <w:rPr>
            <w:noProof/>
            <w:webHidden/>
          </w:rPr>
          <w:fldChar w:fldCharType="separate"/>
        </w:r>
        <w:r w:rsidR="0033199D">
          <w:rPr>
            <w:noProof/>
            <w:webHidden/>
          </w:rPr>
          <w:t>47</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903" w:history="1">
        <w:r w:rsidR="0033199D" w:rsidRPr="002C154C">
          <w:rPr>
            <w:rStyle w:val="Hyperlink"/>
            <w:noProof/>
          </w:rPr>
          <w:t>3.Y2.4.2.2 Message Semantics</w:t>
        </w:r>
        <w:r w:rsidR="0033199D">
          <w:rPr>
            <w:noProof/>
            <w:webHidden/>
          </w:rPr>
          <w:tab/>
        </w:r>
        <w:r w:rsidR="006B4942">
          <w:rPr>
            <w:noProof/>
            <w:webHidden/>
          </w:rPr>
          <w:fldChar w:fldCharType="begin"/>
        </w:r>
        <w:r w:rsidR="0033199D">
          <w:rPr>
            <w:noProof/>
            <w:webHidden/>
          </w:rPr>
          <w:instrText xml:space="preserve"> PAGEREF _Toc354246903 \h </w:instrText>
        </w:r>
        <w:r w:rsidR="006B4942">
          <w:rPr>
            <w:noProof/>
            <w:webHidden/>
          </w:rPr>
        </w:r>
        <w:r w:rsidR="006B4942">
          <w:rPr>
            <w:noProof/>
            <w:webHidden/>
          </w:rPr>
          <w:fldChar w:fldCharType="separate"/>
        </w:r>
        <w:r w:rsidR="0033199D">
          <w:rPr>
            <w:noProof/>
            <w:webHidden/>
          </w:rPr>
          <w:t>47</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904" w:history="1">
        <w:r w:rsidR="0033199D" w:rsidRPr="002C154C">
          <w:rPr>
            <w:rStyle w:val="Hyperlink"/>
            <w:noProof/>
          </w:rPr>
          <w:t>3.Y2.4.2.3 Expected Actions</w:t>
        </w:r>
        <w:r w:rsidR="0033199D">
          <w:rPr>
            <w:noProof/>
            <w:webHidden/>
          </w:rPr>
          <w:tab/>
        </w:r>
        <w:r w:rsidR="006B4942">
          <w:rPr>
            <w:noProof/>
            <w:webHidden/>
          </w:rPr>
          <w:fldChar w:fldCharType="begin"/>
        </w:r>
        <w:r w:rsidR="0033199D">
          <w:rPr>
            <w:noProof/>
            <w:webHidden/>
          </w:rPr>
          <w:instrText xml:space="preserve"> PAGEREF _Toc354246904 \h </w:instrText>
        </w:r>
        <w:r w:rsidR="006B4942">
          <w:rPr>
            <w:noProof/>
            <w:webHidden/>
          </w:rPr>
        </w:r>
        <w:r w:rsidR="006B4942">
          <w:rPr>
            <w:noProof/>
            <w:webHidden/>
          </w:rPr>
          <w:fldChar w:fldCharType="separate"/>
        </w:r>
        <w:r w:rsidR="0033199D">
          <w:rPr>
            <w:noProof/>
            <w:webHidden/>
          </w:rPr>
          <w:t>48</w:t>
        </w:r>
        <w:r w:rsidR="006B4942">
          <w:rPr>
            <w:noProof/>
            <w:webHidden/>
          </w:rPr>
          <w:fldChar w:fldCharType="end"/>
        </w:r>
      </w:hyperlink>
    </w:p>
    <w:p w:rsidR="0033199D" w:rsidRDefault="00EE5EE1">
      <w:pPr>
        <w:pStyle w:val="TOC3"/>
        <w:rPr>
          <w:rFonts w:asciiTheme="minorHAnsi" w:eastAsiaTheme="minorEastAsia" w:hAnsiTheme="minorHAnsi" w:cstheme="minorBidi"/>
          <w:b w:val="0"/>
          <w:noProof/>
          <w:sz w:val="22"/>
          <w:szCs w:val="22"/>
          <w:lang w:val="en-CA" w:eastAsia="en-CA"/>
        </w:rPr>
      </w:pPr>
      <w:hyperlink w:anchor="_Toc354246905" w:history="1">
        <w:r w:rsidR="0033199D" w:rsidRPr="002C154C">
          <w:rPr>
            <w:rStyle w:val="Hyperlink"/>
            <w:noProof/>
          </w:rPr>
          <w:t>3.Y2.5 Security Considerations – Nitin - TBD</w:t>
        </w:r>
        <w:r w:rsidR="0033199D">
          <w:rPr>
            <w:noProof/>
            <w:webHidden/>
          </w:rPr>
          <w:tab/>
        </w:r>
        <w:r w:rsidR="006B4942">
          <w:rPr>
            <w:noProof/>
            <w:webHidden/>
          </w:rPr>
          <w:fldChar w:fldCharType="begin"/>
        </w:r>
        <w:r w:rsidR="0033199D">
          <w:rPr>
            <w:noProof/>
            <w:webHidden/>
          </w:rPr>
          <w:instrText xml:space="preserve"> PAGEREF _Toc354246905 \h </w:instrText>
        </w:r>
        <w:r w:rsidR="006B4942">
          <w:rPr>
            <w:noProof/>
            <w:webHidden/>
          </w:rPr>
        </w:r>
        <w:r w:rsidR="006B4942">
          <w:rPr>
            <w:noProof/>
            <w:webHidden/>
          </w:rPr>
          <w:fldChar w:fldCharType="separate"/>
        </w:r>
        <w:r w:rsidR="0033199D">
          <w:rPr>
            <w:noProof/>
            <w:webHidden/>
          </w:rPr>
          <w:t>48</w:t>
        </w:r>
        <w:r w:rsidR="006B4942">
          <w:rPr>
            <w:noProof/>
            <w:webHidden/>
          </w:rPr>
          <w:fldChar w:fldCharType="end"/>
        </w:r>
      </w:hyperlink>
    </w:p>
    <w:p w:rsidR="0033199D" w:rsidRDefault="00EE5EE1">
      <w:pPr>
        <w:pStyle w:val="TOC2"/>
        <w:rPr>
          <w:rFonts w:asciiTheme="minorHAnsi" w:eastAsiaTheme="minorEastAsia" w:hAnsiTheme="minorHAnsi" w:cstheme="minorBidi"/>
          <w:b w:val="0"/>
          <w:noProof/>
          <w:sz w:val="22"/>
          <w:szCs w:val="22"/>
          <w:lang w:val="en-CA" w:eastAsia="en-CA"/>
        </w:rPr>
      </w:pPr>
      <w:hyperlink w:anchor="_Toc354246906" w:history="1">
        <w:r w:rsidR="0033199D" w:rsidRPr="002C154C">
          <w:rPr>
            <w:rStyle w:val="Hyperlink"/>
            <w:noProof/>
          </w:rPr>
          <w:t>&lt;Appendix letter&gt; Appendix_Name</w:t>
        </w:r>
        <w:r w:rsidR="0033199D">
          <w:rPr>
            <w:noProof/>
            <w:webHidden/>
          </w:rPr>
          <w:tab/>
        </w:r>
        <w:r w:rsidR="006B4942">
          <w:rPr>
            <w:noProof/>
            <w:webHidden/>
          </w:rPr>
          <w:fldChar w:fldCharType="begin"/>
        </w:r>
        <w:r w:rsidR="0033199D">
          <w:rPr>
            <w:noProof/>
            <w:webHidden/>
          </w:rPr>
          <w:instrText xml:space="preserve"> PAGEREF _Toc354246906 \h </w:instrText>
        </w:r>
        <w:r w:rsidR="006B4942">
          <w:rPr>
            <w:noProof/>
            <w:webHidden/>
          </w:rPr>
        </w:r>
        <w:r w:rsidR="006B4942">
          <w:rPr>
            <w:noProof/>
            <w:webHidden/>
          </w:rPr>
          <w:fldChar w:fldCharType="separate"/>
        </w:r>
        <w:r w:rsidR="0033199D">
          <w:rPr>
            <w:noProof/>
            <w:webHidden/>
          </w:rPr>
          <w:t>48</w:t>
        </w:r>
        <w:r w:rsidR="006B4942">
          <w:rPr>
            <w:noProof/>
            <w:webHidden/>
          </w:rPr>
          <w:fldChar w:fldCharType="end"/>
        </w:r>
      </w:hyperlink>
    </w:p>
    <w:p w:rsidR="00C62E65" w:rsidRPr="00845754" w:rsidRDefault="006B4942" w:rsidP="00F967B3">
      <w:pPr>
        <w:pStyle w:val="BodyText"/>
        <w:rPr>
          <w:b/>
          <w:noProof w:val="0"/>
          <w:szCs w:val="24"/>
        </w:rPr>
      </w:pPr>
      <w:r w:rsidRPr="002036FD">
        <w:rPr>
          <w:noProof w:val="0"/>
          <w:szCs w:val="24"/>
        </w:rPr>
        <w:fldChar w:fldCharType="end"/>
      </w:r>
    </w:p>
    <w:p w:rsidR="00FB0FD6" w:rsidRPr="00845754" w:rsidRDefault="00FB0FD6" w:rsidP="00F967B3">
      <w:pPr>
        <w:pStyle w:val="BodyText"/>
      </w:pPr>
    </w:p>
    <w:p w:rsidR="00CF283F" w:rsidRPr="00845754" w:rsidRDefault="008616CB" w:rsidP="00F967B3">
      <w:pPr>
        <w:pStyle w:val="BodyText"/>
      </w:pPr>
      <w:r w:rsidRPr="00845754">
        <w:rPr>
          <w:b/>
          <w:bCs/>
        </w:rPr>
        <w:br w:type="page"/>
      </w:r>
    </w:p>
    <w:p w:rsidR="00CF283F" w:rsidRPr="00845754" w:rsidRDefault="00CF283F"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253489434"/>
      <w:bookmarkStart w:id="13" w:name="_Toc354246842"/>
      <w:bookmarkEnd w:id="3"/>
      <w:bookmarkEnd w:id="4"/>
      <w:r w:rsidRPr="00845754">
        <w:rPr>
          <w:noProof w:val="0"/>
        </w:rPr>
        <w:t>Introduction</w:t>
      </w:r>
      <w:bookmarkEnd w:id="5"/>
      <w:bookmarkEnd w:id="6"/>
      <w:bookmarkEnd w:id="7"/>
      <w:bookmarkEnd w:id="8"/>
      <w:bookmarkEnd w:id="9"/>
      <w:bookmarkEnd w:id="10"/>
      <w:bookmarkEnd w:id="11"/>
      <w:bookmarkEnd w:id="12"/>
      <w:bookmarkEnd w:id="13"/>
    </w:p>
    <w:p w:rsidR="004073D5" w:rsidRDefault="00CA35DC" w:rsidP="008E2166">
      <w:pPr>
        <w:pStyle w:val="BodyText"/>
      </w:pPr>
      <w:r w:rsidRPr="00845754">
        <w:t xml:space="preserve">This </w:t>
      </w:r>
      <w:r w:rsidR="00AE2965" w:rsidRPr="00845754">
        <w:t xml:space="preserve">introduces the </w:t>
      </w:r>
      <w:r w:rsidR="00C86B6A">
        <w:t>Care Services Discovery (C</w:t>
      </w:r>
      <w:r w:rsidR="00C86B6A" w:rsidRPr="00AE0F65">
        <w:t>SD) profile. The CSD profile</w:t>
      </w:r>
      <w:r w:rsidR="00CF78AB" w:rsidRPr="00AE0F65">
        <w:t xml:space="preserve"> leverages the information models described in</w:t>
      </w:r>
      <w:r w:rsidR="00C86B6A" w:rsidRPr="00AE0F65">
        <w:t xml:space="preserve"> the </w:t>
      </w:r>
      <w:r w:rsidRPr="00AE0F65">
        <w:t>Healthcare Provider</w:t>
      </w:r>
      <w:r w:rsidR="00056E70" w:rsidRPr="00AE0F65">
        <w:t xml:space="preserve"> Directory</w:t>
      </w:r>
      <w:r w:rsidR="001A300D" w:rsidRPr="00AE0F65">
        <w:t xml:space="preserve"> (HPD)</w:t>
      </w:r>
      <w:r w:rsidR="00AE2965" w:rsidRPr="00AE0F65">
        <w:t xml:space="preserve"> </w:t>
      </w:r>
      <w:r w:rsidRPr="00AE0F65">
        <w:t>profile</w:t>
      </w:r>
      <w:r w:rsidR="00C86B6A" w:rsidRPr="00AE0F65">
        <w:t>, which</w:t>
      </w:r>
      <w:r w:rsidRPr="00AE0F65">
        <w:t xml:space="preserve"> </w:t>
      </w:r>
      <w:r w:rsidR="00AE2965" w:rsidRPr="00AE0F65">
        <w:t xml:space="preserve">supports </w:t>
      </w:r>
      <w:r w:rsidRPr="00AE0F65">
        <w:t xml:space="preserve">queries against and </w:t>
      </w:r>
      <w:r w:rsidR="00F464B3" w:rsidRPr="00AE0F65">
        <w:t>management of</w:t>
      </w:r>
      <w:r w:rsidR="00AE2965" w:rsidRPr="00AE0F65">
        <w:t xml:space="preserve"> healthcare provider </w:t>
      </w:r>
      <w:r w:rsidR="007947A8" w:rsidRPr="00AE0F65">
        <w:t xml:space="preserve">public </w:t>
      </w:r>
      <w:r w:rsidR="00F464B3" w:rsidRPr="00AE0F65">
        <w:t xml:space="preserve">information </w:t>
      </w:r>
      <w:r w:rsidR="00AE2965" w:rsidRPr="00AE0F65">
        <w:t xml:space="preserve">in a directory structure. </w:t>
      </w:r>
      <w:bookmarkStart w:id="14" w:name="OLE_LINK3"/>
      <w:r w:rsidR="004073D5" w:rsidRPr="00AE0F65">
        <w:t>CSD additionally</w:t>
      </w:r>
      <w:r w:rsidR="004073D5">
        <w:t xml:space="preserve"> supports </w:t>
      </w:r>
      <w:commentRangeStart w:id="15"/>
      <w:r w:rsidR="00AE0F65">
        <w:t xml:space="preserve">relational </w:t>
      </w:r>
      <w:commentRangeEnd w:id="15"/>
      <w:r w:rsidR="00EE5EE1">
        <w:rPr>
          <w:rStyle w:val="CommentReference"/>
          <w:noProof w:val="0"/>
        </w:rPr>
        <w:commentReference w:id="15"/>
      </w:r>
      <w:r w:rsidR="004073D5">
        <w:t>queries against a directory of care service locations and, optionally, queries for available time slots in a provider schedule.</w:t>
      </w:r>
    </w:p>
    <w:p w:rsidR="00AE2965" w:rsidRPr="00845754" w:rsidRDefault="0004307D" w:rsidP="008E2166">
      <w:pPr>
        <w:pStyle w:val="BodyText"/>
      </w:pPr>
      <w:r w:rsidRPr="00845754">
        <w:t xml:space="preserve">Two categories of healthcare providers are included in the </w:t>
      </w:r>
      <w:r w:rsidR="00C86B6A">
        <w:t xml:space="preserve">HPD </w:t>
      </w:r>
      <w:r w:rsidR="00CA35DC" w:rsidRPr="00845754">
        <w:t>profile</w:t>
      </w:r>
      <w:r w:rsidRPr="00845754">
        <w:t>.</w:t>
      </w:r>
    </w:p>
    <w:p w:rsidR="0004307D" w:rsidRPr="00845754" w:rsidRDefault="0004307D" w:rsidP="00D13906">
      <w:pPr>
        <w:pStyle w:val="ListBullet"/>
      </w:pPr>
      <w:r w:rsidRPr="00845754">
        <w:t xml:space="preserve">Individual Provider – A person who provides healthcare services, such as a physician, nurse, or pharmacist. </w:t>
      </w:r>
    </w:p>
    <w:p w:rsidR="0004307D" w:rsidRPr="00845754" w:rsidRDefault="0004307D" w:rsidP="00D13906">
      <w:pPr>
        <w:pStyle w:val="ListBullet"/>
      </w:pPr>
      <w:r w:rsidRPr="00845754">
        <w:t>Organizational Providers – Organizations that provide or support healthcare services, such as hospitals, Healthcare Information Exchanges (HIEs), Integrated Delivery Networks (IDNs), and Associations.</w:t>
      </w:r>
    </w:p>
    <w:bookmarkEnd w:id="14"/>
    <w:p w:rsidR="00C86B6A" w:rsidRDefault="00C86B6A" w:rsidP="00F464B3">
      <w:pPr>
        <w:pStyle w:val="BodyText"/>
      </w:pPr>
      <w:r>
        <w:t xml:space="preserve">To </w:t>
      </w:r>
      <w:r w:rsidR="009F3563">
        <w:t>the</w:t>
      </w:r>
      <w:r w:rsidR="00AE0F65">
        <w:t xml:space="preserve"> directory</w:t>
      </w:r>
      <w:r>
        <w:t xml:space="preserve"> structure defined by HPD, CSD adds </w:t>
      </w:r>
      <w:r w:rsidR="009F3563">
        <w:t>three</w:t>
      </w:r>
      <w:r>
        <w:t xml:space="preserve"> new </w:t>
      </w:r>
      <w:r w:rsidR="00AE0F65">
        <w:t>entities</w:t>
      </w:r>
      <w:r>
        <w:t>:</w:t>
      </w:r>
    </w:p>
    <w:p w:rsidR="005B4A82" w:rsidRDefault="00C86B6A">
      <w:pPr>
        <w:pStyle w:val="BodyText"/>
        <w:numPr>
          <w:ilvl w:val="0"/>
          <w:numId w:val="48"/>
        </w:numPr>
      </w:pPr>
      <w:r>
        <w:t>Facility</w:t>
      </w:r>
      <w:r w:rsidR="004F2E1E">
        <w:t xml:space="preserve"> </w:t>
      </w:r>
      <w:r>
        <w:t>– A location which delivers care services, such as a rural clinic, a district hospital or a large referral hospital.</w:t>
      </w:r>
    </w:p>
    <w:p w:rsidR="005B4A82" w:rsidRDefault="00C86B6A">
      <w:pPr>
        <w:pStyle w:val="BodyText"/>
        <w:numPr>
          <w:ilvl w:val="0"/>
          <w:numId w:val="48"/>
        </w:numPr>
      </w:pPr>
      <w:r>
        <w:t xml:space="preserve">FacilityService – A service, such as maternal care, surgery, or general primary care, which is being delivered  and is available from a particular Facility, such as a rural clinic or district hospital. </w:t>
      </w:r>
    </w:p>
    <w:p w:rsidR="005B4A82" w:rsidRDefault="009F3563">
      <w:pPr>
        <w:pStyle w:val="BodyText"/>
        <w:numPr>
          <w:ilvl w:val="0"/>
          <w:numId w:val="48"/>
        </w:numPr>
      </w:pPr>
      <w:r>
        <w:t xml:space="preserve">FreeBusy* – An (*optional) representation, </w:t>
      </w:r>
      <w:commentRangeStart w:id="16"/>
      <w:r>
        <w:t>using the common iCalendar format</w:t>
      </w:r>
      <w:commentRangeEnd w:id="16"/>
      <w:r w:rsidR="00EE5EE1">
        <w:rPr>
          <w:rStyle w:val="CommentReference"/>
          <w:noProof w:val="0"/>
        </w:rPr>
        <w:commentReference w:id="16"/>
      </w:r>
      <w:r>
        <w:t>, of available, schedulable time slots when a particular Individual Provider is able to provide particular Services at a particular Facility (together defined as a FacilityService, see above).</w:t>
      </w:r>
    </w:p>
    <w:p w:rsidR="00AE2965" w:rsidRPr="00845754" w:rsidRDefault="00CA35DC" w:rsidP="00F464B3">
      <w:pPr>
        <w:pStyle w:val="BodyText"/>
      </w:pPr>
      <w:r w:rsidRPr="00845754">
        <w:t>Th</w:t>
      </w:r>
      <w:r w:rsidR="009F3563">
        <w:t>e HPD</w:t>
      </w:r>
      <w:r w:rsidRPr="00845754">
        <w:t xml:space="preserve"> profile includes two transactions and three actors.  It is</w:t>
      </w:r>
      <w:r w:rsidR="00AE2965" w:rsidRPr="00845754">
        <w:t xml:space="preserve"> scoped to environments where a single </w:t>
      </w:r>
      <w:r w:rsidR="00056E70" w:rsidRPr="00845754">
        <w:t>Provider Information Directory</w:t>
      </w:r>
      <w:r w:rsidR="00AE2965" w:rsidRPr="00845754">
        <w:t xml:space="preserve"> is sufficient</w:t>
      </w:r>
      <w:r w:rsidR="00F00D01" w:rsidRPr="00845754">
        <w:t xml:space="preserve"> for providing responses to </w:t>
      </w:r>
      <w:r w:rsidRPr="00845754">
        <w:t xml:space="preserve">Provider Infromation Feeds and Provider Information Query </w:t>
      </w:r>
      <w:r w:rsidR="00F00D01" w:rsidRPr="00845754">
        <w:t>transaction</w:t>
      </w:r>
      <w:r w:rsidRPr="00845754">
        <w:t>s</w:t>
      </w:r>
      <w:r w:rsidR="00AE2965" w:rsidRPr="00845754">
        <w:t xml:space="preserve">. </w:t>
      </w:r>
      <w:r w:rsidR="009F3563">
        <w:t xml:space="preserve">The CSD profile extends HPD; it </w:t>
      </w:r>
      <w:r w:rsidR="004073D5">
        <w:t>adds two new actors and three new transactions for a total of five each. The CSD profile expands the original scope of HPD to environments where multiple information directories might exist and to situations where queries are intended to discover care service locations</w:t>
      </w:r>
      <w:r w:rsidR="001B1710">
        <w:t xml:space="preserve"> in proximity to a defined geographic point </w:t>
      </w:r>
      <w:r w:rsidR="004073D5">
        <w:t>and , optionally, available time slots within provider schedules</w:t>
      </w:r>
      <w:r w:rsidR="00E427B5">
        <w:t xml:space="preserve"> at these particular </w:t>
      </w:r>
      <w:r w:rsidR="001B1710">
        <w:t xml:space="preserve">care </w:t>
      </w:r>
      <w:r w:rsidR="00E427B5">
        <w:t>locations</w:t>
      </w:r>
      <w:r w:rsidR="004073D5">
        <w:t>.</w:t>
      </w:r>
      <w:r w:rsidR="00AE0F65">
        <w:t xml:space="preserve"> Expanding on HPD’s directory focus, CSD also supports a way to query against the relationships between orgnaizations, facilities, services and providers.</w:t>
      </w:r>
    </w:p>
    <w:p w:rsidR="00CF283F" w:rsidRPr="00845754" w:rsidRDefault="00CF283F" w:rsidP="008616CB">
      <w:pPr>
        <w:pStyle w:val="Heading2"/>
        <w:numPr>
          <w:ilvl w:val="0"/>
          <w:numId w:val="0"/>
        </w:numPr>
        <w:rPr>
          <w:noProof w:val="0"/>
        </w:rPr>
      </w:pPr>
      <w:bookmarkStart w:id="17" w:name="_Toc253489435"/>
      <w:bookmarkStart w:id="18" w:name="_Toc354246843"/>
      <w:r w:rsidRPr="00845754">
        <w:rPr>
          <w:noProof w:val="0"/>
        </w:rPr>
        <w:t>Open Issues and Questions</w:t>
      </w:r>
      <w:bookmarkEnd w:id="17"/>
      <w:bookmarkEnd w:id="18"/>
    </w:p>
    <w:p w:rsidR="00EF02D7" w:rsidRDefault="005F4276">
      <w:pPr>
        <w:pStyle w:val="ListBullet2"/>
        <w:tabs>
          <w:tab w:val="clear" w:pos="1080"/>
          <w:tab w:val="num" w:pos="360"/>
        </w:tabs>
        <w:ind w:left="360"/>
        <w:rPr>
          <w:b/>
          <w:i/>
          <w:iCs/>
        </w:rPr>
      </w:pPr>
      <w:r>
        <w:rPr>
          <w:szCs w:val="24"/>
        </w:rPr>
        <w:t>CSD013:</w:t>
      </w:r>
    </w:p>
    <w:p w:rsidR="00EF02D7" w:rsidRPr="00D8011F" w:rsidRDefault="005F4276">
      <w:pPr>
        <w:pStyle w:val="ListBullet2"/>
        <w:rPr>
          <w:rStyle w:val="left"/>
          <w:b/>
          <w:i/>
          <w:iCs/>
          <w:szCs w:val="24"/>
        </w:rPr>
      </w:pPr>
      <w:r>
        <w:rPr>
          <w:rStyle w:val="left"/>
          <w:iCs/>
        </w:rPr>
        <w:t xml:space="preserve">Should the implementers of a CSD service be required to develop/deploy a monolithic directory structure? Even if an LDAP query format is defined by this profile (as is the case with HPD, for instance), it does not require that the underlying data structure is an LDAP directory (there are LDAP to SQL translators, for example). What if </w:t>
      </w:r>
      <w:proofErr w:type="gramStart"/>
      <w:r>
        <w:rPr>
          <w:rStyle w:val="left"/>
          <w:iCs/>
        </w:rPr>
        <w:t>a federation of independent registries are</w:t>
      </w:r>
      <w:proofErr w:type="gramEnd"/>
      <w:r>
        <w:rPr>
          <w:rStyle w:val="left"/>
          <w:iCs/>
        </w:rPr>
        <w:t xml:space="preserve"> together filling the role of a CSD Directory actor?</w:t>
      </w:r>
      <w:r w:rsidR="00202573">
        <w:rPr>
          <w:rStyle w:val="left"/>
          <w:iCs/>
        </w:rPr>
        <w:t xml:space="preserve"> To support federation – the CSD Manager will need to know what is the address of each of the federated directories.</w:t>
      </w:r>
    </w:p>
    <w:p w:rsidR="00D8011F" w:rsidRPr="00D8011F" w:rsidRDefault="00D8011F" w:rsidP="00D8011F">
      <w:pPr>
        <w:pStyle w:val="ListBullet2"/>
        <w:tabs>
          <w:tab w:val="clear" w:pos="1080"/>
          <w:tab w:val="num" w:pos="360"/>
        </w:tabs>
        <w:ind w:left="360"/>
        <w:rPr>
          <w:rStyle w:val="left"/>
          <w:b/>
          <w:i/>
          <w:iCs/>
          <w:szCs w:val="24"/>
        </w:rPr>
      </w:pPr>
      <w:r>
        <w:rPr>
          <w:rStyle w:val="left"/>
          <w:iCs/>
        </w:rPr>
        <w:t>CSD015:</w:t>
      </w:r>
    </w:p>
    <w:p w:rsidR="00D8011F" w:rsidRPr="006D6B76" w:rsidRDefault="00D8011F" w:rsidP="00D8011F">
      <w:pPr>
        <w:pStyle w:val="ListBullet2"/>
        <w:rPr>
          <w:rStyle w:val="left"/>
          <w:b/>
          <w:i/>
          <w:iCs/>
          <w:szCs w:val="24"/>
        </w:rPr>
      </w:pPr>
      <w:r>
        <w:rPr>
          <w:rStyle w:val="left"/>
          <w:iCs/>
        </w:rPr>
        <w:t xml:space="preserve">Should geocode be part of </w:t>
      </w:r>
      <w:r w:rsidR="006D6B76">
        <w:rPr>
          <w:rStyle w:val="left"/>
          <w:iCs/>
        </w:rPr>
        <w:t>A</w:t>
      </w:r>
      <w:r>
        <w:rPr>
          <w:rStyle w:val="left"/>
          <w:iCs/>
        </w:rPr>
        <w:t xml:space="preserve">ddress (preferred) or should it be a separate attribute, such as </w:t>
      </w:r>
      <w:r w:rsidR="006D6B76">
        <w:rPr>
          <w:rStyle w:val="left"/>
          <w:iCs/>
        </w:rPr>
        <w:t>P</w:t>
      </w:r>
      <w:r>
        <w:rPr>
          <w:rStyle w:val="left"/>
          <w:iCs/>
        </w:rPr>
        <w:t xml:space="preserve">osition? Putting geocode within address, as a required element, puts a burden on existing deployments that may not have geocoded their addresses and it also is superfluous </w:t>
      </w:r>
      <w:r w:rsidR="006D6B76">
        <w:rPr>
          <w:rStyle w:val="left"/>
          <w:iCs/>
        </w:rPr>
        <w:t xml:space="preserve">in cases such as “mailing” address (which may be PO box). Not </w:t>
      </w:r>
      <w:commentRangeStart w:id="19"/>
      <w:r w:rsidR="006D6B76">
        <w:rPr>
          <w:rStyle w:val="left"/>
          <w:iCs/>
        </w:rPr>
        <w:t>requiring geocodes</w:t>
      </w:r>
      <w:commentRangeEnd w:id="19"/>
      <w:r w:rsidR="0060772F">
        <w:rPr>
          <w:rStyle w:val="CommentReference"/>
        </w:rPr>
        <w:commentReference w:id="19"/>
      </w:r>
      <w:r w:rsidR="006D6B76">
        <w:rPr>
          <w:rStyle w:val="left"/>
          <w:iCs/>
        </w:rPr>
        <w:t xml:space="preserve">, however, undermines the ability to do any proximity calculations, which are key to the CSD value proposition. </w:t>
      </w:r>
    </w:p>
    <w:p w:rsidR="00202573" w:rsidRPr="00202573" w:rsidRDefault="00202573" w:rsidP="00202573">
      <w:pPr>
        <w:pStyle w:val="ListBullet2"/>
        <w:tabs>
          <w:tab w:val="clear" w:pos="1080"/>
          <w:tab w:val="num" w:pos="360"/>
        </w:tabs>
        <w:ind w:left="360"/>
        <w:rPr>
          <w:rStyle w:val="left"/>
          <w:b/>
          <w:i/>
          <w:iCs/>
          <w:szCs w:val="24"/>
        </w:rPr>
      </w:pPr>
      <w:r>
        <w:rPr>
          <w:rStyle w:val="left"/>
          <w:iCs/>
        </w:rPr>
        <w:t>CSD018:</w:t>
      </w:r>
    </w:p>
    <w:p w:rsidR="00202573" w:rsidRDefault="00202573" w:rsidP="00202573">
      <w:pPr>
        <w:pStyle w:val="ListBullet2"/>
        <w:rPr>
          <w:rStyle w:val="left"/>
          <w:b/>
          <w:i/>
          <w:iCs/>
          <w:szCs w:val="24"/>
        </w:rPr>
      </w:pPr>
      <w:r>
        <w:rPr>
          <w:rStyle w:val="left"/>
          <w:iCs/>
        </w:rPr>
        <w:t>There will be attributes which should be associated with Provider-Organization, Provider-Facility and Provider-</w:t>
      </w:r>
      <w:proofErr w:type="spellStart"/>
      <w:r>
        <w:rPr>
          <w:rStyle w:val="left"/>
          <w:iCs/>
        </w:rPr>
        <w:t>FacilityService</w:t>
      </w:r>
      <w:proofErr w:type="spellEnd"/>
      <w:r>
        <w:rPr>
          <w:rStyle w:val="left"/>
          <w:iCs/>
        </w:rPr>
        <w:t xml:space="preserve">. If class associations are employed, three new “classes” will be created, one for each of these relations. This is good design, but there is becoming a proliferation of classes. Proliferation is a concern as it starts to introduce complexity of the profile. </w:t>
      </w:r>
      <w:commentRangeStart w:id="20"/>
      <w:r>
        <w:rPr>
          <w:rStyle w:val="left"/>
          <w:iCs/>
        </w:rPr>
        <w:t>Should some functionality be shed in the interest of simplicity or does that just force implementers into workarounds?</w:t>
      </w:r>
      <w:commentRangeEnd w:id="20"/>
      <w:r w:rsidR="00427CD0">
        <w:rPr>
          <w:rStyle w:val="CommentReference"/>
        </w:rPr>
        <w:commentReference w:id="20"/>
      </w:r>
    </w:p>
    <w:p w:rsidR="00CF283F" w:rsidRPr="00845754" w:rsidRDefault="00CF283F" w:rsidP="008616CB">
      <w:pPr>
        <w:pStyle w:val="Heading2"/>
        <w:numPr>
          <w:ilvl w:val="0"/>
          <w:numId w:val="0"/>
        </w:numPr>
        <w:rPr>
          <w:noProof w:val="0"/>
          <w:color w:val="000000"/>
        </w:rPr>
      </w:pPr>
      <w:bookmarkStart w:id="21" w:name="_Toc253489436"/>
      <w:bookmarkStart w:id="22" w:name="_Toc354246844"/>
      <w:bookmarkStart w:id="23" w:name="_Toc473170357"/>
      <w:bookmarkStart w:id="24" w:name="_Toc504625754"/>
      <w:r w:rsidRPr="00845754">
        <w:rPr>
          <w:noProof w:val="0"/>
          <w:color w:val="000000"/>
        </w:rPr>
        <w:t>Closed Issues</w:t>
      </w:r>
      <w:bookmarkEnd w:id="21"/>
      <w:bookmarkEnd w:id="22"/>
    </w:p>
    <w:p w:rsidR="007709CB" w:rsidRPr="00845754" w:rsidRDefault="00E427B5" w:rsidP="00D13906">
      <w:pPr>
        <w:pStyle w:val="ListBullet"/>
        <w:rPr>
          <w:i/>
          <w:iCs/>
        </w:rPr>
      </w:pPr>
      <w:r>
        <w:t>CSD001</w:t>
      </w:r>
      <w:r w:rsidR="007709CB" w:rsidRPr="00845754">
        <w:t xml:space="preserve">: </w:t>
      </w:r>
    </w:p>
    <w:p w:rsidR="007709CB" w:rsidRPr="00845754" w:rsidRDefault="007709CB" w:rsidP="00D13906">
      <w:pPr>
        <w:pStyle w:val="ListBullet2"/>
        <w:rPr>
          <w:i/>
          <w:iCs/>
        </w:rPr>
      </w:pPr>
      <w:r w:rsidRPr="00845754">
        <w:t xml:space="preserve">Issue: </w:t>
      </w:r>
      <w:r w:rsidR="00E427B5">
        <w:t xml:space="preserve">Investigation of available specifications in this area identified the OMG </w:t>
      </w:r>
      <w:proofErr w:type="spellStart"/>
      <w:r w:rsidR="00E427B5">
        <w:t>ServD</w:t>
      </w:r>
      <w:proofErr w:type="spellEnd"/>
      <w:r w:rsidR="00E427B5">
        <w:t xml:space="preserve"> standard (in development). This specification usefully addresses a number of the use cases important to CSD but did not leverage the existing IHE HPD specification which is based on </w:t>
      </w:r>
      <w:r w:rsidRPr="00845754">
        <w:t xml:space="preserve">LDAP and its extensions (PWP, ISO/TS 21091).  </w:t>
      </w:r>
    </w:p>
    <w:p w:rsidR="005B4A82" w:rsidRDefault="007709CB">
      <w:pPr>
        <w:pStyle w:val="ListBullet2"/>
      </w:pPr>
      <w:r w:rsidRPr="00845754">
        <w:t xml:space="preserve">Resolution: </w:t>
      </w:r>
      <w:r w:rsidR="00E427B5">
        <w:t xml:space="preserve">(13-03-18) </w:t>
      </w:r>
      <w:r w:rsidRPr="00845754">
        <w:t>Based on the research that was done</w:t>
      </w:r>
      <w:r w:rsidR="00E427B5">
        <w:t>, it was decided that</w:t>
      </w:r>
      <w:r w:rsidRPr="00845754">
        <w:t xml:space="preserve"> HPD </w:t>
      </w:r>
      <w:r w:rsidR="00E427B5">
        <w:t xml:space="preserve">could be expended to support the CSD use cases and that this approach was to be preferred. </w:t>
      </w:r>
    </w:p>
    <w:p w:rsidR="00011DF2" w:rsidRPr="00845754" w:rsidRDefault="00E427B5" w:rsidP="00D13906">
      <w:pPr>
        <w:pStyle w:val="ListBullet"/>
        <w:rPr>
          <w:i/>
          <w:iCs/>
        </w:rPr>
      </w:pPr>
      <w:r>
        <w:t>CSD002</w:t>
      </w:r>
      <w:r w:rsidR="004F2E1E">
        <w:t xml:space="preserve"> </w:t>
      </w:r>
      <w:r>
        <w:t>(</w:t>
      </w:r>
      <w:r w:rsidR="00011DF2" w:rsidRPr="00845754">
        <w:t>HPD004</w:t>
      </w:r>
      <w:r>
        <w:t>)</w:t>
      </w:r>
      <w:r w:rsidR="00011DF2" w:rsidRPr="00845754">
        <w:t>:</w:t>
      </w:r>
    </w:p>
    <w:p w:rsidR="00011DF2" w:rsidRPr="00845754" w:rsidRDefault="00011DF2" w:rsidP="00D13906">
      <w:pPr>
        <w:pStyle w:val="ListBullet2"/>
        <w:rPr>
          <w:i/>
          <w:iCs/>
        </w:rPr>
      </w:pPr>
      <w:r w:rsidRPr="00845754">
        <w:t>Issue: Do we need to include “Provider Privileges at an organization” as an attribute to be defined in this standard</w:t>
      </w:r>
      <w:r w:rsidR="002036FD">
        <w:t>?</w:t>
      </w:r>
      <w:r w:rsidRPr="00845754">
        <w:t xml:space="preserve"> </w:t>
      </w:r>
    </w:p>
    <w:p w:rsidR="00011DF2" w:rsidRPr="00845754" w:rsidRDefault="00011DF2" w:rsidP="00D13906">
      <w:pPr>
        <w:pStyle w:val="ListBullet2"/>
        <w:rPr>
          <w:i/>
          <w:iCs/>
        </w:rPr>
      </w:pPr>
      <w:r w:rsidRPr="00845754">
        <w:t>Resolution (</w:t>
      </w:r>
      <w:r w:rsidR="00E427B5">
        <w:t>13-03-18</w:t>
      </w:r>
      <w:r w:rsidRPr="00845754">
        <w:t>) – “Provider Privileges”</w:t>
      </w:r>
      <w:r w:rsidR="004F2E1E">
        <w:t>, where these map to services,</w:t>
      </w:r>
      <w:r w:rsidRPr="00845754">
        <w:t xml:space="preserve"> </w:t>
      </w:r>
      <w:r w:rsidR="00E427B5">
        <w:t xml:space="preserve">may be indicated by establishing a member-of relationship between an Individual Provider and a </w:t>
      </w:r>
      <w:proofErr w:type="spellStart"/>
      <w:r w:rsidR="00E427B5">
        <w:t>Facility</w:t>
      </w:r>
      <w:r w:rsidR="004F2E1E">
        <w:t>Service</w:t>
      </w:r>
      <w:proofErr w:type="spellEnd"/>
      <w:r w:rsidR="004F2E1E">
        <w:t xml:space="preserve">. </w:t>
      </w:r>
      <w:r w:rsidR="00E427B5">
        <w:t xml:space="preserve"> </w:t>
      </w:r>
      <w:r w:rsidR="004F2E1E">
        <w:t xml:space="preserve">This is not directly analogous to admitting privileges and is not intended to be. Rather, it is intended to indicate </w:t>
      </w:r>
      <w:commentRangeStart w:id="25"/>
      <w:r w:rsidR="004F2E1E">
        <w:t>where a clinician provides a specific service at a specific location</w:t>
      </w:r>
      <w:commentRangeEnd w:id="25"/>
      <w:r w:rsidR="004250A6">
        <w:rPr>
          <w:rStyle w:val="CommentReference"/>
        </w:rPr>
        <w:commentReference w:id="25"/>
      </w:r>
      <w:r w:rsidR="004F2E1E">
        <w:t xml:space="preserve">. In this way, a CSD Consumer could query for all the </w:t>
      </w:r>
      <w:proofErr w:type="spellStart"/>
      <w:r w:rsidR="004F2E1E">
        <w:t>FacilityServices</w:t>
      </w:r>
      <w:proofErr w:type="spellEnd"/>
      <w:r w:rsidR="004F2E1E">
        <w:t xml:space="preserve"> for a specific provider.</w:t>
      </w:r>
    </w:p>
    <w:p w:rsidR="00F144B7" w:rsidRPr="00845754" w:rsidRDefault="004F2E1E" w:rsidP="00F144B7">
      <w:pPr>
        <w:pStyle w:val="ListBullet"/>
        <w:rPr>
          <w:i/>
          <w:iCs/>
        </w:rPr>
      </w:pPr>
      <w:r>
        <w:t>CSD003 (</w:t>
      </w:r>
      <w:r w:rsidR="00F144B7" w:rsidRPr="00845754">
        <w:t>HPD007</w:t>
      </w:r>
      <w:r>
        <w:t>)</w:t>
      </w:r>
      <w:r w:rsidR="00F144B7" w:rsidRPr="00845754">
        <w:t xml:space="preserve">: </w:t>
      </w:r>
    </w:p>
    <w:p w:rsidR="00F144B7" w:rsidRPr="00845754" w:rsidRDefault="00F144B7" w:rsidP="00F144B7">
      <w:pPr>
        <w:pStyle w:val="ListBullet2"/>
        <w:rPr>
          <w:i/>
          <w:iCs/>
        </w:rPr>
      </w:pPr>
      <w:r w:rsidRPr="00845754">
        <w:t>Issue: How will we identify the limited number of locations of a provider, if the provider works at a subset of the locations of an organization?</w:t>
      </w:r>
    </w:p>
    <w:p w:rsidR="00F144B7" w:rsidRPr="00845754" w:rsidRDefault="00F144B7" w:rsidP="005C3862">
      <w:pPr>
        <w:pStyle w:val="ListBullet2"/>
        <w:rPr>
          <w:i/>
          <w:iCs/>
        </w:rPr>
      </w:pPr>
      <w:r w:rsidRPr="00845754">
        <w:t>Resolution (</w:t>
      </w:r>
      <w:r w:rsidR="004F2E1E">
        <w:t>13-03-18</w:t>
      </w:r>
      <w:r w:rsidRPr="00845754">
        <w:t xml:space="preserve">): </w:t>
      </w:r>
      <w:r w:rsidR="00DB4BD2" w:rsidRPr="00845754">
        <w:t xml:space="preserve"> </w:t>
      </w:r>
      <w:r w:rsidR="003049A8">
        <w:t xml:space="preserve">As indicated above, an individual provider may have a member-of relationship with multiple </w:t>
      </w:r>
      <w:proofErr w:type="spellStart"/>
      <w:r w:rsidR="003049A8">
        <w:t>FacilityService</w:t>
      </w:r>
      <w:proofErr w:type="spellEnd"/>
      <w:r w:rsidR="003049A8">
        <w:t xml:space="preserve"> entities. The provider will inherit the address from these which can </w:t>
      </w:r>
      <w:commentRangeStart w:id="26"/>
      <w:r w:rsidR="003049A8">
        <w:t xml:space="preserve">optionally </w:t>
      </w:r>
      <w:commentRangeEnd w:id="26"/>
      <w:r w:rsidR="00BC130A">
        <w:rPr>
          <w:rStyle w:val="CommentReference"/>
        </w:rPr>
        <w:commentReference w:id="26"/>
      </w:r>
      <w:r w:rsidR="003049A8">
        <w:t>be extended</w:t>
      </w:r>
      <w:r w:rsidR="00DB4BD2" w:rsidRPr="00845754">
        <w:t xml:space="preserve"> </w:t>
      </w:r>
      <w:r w:rsidR="003049A8">
        <w:t>/overridden to indicate the “office hours” indicative of when the provider is available to provide the indicated services there.</w:t>
      </w:r>
    </w:p>
    <w:p w:rsidR="006D60DD" w:rsidRPr="00845754" w:rsidRDefault="003049A8" w:rsidP="00D13906">
      <w:pPr>
        <w:pStyle w:val="ListBullet"/>
        <w:rPr>
          <w:i/>
          <w:iCs/>
        </w:rPr>
      </w:pPr>
      <w:r>
        <w:t>CSD004 (</w:t>
      </w:r>
      <w:r w:rsidR="006D60DD" w:rsidRPr="00845754">
        <w:t>HPD008</w:t>
      </w:r>
      <w:r>
        <w:t>)</w:t>
      </w:r>
      <w:r w:rsidR="006D60DD" w:rsidRPr="00845754">
        <w:t xml:space="preserve">: </w:t>
      </w:r>
    </w:p>
    <w:p w:rsidR="00CF283F" w:rsidRPr="00845754" w:rsidRDefault="006D60DD" w:rsidP="00D13906">
      <w:pPr>
        <w:pStyle w:val="ListBullet2"/>
        <w:rPr>
          <w:i/>
          <w:iCs/>
        </w:rPr>
      </w:pPr>
      <w:r w:rsidRPr="00845754">
        <w:t>Issue: How will global identifiers be handled? This discussion came up as a result of a discussion on NPI numbers.</w:t>
      </w:r>
    </w:p>
    <w:p w:rsidR="006D60DD" w:rsidRPr="00845754" w:rsidRDefault="006D7300" w:rsidP="00D13906">
      <w:pPr>
        <w:pStyle w:val="ListBullet2"/>
        <w:rPr>
          <w:i/>
          <w:iCs/>
        </w:rPr>
      </w:pPr>
      <w:r w:rsidRPr="00845754">
        <w:t>Resolution (3/15/10</w:t>
      </w:r>
      <w:r w:rsidR="006D60DD" w:rsidRPr="00845754">
        <w:t xml:space="preserve">) – </w:t>
      </w:r>
      <w:r w:rsidR="003049A8">
        <w:t xml:space="preserve">Each Organization, Provider, Facility, and </w:t>
      </w:r>
      <w:proofErr w:type="spellStart"/>
      <w:r w:rsidR="003049A8">
        <w:t>FacilityService</w:t>
      </w:r>
      <w:proofErr w:type="spellEnd"/>
      <w:r w:rsidR="003049A8">
        <w:t xml:space="preserve"> will have at least ONE globally unique identifier. It is anticipated that the mandatory unique identifier will be system-generated (e.g. a GUID). </w:t>
      </w:r>
    </w:p>
    <w:p w:rsidR="00913080" w:rsidRPr="00845754" w:rsidRDefault="003049A8" w:rsidP="00913080">
      <w:pPr>
        <w:pStyle w:val="ListBullet"/>
        <w:rPr>
          <w:i/>
          <w:iCs/>
        </w:rPr>
      </w:pPr>
      <w:r>
        <w:t>CSD005 (</w:t>
      </w:r>
      <w:r w:rsidR="00913080" w:rsidRPr="00845754">
        <w:t>HPD009</w:t>
      </w:r>
      <w:r>
        <w:t>)</w:t>
      </w:r>
      <w:r w:rsidR="00913080" w:rsidRPr="00845754">
        <w:t xml:space="preserve">: </w:t>
      </w:r>
    </w:p>
    <w:p w:rsidR="00913080" w:rsidRPr="00845754" w:rsidRDefault="00913080" w:rsidP="00913080">
      <w:pPr>
        <w:pStyle w:val="ListBullet2"/>
        <w:rPr>
          <w:i/>
          <w:iCs/>
        </w:rPr>
      </w:pPr>
      <w:r w:rsidRPr="00845754">
        <w:t>Issue: Should the Validation attribute structure be included in the schema for the initial profile, or be extended in a later update of the profile?  This attribute structure indicates whether or not validation of this information has been done (Flag), when the validation was done (Date), who did the validation (Source).  The validation attribute structure can be included for multiple areas in the schema, but most importantly for overall validation of the Organization and Individual Provider attributes, the Relationship information, and the Certification, Specialty, and Degree information.</w:t>
      </w:r>
    </w:p>
    <w:p w:rsidR="00913080" w:rsidRPr="00845754" w:rsidRDefault="00913080" w:rsidP="00913080">
      <w:pPr>
        <w:pStyle w:val="ListBullet2"/>
        <w:rPr>
          <w:i/>
          <w:iCs/>
        </w:rPr>
      </w:pPr>
      <w:r w:rsidRPr="00845754">
        <w:t>Resolution (4/26/10):  The validation attribute will NOT be included in the schema for the initial profile.  It is assumed that the HPD actor will validate the feed.  That needs to be clearly stated in the document (see section X.1.1.3).</w:t>
      </w:r>
      <w:r w:rsidR="003049A8">
        <w:t xml:space="preserve"> </w:t>
      </w:r>
      <w:r w:rsidR="00105660" w:rsidRPr="00105660">
        <w:rPr>
          <w:b/>
        </w:rPr>
        <w:t>NOTE: This</w:t>
      </w:r>
      <w:r w:rsidR="003049A8">
        <w:rPr>
          <w:b/>
        </w:rPr>
        <w:t xml:space="preserve"> mechanism to address the</w:t>
      </w:r>
      <w:r w:rsidR="00105660" w:rsidRPr="00105660">
        <w:rPr>
          <w:b/>
        </w:rPr>
        <w:t xml:space="preserve"> issue is directly referenced in the Use Cases.</w:t>
      </w:r>
    </w:p>
    <w:p w:rsidR="009309FB" w:rsidRPr="00845754" w:rsidRDefault="003049A8" w:rsidP="009927FC">
      <w:pPr>
        <w:pStyle w:val="ListBullet"/>
        <w:rPr>
          <w:i/>
          <w:iCs/>
        </w:rPr>
      </w:pPr>
      <w:r>
        <w:t>CSD006 (</w:t>
      </w:r>
      <w:r w:rsidR="009927FC" w:rsidRPr="00845754">
        <w:t>HPD0010</w:t>
      </w:r>
      <w:r>
        <w:t>)</w:t>
      </w:r>
      <w:r w:rsidR="009927FC" w:rsidRPr="00845754">
        <w:t xml:space="preserve">: </w:t>
      </w:r>
    </w:p>
    <w:p w:rsidR="009927FC" w:rsidRPr="00845754" w:rsidRDefault="009309FB" w:rsidP="009309FB">
      <w:pPr>
        <w:pStyle w:val="ListBullet2"/>
        <w:rPr>
          <w:i/>
          <w:iCs/>
        </w:rPr>
      </w:pPr>
      <w:r w:rsidRPr="00845754">
        <w:t xml:space="preserve">Issue: </w:t>
      </w:r>
      <w:r w:rsidR="009927FC" w:rsidRPr="00845754">
        <w:t xml:space="preserve">Currently, language, as a multiple attribute, is associated with Individual Provider only.  Should language be considered an attribute for Organizational Provider?  A Use Case has not been defined for this. </w:t>
      </w:r>
    </w:p>
    <w:p w:rsidR="009309FB" w:rsidRPr="00845754" w:rsidRDefault="009309FB" w:rsidP="009309FB">
      <w:pPr>
        <w:pStyle w:val="ListBullet2"/>
        <w:rPr>
          <w:i/>
          <w:iCs/>
        </w:rPr>
      </w:pPr>
      <w:r w:rsidRPr="00845754">
        <w:t xml:space="preserve">Resolution (4/26/10): Language should be considered an attribute for Organizational Provider as well as Individual Provider.  A Use Case has been added to reflect this.  </w:t>
      </w:r>
      <w:r w:rsidR="00105660" w:rsidRPr="00105660">
        <w:rPr>
          <w:b/>
        </w:rPr>
        <w:t>NOTE: this is an important CSD Use Case in a developing country context</w:t>
      </w:r>
      <w:r w:rsidR="00CC3A48">
        <w:rPr>
          <w:b/>
        </w:rPr>
        <w:t xml:space="preserve"> (languages spoken at a Facility)</w:t>
      </w:r>
      <w:r w:rsidR="00105660" w:rsidRPr="00105660">
        <w:rPr>
          <w:b/>
        </w:rPr>
        <w:t>.</w:t>
      </w:r>
    </w:p>
    <w:p w:rsidR="00AF5C98" w:rsidRPr="00845754" w:rsidRDefault="00CA796C" w:rsidP="009309FB">
      <w:pPr>
        <w:pStyle w:val="ListBullet"/>
        <w:rPr>
          <w:i/>
          <w:iCs/>
        </w:rPr>
      </w:pPr>
      <w:r>
        <w:t>CSD007 (</w:t>
      </w:r>
      <w:r w:rsidR="009927FC" w:rsidRPr="00845754">
        <w:t>HPD0011</w:t>
      </w:r>
      <w:r>
        <w:t>)</w:t>
      </w:r>
      <w:r w:rsidR="009927FC" w:rsidRPr="00845754">
        <w:t xml:space="preserve">: </w:t>
      </w:r>
    </w:p>
    <w:p w:rsidR="00913080" w:rsidRPr="00845754" w:rsidRDefault="00AF5C98" w:rsidP="00AF5C98">
      <w:pPr>
        <w:pStyle w:val="ListBullet2"/>
        <w:rPr>
          <w:i/>
          <w:iCs/>
        </w:rPr>
      </w:pPr>
      <w:r w:rsidRPr="00845754">
        <w:t xml:space="preserve">Issue: </w:t>
      </w:r>
      <w:r w:rsidR="009927FC" w:rsidRPr="00845754">
        <w:t xml:space="preserve">How should addresses be defined so that the definition meets global needs? </w:t>
      </w:r>
    </w:p>
    <w:p w:rsidR="00AF5C98" w:rsidRPr="00845754" w:rsidRDefault="00AF5C98" w:rsidP="00AF5C98">
      <w:pPr>
        <w:pStyle w:val="ListBullet2"/>
        <w:rPr>
          <w:i/>
          <w:iCs/>
        </w:rPr>
      </w:pPr>
      <w:r w:rsidRPr="00845754">
        <w:t>Resolution</w:t>
      </w:r>
      <w:r w:rsidR="00677E47" w:rsidRPr="00845754">
        <w:t xml:space="preserve">: </w:t>
      </w:r>
      <w:r w:rsidR="00DE1B55" w:rsidRPr="00845754">
        <w:t>(</w:t>
      </w:r>
      <w:r w:rsidR="00CA796C">
        <w:t>13-03-18</w:t>
      </w:r>
      <w:r w:rsidR="00677E47" w:rsidRPr="00845754">
        <w:t xml:space="preserve">): </w:t>
      </w:r>
      <w:r w:rsidR="00105660" w:rsidRPr="00105660">
        <w:rPr>
          <w:b/>
        </w:rPr>
        <w:t>To support the CSD Use Cases, it will be necessary (MUST) to support geocodes in the Address object.</w:t>
      </w:r>
      <w:r w:rsidR="00091AF9" w:rsidRPr="00845754">
        <w:t xml:space="preserve">  </w:t>
      </w:r>
      <w:r w:rsidR="00EA5793" w:rsidRPr="00845754">
        <w:t xml:space="preserve"> </w:t>
      </w:r>
      <w:r w:rsidR="00677E47" w:rsidRPr="00845754">
        <w:t xml:space="preserve">  </w:t>
      </w:r>
    </w:p>
    <w:p w:rsidR="006D7300" w:rsidRPr="00845754" w:rsidRDefault="006A0FEB" w:rsidP="00D13906">
      <w:pPr>
        <w:pStyle w:val="ListBullet"/>
        <w:rPr>
          <w:i/>
          <w:iCs/>
        </w:rPr>
      </w:pPr>
      <w:r>
        <w:t>CSD009 (</w:t>
      </w:r>
      <w:r w:rsidR="00732811" w:rsidRPr="00845754">
        <w:t>HPD0016</w:t>
      </w:r>
      <w:r>
        <w:t>)</w:t>
      </w:r>
      <w:r w:rsidR="006D7300" w:rsidRPr="00845754">
        <w:t xml:space="preserve">: </w:t>
      </w:r>
    </w:p>
    <w:p w:rsidR="006D7300" w:rsidRPr="00845754" w:rsidRDefault="006D7300" w:rsidP="00D13906">
      <w:pPr>
        <w:pStyle w:val="ListBullet2"/>
        <w:rPr>
          <w:i/>
          <w:iCs/>
        </w:rPr>
      </w:pPr>
      <w:r w:rsidRPr="00845754">
        <w:t xml:space="preserve">Issue: Currently </w:t>
      </w:r>
      <w:r w:rsidRPr="00845754">
        <w:rPr>
          <w:i/>
          <w:iCs/>
        </w:rPr>
        <w:t xml:space="preserve">Specialty Role </w:t>
      </w:r>
      <w:r w:rsidRPr="00845754">
        <w:t>has been included as an attribute for Organ</w:t>
      </w:r>
      <w:r w:rsidR="002D7B4D" w:rsidRPr="00845754">
        <w:t>i</w:t>
      </w:r>
      <w:r w:rsidRPr="00845754">
        <w:t xml:space="preserve">zational Provider.  Should this be kept?  </w:t>
      </w:r>
    </w:p>
    <w:p w:rsidR="006D7300" w:rsidRPr="006A0FEB" w:rsidRDefault="006A0FEB" w:rsidP="00D13906">
      <w:pPr>
        <w:pStyle w:val="ListBullet2"/>
        <w:rPr>
          <w:i/>
          <w:iCs/>
        </w:rPr>
      </w:pPr>
      <w:r w:rsidRPr="00845754">
        <w:t>HPD0016</w:t>
      </w:r>
      <w:r>
        <w:t xml:space="preserve"> </w:t>
      </w:r>
      <w:r w:rsidR="006D7300" w:rsidRPr="00845754">
        <w:t xml:space="preserve">Resolution (4/07/10) - There is no Use Case for this, and the Specialty Role changes too frequently.   Do not include it. </w:t>
      </w:r>
    </w:p>
    <w:p w:rsidR="006A0FEB" w:rsidRPr="00850E1E" w:rsidRDefault="006A0FEB" w:rsidP="00D13906">
      <w:pPr>
        <w:pStyle w:val="ListBullet2"/>
        <w:rPr>
          <w:i/>
          <w:iCs/>
        </w:rPr>
      </w:pPr>
      <w:r>
        <w:t>CSD009 Resolution (13-03-18</w:t>
      </w:r>
      <w:commentRangeStart w:id="27"/>
      <w:r>
        <w:t>): Each Organization may have Facilities</w:t>
      </w:r>
      <w:commentRangeEnd w:id="27"/>
      <w:r w:rsidR="006318BF">
        <w:rPr>
          <w:rStyle w:val="CommentReference"/>
        </w:rPr>
        <w:commentReference w:id="27"/>
      </w:r>
      <w:r>
        <w:t xml:space="preserve">; these Facilities may have </w:t>
      </w:r>
      <w:proofErr w:type="spellStart"/>
      <w:r>
        <w:t>FacilityService</w:t>
      </w:r>
      <w:proofErr w:type="spellEnd"/>
      <w:r>
        <w:t xml:space="preserve"> entries. The relationship between Organization and </w:t>
      </w:r>
      <w:proofErr w:type="spellStart"/>
      <w:r>
        <w:t>FacilityService</w:t>
      </w:r>
      <w:proofErr w:type="spellEnd"/>
      <w:r>
        <w:t xml:space="preserve"> indicates what services are being offered by an Organization, albeit through two levels of a hierarchy. </w:t>
      </w:r>
    </w:p>
    <w:p w:rsidR="00850E1E" w:rsidRPr="00845754" w:rsidRDefault="00850E1E" w:rsidP="00850E1E">
      <w:pPr>
        <w:pStyle w:val="ListBullet"/>
        <w:rPr>
          <w:i/>
          <w:iCs/>
        </w:rPr>
      </w:pPr>
      <w:r>
        <w:t>CSD008 (</w:t>
      </w:r>
      <w:r w:rsidRPr="00845754">
        <w:t>HPD0013</w:t>
      </w:r>
      <w:r>
        <w:t>)</w:t>
      </w:r>
      <w:r w:rsidRPr="00845754">
        <w:t xml:space="preserve">: </w:t>
      </w:r>
    </w:p>
    <w:p w:rsidR="00850E1E" w:rsidRPr="00845754" w:rsidRDefault="00850E1E" w:rsidP="00850E1E">
      <w:pPr>
        <w:pStyle w:val="ListBullet2"/>
        <w:rPr>
          <w:i/>
          <w:iCs/>
        </w:rPr>
      </w:pPr>
      <w:r w:rsidRPr="00845754">
        <w:t>HPD0013</w:t>
      </w:r>
      <w:r>
        <w:t xml:space="preserve"> </w:t>
      </w:r>
      <w:r w:rsidRPr="00845754">
        <w:t>Issue: The following Category attributes do not have agreed to value definitions:</w:t>
      </w:r>
    </w:p>
    <w:p w:rsidR="00850E1E" w:rsidRPr="00845754" w:rsidRDefault="00850E1E" w:rsidP="00850E1E">
      <w:pPr>
        <w:pStyle w:val="ListBullet3"/>
        <w:rPr>
          <w:i/>
          <w:iCs/>
        </w:rPr>
      </w:pPr>
      <w:r w:rsidRPr="00845754">
        <w:t>Identifiers</w:t>
      </w:r>
    </w:p>
    <w:p w:rsidR="00850E1E" w:rsidRPr="00845754" w:rsidRDefault="00850E1E" w:rsidP="00850E1E">
      <w:pPr>
        <w:pStyle w:val="ListBullet3"/>
        <w:rPr>
          <w:i/>
          <w:iCs/>
        </w:rPr>
      </w:pPr>
      <w:r w:rsidRPr="00845754">
        <w:t>Addresses</w:t>
      </w:r>
    </w:p>
    <w:p w:rsidR="00850E1E" w:rsidRPr="00845754" w:rsidRDefault="00850E1E" w:rsidP="00850E1E">
      <w:pPr>
        <w:pStyle w:val="ListBullet2"/>
        <w:rPr>
          <w:i/>
          <w:iCs/>
        </w:rPr>
      </w:pPr>
      <w:r>
        <w:t>HPD0013</w:t>
      </w:r>
      <w:r w:rsidRPr="00845754">
        <w:t xml:space="preserve">Resolution (4/22/10): </w:t>
      </w:r>
    </w:p>
    <w:p w:rsidR="00850E1E" w:rsidRPr="00845754" w:rsidRDefault="00850E1E" w:rsidP="00850E1E">
      <w:pPr>
        <w:pStyle w:val="ListBullet3"/>
        <w:rPr>
          <w:i/>
          <w:iCs/>
        </w:rPr>
      </w:pPr>
      <w:r w:rsidRPr="00845754">
        <w:t>Identifiers – The values will be defined by national or regional organizations.</w:t>
      </w:r>
    </w:p>
    <w:p w:rsidR="00850E1E" w:rsidRPr="009725BC" w:rsidRDefault="00850E1E" w:rsidP="00850E1E">
      <w:pPr>
        <w:pStyle w:val="ListBullet3"/>
        <w:rPr>
          <w:i/>
          <w:iCs/>
        </w:rPr>
      </w:pPr>
      <w:r w:rsidRPr="00845754">
        <w:t xml:space="preserve">Addresses – This profile only addresses three address types, each of which is a separately defined attribute in the auxiliary class </w:t>
      </w:r>
      <w:commentRangeStart w:id="28"/>
      <w:r w:rsidRPr="00845754">
        <w:t>(Billing Address, Mailing Address, and Practice Address).</w:t>
      </w:r>
      <w:commentRangeEnd w:id="28"/>
      <w:r w:rsidR="006318BF">
        <w:rPr>
          <w:rStyle w:val="CommentReference"/>
        </w:rPr>
        <w:commentReference w:id="28"/>
      </w:r>
    </w:p>
    <w:p w:rsidR="00850E1E" w:rsidRPr="001B1710" w:rsidRDefault="00850E1E" w:rsidP="00850E1E">
      <w:pPr>
        <w:pStyle w:val="ListBullet3"/>
        <w:tabs>
          <w:tab w:val="clear" w:pos="1440"/>
          <w:tab w:val="num" w:pos="1080"/>
        </w:tabs>
        <w:ind w:left="1080"/>
        <w:rPr>
          <w:i/>
          <w:iCs/>
        </w:rPr>
      </w:pPr>
      <w:r w:rsidRPr="001B1710">
        <w:t>CSD008 Issue &amp; Potential Resolution (13-03-18):</w:t>
      </w:r>
    </w:p>
    <w:p w:rsidR="00850E1E" w:rsidRPr="001B1710" w:rsidRDefault="00850E1E" w:rsidP="00850E1E">
      <w:pPr>
        <w:pStyle w:val="ListBullet3"/>
        <w:rPr>
          <w:i/>
          <w:iCs/>
        </w:rPr>
      </w:pPr>
      <w:r w:rsidRPr="001B1710">
        <w:t xml:space="preserve">The manageability of addresses is a concern. It is considered that, for CSD, a Facility MUST have a practice address. This </w:t>
      </w:r>
      <w:commentRangeStart w:id="29"/>
      <w:r w:rsidRPr="001B1710">
        <w:t xml:space="preserve">Facility address MUST be inherited by any related </w:t>
      </w:r>
      <w:proofErr w:type="spellStart"/>
      <w:r w:rsidRPr="001B1710">
        <w:t>FacilityService</w:t>
      </w:r>
      <w:proofErr w:type="spellEnd"/>
      <w:r w:rsidRPr="001B1710">
        <w:t xml:space="preserve"> </w:t>
      </w:r>
      <w:commentRangeEnd w:id="29"/>
      <w:r w:rsidR="006318BF">
        <w:rPr>
          <w:rStyle w:val="CommentReference"/>
        </w:rPr>
        <w:commentReference w:id="29"/>
      </w:r>
      <w:r w:rsidRPr="001B1710">
        <w:t xml:space="preserve">and may be constrained by the </w:t>
      </w:r>
      <w:proofErr w:type="spellStart"/>
      <w:r w:rsidRPr="001B1710">
        <w:t>FacilityService</w:t>
      </w:r>
      <w:proofErr w:type="spellEnd"/>
      <w:r w:rsidRPr="001B1710">
        <w:t xml:space="preserve"> (perhaps in the member-of entry?) only regarding business hours. </w:t>
      </w:r>
      <w:r w:rsidRPr="001B1710">
        <w:rPr>
          <w:highlight w:val="yellow"/>
        </w:rPr>
        <w:t>Resolution</w:t>
      </w:r>
      <w:r w:rsidR="00AE0F65">
        <w:rPr>
          <w:highlight w:val="yellow"/>
        </w:rPr>
        <w:t xml:space="preserve"> (13-04-30)</w:t>
      </w:r>
      <w:r w:rsidRPr="001B1710">
        <w:rPr>
          <w:highlight w:val="yellow"/>
        </w:rPr>
        <w:t>: an association class is being used to model the relationship between Facility and Service.</w:t>
      </w:r>
    </w:p>
    <w:p w:rsidR="00850E1E" w:rsidRPr="001B1710" w:rsidRDefault="00850E1E" w:rsidP="00850E1E">
      <w:pPr>
        <w:pStyle w:val="ListBullet3"/>
        <w:rPr>
          <w:i/>
          <w:iCs/>
        </w:rPr>
      </w:pPr>
      <w:r w:rsidRPr="001B1710">
        <w:t xml:space="preserve">As above, where a provider has a relationship to a </w:t>
      </w:r>
      <w:proofErr w:type="spellStart"/>
      <w:r w:rsidRPr="001B1710">
        <w:t>FacilityService</w:t>
      </w:r>
      <w:proofErr w:type="spellEnd"/>
      <w:r w:rsidRPr="001B1710">
        <w:t xml:space="preserve">, the practice address </w:t>
      </w:r>
      <w:commentRangeStart w:id="30"/>
      <w:r w:rsidRPr="001B1710">
        <w:t xml:space="preserve">MUST </w:t>
      </w:r>
      <w:commentRangeEnd w:id="30"/>
      <w:r w:rsidR="006318BF">
        <w:rPr>
          <w:rStyle w:val="CommentReference"/>
        </w:rPr>
        <w:commentReference w:id="30"/>
      </w:r>
      <w:r w:rsidRPr="001B1710">
        <w:t xml:space="preserve">be inherited and, likewise, may be constrained regarding business hours. </w:t>
      </w:r>
      <w:r w:rsidRPr="001B1710">
        <w:rPr>
          <w:highlight w:val="yellow"/>
        </w:rPr>
        <w:t>Resolution</w:t>
      </w:r>
      <w:r w:rsidR="00AE0F65">
        <w:rPr>
          <w:highlight w:val="yellow"/>
        </w:rPr>
        <w:t xml:space="preserve"> (13-04-30)</w:t>
      </w:r>
      <w:r w:rsidRPr="001B1710">
        <w:rPr>
          <w:highlight w:val="yellow"/>
        </w:rPr>
        <w:t xml:space="preserve">: an association class models the relationship between Providers and </w:t>
      </w:r>
      <w:proofErr w:type="spellStart"/>
      <w:r w:rsidRPr="001B1710">
        <w:rPr>
          <w:highlight w:val="yellow"/>
        </w:rPr>
        <w:t>FacilityServices</w:t>
      </w:r>
      <w:proofErr w:type="spellEnd"/>
      <w:r w:rsidRPr="001B1710">
        <w:rPr>
          <w:highlight w:val="yellow"/>
        </w:rPr>
        <w:t>.</w:t>
      </w:r>
    </w:p>
    <w:p w:rsidR="00850E1E" w:rsidRPr="001B1710" w:rsidRDefault="00850E1E" w:rsidP="00850E1E">
      <w:pPr>
        <w:pStyle w:val="ListBullet3"/>
        <w:rPr>
          <w:i/>
          <w:iCs/>
        </w:rPr>
      </w:pPr>
      <w:r w:rsidRPr="001B1710">
        <w:t xml:space="preserve">Related to this… should an Organization be prevented from having a Practice Address (or should it be ignored if it is there)? It is considered that this would be a useful constraint that would improve manageability. </w:t>
      </w:r>
      <w:r w:rsidRPr="001B1710">
        <w:rPr>
          <w:highlight w:val="yellow"/>
        </w:rPr>
        <w:t>Resolution</w:t>
      </w:r>
      <w:r w:rsidR="00AE0F65">
        <w:rPr>
          <w:highlight w:val="yellow"/>
        </w:rPr>
        <w:t xml:space="preserve"> (13-04-30)</w:t>
      </w:r>
      <w:r w:rsidRPr="001B1710">
        <w:rPr>
          <w:highlight w:val="yellow"/>
        </w:rPr>
        <w:t>: only administrative addresses are modeled for Organizations.</w:t>
      </w:r>
    </w:p>
    <w:p w:rsidR="00850E1E" w:rsidRPr="001B1710" w:rsidRDefault="00850E1E" w:rsidP="00850E1E">
      <w:pPr>
        <w:pStyle w:val="ListBullet3"/>
        <w:rPr>
          <w:i/>
          <w:iCs/>
        </w:rPr>
      </w:pPr>
      <w:r w:rsidRPr="001B1710">
        <w:t>How will mobile clinics be handled? Are these facilities (likely YES)</w:t>
      </w:r>
      <w:proofErr w:type="gramStart"/>
      <w:r w:rsidRPr="001B1710">
        <w:t>.</w:t>
      </w:r>
      <w:proofErr w:type="gramEnd"/>
      <w:r w:rsidRPr="001B1710">
        <w:t xml:space="preserve"> Is the address sufficiently flexible that a facility can have address as a required field but the construct can still be used to describe a mobile facility? </w:t>
      </w:r>
      <w:r w:rsidRPr="001B1710">
        <w:rPr>
          <w:highlight w:val="yellow"/>
        </w:rPr>
        <w:t>Resolution</w:t>
      </w:r>
      <w:r w:rsidR="00AE0F65">
        <w:rPr>
          <w:highlight w:val="yellow"/>
        </w:rPr>
        <w:t xml:space="preserve"> (13-04-30)</w:t>
      </w:r>
      <w:r w:rsidRPr="001B1710">
        <w:rPr>
          <w:highlight w:val="yellow"/>
        </w:rPr>
        <w:t>: omit mobile facilities from this profile in this iteration. There are ways to add mobile clinics (later) be making address optional.</w:t>
      </w:r>
    </w:p>
    <w:p w:rsidR="00850E1E" w:rsidRPr="00845754" w:rsidRDefault="00850E1E" w:rsidP="00850E1E">
      <w:pPr>
        <w:pStyle w:val="ListBullet"/>
        <w:rPr>
          <w:i/>
          <w:iCs/>
        </w:rPr>
      </w:pPr>
      <w:r>
        <w:t>CSD010 (</w:t>
      </w:r>
      <w:r w:rsidRPr="00845754">
        <w:t>HPD0018</w:t>
      </w:r>
      <w:r>
        <w:t>)</w:t>
      </w:r>
      <w:r w:rsidRPr="00845754">
        <w:t xml:space="preserve">: </w:t>
      </w:r>
    </w:p>
    <w:p w:rsidR="00850E1E" w:rsidRPr="00845754" w:rsidRDefault="00850E1E" w:rsidP="00850E1E">
      <w:pPr>
        <w:pStyle w:val="ListBullet2"/>
        <w:rPr>
          <w:i/>
          <w:iCs/>
        </w:rPr>
      </w:pPr>
      <w:r w:rsidRPr="00845754">
        <w:t xml:space="preserve">Issue raised during a discussion of section 3.Y1.4.1 Provider Feed Request: As of 4/20/10 the profile reflects the decision made at the F2F in February that for a Provider Feed request, the only response provided by the HPD Actor would be an acknowledgement that the transaction has been received. Data administration issues such as data reconciliation, data validation, data integrity etc. associated with the Add/Update/Delete operations are considered back-end processes for the purpose of this profile and proposed to be addressed by the policies and procedures of the organization managing the HPD.  The profile would not provide any guidance on any expected actions or back-end processes to be executed, or policies to be followed by the HPD actor. If that is the case then this transaction would be an optional transaction.   This may have been misunderstood, or an invalid conclusion and needs re-addressing by the IHE committee.  </w:t>
      </w:r>
    </w:p>
    <w:p w:rsidR="00850E1E" w:rsidRPr="006B0E8F" w:rsidRDefault="00850E1E" w:rsidP="00850E1E">
      <w:pPr>
        <w:pStyle w:val="ListBullet2"/>
        <w:rPr>
          <w:i/>
          <w:iCs/>
        </w:rPr>
      </w:pPr>
      <w:r w:rsidRPr="00845754">
        <w:t>HPD0018</w:t>
      </w:r>
      <w:r>
        <w:t xml:space="preserve"> </w:t>
      </w:r>
      <w:r w:rsidRPr="00845754">
        <w:t xml:space="preserve">Resolution (4/26/10): This is a required transaction for the HPD Actor.  The required actions for the HPD Actor are that the HPD Actor is required to have a policy to conform to LDAP specification for processing adds, deletes, and updates.  The HPD Actor must have a policy to validate feeds and handle data integrity prior to publishing the date.  </w:t>
      </w:r>
    </w:p>
    <w:p w:rsidR="00850E1E" w:rsidRPr="001B1710" w:rsidRDefault="00850E1E" w:rsidP="00850E1E">
      <w:pPr>
        <w:pStyle w:val="ListBullet2"/>
        <w:rPr>
          <w:i/>
          <w:iCs/>
        </w:rPr>
      </w:pPr>
      <w:r w:rsidRPr="001B1710">
        <w:t xml:space="preserve">CSD010 Issue: Will CSD support, via the Provider Feed (for example), management of Facility and </w:t>
      </w:r>
      <w:proofErr w:type="spellStart"/>
      <w:r w:rsidRPr="001B1710">
        <w:t>FacilityService</w:t>
      </w:r>
      <w:proofErr w:type="spellEnd"/>
      <w:r w:rsidRPr="001B1710">
        <w:t xml:space="preserve"> entries? </w:t>
      </w:r>
      <w:commentRangeStart w:id="31"/>
      <w:r w:rsidRPr="001B1710">
        <w:rPr>
          <w:highlight w:val="yellow"/>
        </w:rPr>
        <w:t>Resolution</w:t>
      </w:r>
      <w:r w:rsidR="00AE0F65">
        <w:rPr>
          <w:highlight w:val="yellow"/>
        </w:rPr>
        <w:t xml:space="preserve"> (13-04-30)</w:t>
      </w:r>
      <w:r w:rsidRPr="001B1710">
        <w:rPr>
          <w:highlight w:val="yellow"/>
        </w:rPr>
        <w:t xml:space="preserve">: </w:t>
      </w:r>
      <w:r>
        <w:rPr>
          <w:highlight w:val="yellow"/>
        </w:rPr>
        <w:t xml:space="preserve">data management will not be supported </w:t>
      </w:r>
      <w:r w:rsidRPr="001B1710">
        <w:rPr>
          <w:highlight w:val="yellow"/>
        </w:rPr>
        <w:t xml:space="preserve">in this </w:t>
      </w:r>
      <w:r>
        <w:rPr>
          <w:highlight w:val="yellow"/>
        </w:rPr>
        <w:t>iteration of the CSD profile</w:t>
      </w:r>
      <w:r w:rsidRPr="001B1710">
        <w:rPr>
          <w:highlight w:val="yellow"/>
        </w:rPr>
        <w:t>.</w:t>
      </w:r>
      <w:commentRangeEnd w:id="31"/>
      <w:r w:rsidR="006318BF">
        <w:rPr>
          <w:rStyle w:val="CommentReference"/>
        </w:rPr>
        <w:commentReference w:id="31"/>
      </w:r>
    </w:p>
    <w:p w:rsidR="00850E1E" w:rsidRPr="00845754" w:rsidRDefault="00850E1E" w:rsidP="00850E1E">
      <w:pPr>
        <w:pStyle w:val="ListBullet"/>
      </w:pPr>
      <w:r>
        <w:t>CSD011 (</w:t>
      </w:r>
      <w:r w:rsidRPr="00845754">
        <w:t>HPD024</w:t>
      </w:r>
      <w:r>
        <w:t>)</w:t>
      </w:r>
      <w:r w:rsidRPr="00845754">
        <w:t xml:space="preserve">: </w:t>
      </w:r>
    </w:p>
    <w:p w:rsidR="00850E1E" w:rsidRPr="00845754" w:rsidRDefault="00850E1E" w:rsidP="00850E1E">
      <w:pPr>
        <w:pStyle w:val="ListBullet2"/>
      </w:pPr>
      <w:commentRangeStart w:id="32"/>
      <w:r w:rsidRPr="00845754">
        <w:t>HPD024</w:t>
      </w:r>
      <w:r>
        <w:t xml:space="preserve"> </w:t>
      </w:r>
      <w:r w:rsidRPr="00845754">
        <w:t xml:space="preserve">Issue: Use of Address Structure: </w:t>
      </w:r>
      <w:commentRangeEnd w:id="32"/>
      <w:r w:rsidR="006318BF">
        <w:rPr>
          <w:rStyle w:val="CommentReference"/>
        </w:rPr>
        <w:commentReference w:id="32"/>
      </w:r>
    </w:p>
    <w:p w:rsidR="00850E1E" w:rsidRPr="00845754" w:rsidRDefault="00850E1E" w:rsidP="00850E1E">
      <w:pPr>
        <w:pStyle w:val="ListBullet3"/>
      </w:pPr>
      <w:r w:rsidRPr="00845754">
        <w:t xml:space="preserve">First Option is to make an address as an attribute with syntax </w:t>
      </w:r>
      <w:proofErr w:type="spellStart"/>
      <w:r w:rsidRPr="00845754">
        <w:t>dstring</w:t>
      </w:r>
      <w:proofErr w:type="spellEnd"/>
      <w:r w:rsidRPr="00845754">
        <w:t xml:space="preserve"> *</w:t>
      </w:r>
      <w:proofErr w:type="gramStart"/>
      <w:r w:rsidRPr="00845754">
        <w:t>( "</w:t>
      </w:r>
      <w:proofErr w:type="gramEnd"/>
      <w:r w:rsidRPr="00845754">
        <w:t xml:space="preserve">$" </w:t>
      </w:r>
      <w:proofErr w:type="spellStart"/>
      <w:r w:rsidRPr="00845754">
        <w:t>dstring</w:t>
      </w:r>
      <w:proofErr w:type="spellEnd"/>
      <w:r w:rsidRPr="00845754">
        <w:t xml:space="preserve"> ) similar to that of the postal code but additionally enforce format of “key=value” that allows for key to be of different kinds: address status and address components. This would allow adding new types without redefining the schema and allow us to search for &amp;(status=primary, city=</w:t>
      </w:r>
      <w:proofErr w:type="spellStart"/>
      <w:r w:rsidRPr="00845754">
        <w:t>Nowehresville</w:t>
      </w:r>
      <w:proofErr w:type="spellEnd"/>
      <w:r w:rsidRPr="00845754">
        <w:t>).</w:t>
      </w:r>
    </w:p>
    <w:p w:rsidR="00850E1E" w:rsidRPr="00845754" w:rsidRDefault="00850E1E" w:rsidP="00850E1E">
      <w:pPr>
        <w:pStyle w:val="ListBullet3"/>
      </w:pPr>
      <w:r w:rsidRPr="00845754">
        <w:t xml:space="preserve">Second option is to have two different attributes as LDAP Postal Address syntax to distinguish primary and other addresses. E.g. </w:t>
      </w:r>
      <w:proofErr w:type="spellStart"/>
      <w:r w:rsidRPr="00845754">
        <w:rPr>
          <w:i/>
          <w:iCs/>
        </w:rPr>
        <w:t>hpdPrimaryProviderPracticeAddress</w:t>
      </w:r>
      <w:proofErr w:type="spellEnd"/>
      <w:r w:rsidRPr="00845754">
        <w:t xml:space="preserve"> and </w:t>
      </w:r>
      <w:proofErr w:type="spellStart"/>
      <w:r w:rsidRPr="00845754">
        <w:rPr>
          <w:i/>
          <w:iCs/>
        </w:rPr>
        <w:t>hpdProviderPracticeAddress</w:t>
      </w:r>
      <w:proofErr w:type="spellEnd"/>
      <w:r w:rsidRPr="00845754">
        <w:rPr>
          <w:i/>
          <w:iCs/>
        </w:rPr>
        <w:t xml:space="preserve">. </w:t>
      </w:r>
      <w:r w:rsidRPr="00845754">
        <w:t xml:space="preserve">In this option, the Address Status attribute is not maintained and assumes Primary Address as always active. </w:t>
      </w:r>
    </w:p>
    <w:p w:rsidR="00850E1E" w:rsidRPr="00845754" w:rsidRDefault="00850E1E" w:rsidP="00850E1E">
      <w:pPr>
        <w:pStyle w:val="ListBullet3"/>
      </w:pPr>
      <w:r w:rsidRPr="00845754">
        <w:t>Third option is to search based on a value stored in a subordinate Address object. In that case, we have to obtain that object and then perform a second search on the object's parent's DN to obtain the entire entry making provider search based on address inefficient.</w:t>
      </w:r>
    </w:p>
    <w:p w:rsidR="00850E1E" w:rsidRDefault="00850E1E" w:rsidP="00850E1E">
      <w:pPr>
        <w:pStyle w:val="ListBullet2"/>
      </w:pPr>
      <w:r w:rsidRPr="00845754">
        <w:t>HPD024</w:t>
      </w:r>
      <w:r>
        <w:t xml:space="preserve"> </w:t>
      </w:r>
      <w:r w:rsidRPr="00845754">
        <w:t>Resolution (4/26/10): First Option</w:t>
      </w:r>
    </w:p>
    <w:p w:rsidR="00850E1E" w:rsidRPr="00850E1E" w:rsidRDefault="00850E1E" w:rsidP="00850E1E">
      <w:pPr>
        <w:pStyle w:val="ListBullet2"/>
      </w:pPr>
      <w:r w:rsidRPr="00850E1E">
        <w:t>CSD011 Issue: Will requiring inheritance of addresses (see CSD008) impair performance? If yes, is it “worth it” in order to improve manageability</w:t>
      </w:r>
      <w:commentRangeStart w:id="33"/>
      <w:r w:rsidRPr="00850E1E">
        <w:t xml:space="preserve">? </w:t>
      </w:r>
      <w:r w:rsidRPr="00850E1E">
        <w:rPr>
          <w:highlight w:val="yellow"/>
        </w:rPr>
        <w:t>Resolution</w:t>
      </w:r>
      <w:r w:rsidR="00AE0F65">
        <w:rPr>
          <w:highlight w:val="yellow"/>
        </w:rPr>
        <w:t xml:space="preserve"> (13-04-30)</w:t>
      </w:r>
      <w:r w:rsidRPr="00850E1E">
        <w:rPr>
          <w:highlight w:val="yellow"/>
        </w:rPr>
        <w:t xml:space="preserve">: “class association” (UML modeling) </w:t>
      </w:r>
      <w:r w:rsidR="00AE0F65">
        <w:rPr>
          <w:highlight w:val="yellow"/>
        </w:rPr>
        <w:t xml:space="preserve">of a native relational data design </w:t>
      </w:r>
      <w:r w:rsidRPr="00850E1E">
        <w:rPr>
          <w:highlight w:val="yellow"/>
        </w:rPr>
        <w:t>will address this issue.</w:t>
      </w:r>
      <w:commentRangeEnd w:id="33"/>
      <w:r w:rsidR="006318BF">
        <w:rPr>
          <w:rStyle w:val="CommentReference"/>
        </w:rPr>
        <w:commentReference w:id="33"/>
      </w:r>
    </w:p>
    <w:p w:rsidR="00850E1E" w:rsidRPr="00845754" w:rsidRDefault="00850E1E" w:rsidP="00850E1E">
      <w:pPr>
        <w:pStyle w:val="ListBullet"/>
        <w:rPr>
          <w:i/>
          <w:iCs/>
          <w:szCs w:val="24"/>
        </w:rPr>
      </w:pPr>
      <w:r>
        <w:rPr>
          <w:szCs w:val="24"/>
        </w:rPr>
        <w:t>CSD012 (</w:t>
      </w:r>
      <w:r w:rsidRPr="00845754">
        <w:rPr>
          <w:szCs w:val="24"/>
        </w:rPr>
        <w:t>HPD025</w:t>
      </w:r>
      <w:r>
        <w:rPr>
          <w:szCs w:val="24"/>
        </w:rPr>
        <w:t>)</w:t>
      </w:r>
      <w:r w:rsidRPr="00845754">
        <w:rPr>
          <w:szCs w:val="24"/>
        </w:rPr>
        <w:t xml:space="preserve">: </w:t>
      </w:r>
    </w:p>
    <w:p w:rsidR="00850E1E" w:rsidRPr="00845754" w:rsidRDefault="00850E1E" w:rsidP="00850E1E">
      <w:pPr>
        <w:pStyle w:val="ListBullet2"/>
        <w:rPr>
          <w:rStyle w:val="left"/>
          <w:i/>
          <w:iCs/>
        </w:rPr>
      </w:pPr>
      <w:r w:rsidRPr="00845754">
        <w:rPr>
          <w:szCs w:val="24"/>
        </w:rPr>
        <w:t>HPD025</w:t>
      </w:r>
      <w:r>
        <w:rPr>
          <w:szCs w:val="24"/>
        </w:rPr>
        <w:t xml:space="preserve"> </w:t>
      </w:r>
      <w:r w:rsidRPr="00845754">
        <w:rPr>
          <w:rStyle w:val="left"/>
          <w:color w:val="000000"/>
          <w:szCs w:val="24"/>
        </w:rPr>
        <w:t>Issue: For "</w:t>
      </w:r>
      <w:proofErr w:type="spellStart"/>
      <w:r w:rsidRPr="00845754">
        <w:rPr>
          <w:rStyle w:val="left"/>
          <w:color w:val="000000"/>
          <w:szCs w:val="24"/>
        </w:rPr>
        <w:t>memberof</w:t>
      </w:r>
      <w:proofErr w:type="spellEnd"/>
      <w:r w:rsidRPr="00845754">
        <w:rPr>
          <w:rStyle w:val="left"/>
          <w:color w:val="000000"/>
          <w:szCs w:val="24"/>
        </w:rPr>
        <w:t xml:space="preserve">" query, ex: find the organizations that this provider is a </w:t>
      </w:r>
      <w:proofErr w:type="spellStart"/>
      <w:r w:rsidRPr="00845754">
        <w:rPr>
          <w:rStyle w:val="left"/>
          <w:color w:val="000000"/>
          <w:szCs w:val="24"/>
        </w:rPr>
        <w:t>memberof</w:t>
      </w:r>
      <w:proofErr w:type="spellEnd"/>
      <w:r w:rsidRPr="00845754">
        <w:rPr>
          <w:rStyle w:val="left"/>
          <w:color w:val="000000"/>
          <w:szCs w:val="24"/>
        </w:rPr>
        <w:t>. Who is responsible for defining how many "</w:t>
      </w:r>
      <w:proofErr w:type="spellStart"/>
      <w:r w:rsidRPr="00845754">
        <w:rPr>
          <w:rStyle w:val="left"/>
          <w:color w:val="000000"/>
          <w:szCs w:val="24"/>
        </w:rPr>
        <w:t>memberof</w:t>
      </w:r>
      <w:proofErr w:type="spellEnd"/>
      <w:r w:rsidRPr="00845754">
        <w:rPr>
          <w:rStyle w:val="left"/>
          <w:color w:val="000000"/>
          <w:szCs w:val="24"/>
        </w:rPr>
        <w:t>" relationship levels should be searched, and returned. 1) Should the HPD always search and return all levels, 2) Should the HPD only search one level at a time, and have the Consumer request subsequent searches, 3) Should the consumer identify "up to" how many levels the HPD should search 4)Should the consumer identify "up to" what type of organization to search to.</w:t>
      </w:r>
    </w:p>
    <w:p w:rsidR="00850E1E" w:rsidRPr="00C860CF" w:rsidRDefault="00850E1E" w:rsidP="00850E1E">
      <w:pPr>
        <w:pStyle w:val="ListBullet2"/>
        <w:rPr>
          <w:rStyle w:val="left"/>
          <w:i/>
          <w:iCs/>
        </w:rPr>
      </w:pPr>
      <w:r w:rsidRPr="00845754">
        <w:rPr>
          <w:szCs w:val="24"/>
        </w:rPr>
        <w:t>HPD025</w:t>
      </w:r>
      <w:r>
        <w:rPr>
          <w:szCs w:val="24"/>
        </w:rPr>
        <w:t xml:space="preserve"> </w:t>
      </w:r>
      <w:r w:rsidRPr="00845754">
        <w:rPr>
          <w:rStyle w:val="left"/>
          <w:color w:val="000000"/>
          <w:szCs w:val="24"/>
        </w:rPr>
        <w:t xml:space="preserve">Resolution (4/28/10): </w:t>
      </w:r>
      <w:commentRangeStart w:id="34"/>
      <w:r w:rsidRPr="00845754">
        <w:rPr>
          <w:rStyle w:val="left"/>
          <w:color w:val="000000"/>
          <w:szCs w:val="24"/>
        </w:rPr>
        <w:t xml:space="preserve">This is determined by the LDAP standards and will not be defined in this profile. </w:t>
      </w:r>
      <w:commentRangeEnd w:id="34"/>
      <w:r w:rsidR="001427EC">
        <w:rPr>
          <w:rStyle w:val="CommentReference"/>
        </w:rPr>
        <w:commentReference w:id="34"/>
      </w:r>
    </w:p>
    <w:p w:rsidR="00850E1E" w:rsidRPr="00850E1E" w:rsidRDefault="00850E1E" w:rsidP="00850E1E">
      <w:pPr>
        <w:pStyle w:val="ListBullet2"/>
        <w:rPr>
          <w:i/>
          <w:iCs/>
        </w:rPr>
      </w:pPr>
      <w:r w:rsidRPr="00850E1E">
        <w:rPr>
          <w:szCs w:val="24"/>
        </w:rPr>
        <w:t xml:space="preserve">CSD012 Issue: CSD imposes a member-of rigour regarding Organization &gt; Facility &gt; </w:t>
      </w:r>
      <w:proofErr w:type="spellStart"/>
      <w:r w:rsidRPr="00850E1E">
        <w:rPr>
          <w:szCs w:val="24"/>
        </w:rPr>
        <w:t>FacilityService</w:t>
      </w:r>
      <w:proofErr w:type="spellEnd"/>
      <w:r w:rsidRPr="00850E1E">
        <w:rPr>
          <w:szCs w:val="24"/>
        </w:rPr>
        <w:t xml:space="preserve"> and, potentially, the Provider member-of relationships to Facility and/or (or just or?) Facility and </w:t>
      </w:r>
      <w:proofErr w:type="spellStart"/>
      <w:r w:rsidRPr="00850E1E">
        <w:rPr>
          <w:szCs w:val="24"/>
        </w:rPr>
        <w:t>FacilityService</w:t>
      </w:r>
      <w:proofErr w:type="spellEnd"/>
      <w:r w:rsidRPr="00850E1E">
        <w:rPr>
          <w:szCs w:val="24"/>
        </w:rPr>
        <w:t xml:space="preserve">. Does this require us to revisit HPD025? </w:t>
      </w:r>
      <w:r w:rsidRPr="00850E1E">
        <w:rPr>
          <w:szCs w:val="24"/>
          <w:highlight w:val="yellow"/>
        </w:rPr>
        <w:t>Resolution</w:t>
      </w:r>
      <w:r w:rsidR="00AE0F65">
        <w:rPr>
          <w:szCs w:val="24"/>
          <w:highlight w:val="yellow"/>
        </w:rPr>
        <w:t xml:space="preserve"> (13-04-30)</w:t>
      </w:r>
      <w:r w:rsidRPr="00850E1E">
        <w:rPr>
          <w:szCs w:val="24"/>
          <w:highlight w:val="yellow"/>
        </w:rPr>
        <w:t xml:space="preserve">: </w:t>
      </w:r>
      <w:r w:rsidR="00AE0F65">
        <w:rPr>
          <w:szCs w:val="24"/>
          <w:highlight w:val="yellow"/>
        </w:rPr>
        <w:t>L</w:t>
      </w:r>
      <w:r w:rsidRPr="00850E1E">
        <w:rPr>
          <w:szCs w:val="24"/>
          <w:highlight w:val="yellow"/>
        </w:rPr>
        <w:t>everage the existing information models; recast these information models as an XSD and employ XQuery against this XSD as the query transaction language.</w:t>
      </w:r>
      <w:r w:rsidRPr="00850E1E">
        <w:rPr>
          <w:b/>
          <w:szCs w:val="24"/>
        </w:rPr>
        <w:t xml:space="preserve"> NOTE: a number of candidates were considered including: </w:t>
      </w:r>
      <w:commentRangeStart w:id="35"/>
      <w:r w:rsidRPr="00850E1E">
        <w:rPr>
          <w:b/>
          <w:szCs w:val="24"/>
        </w:rPr>
        <w:t xml:space="preserve">SPARQL, SQL, OCL, LDAP and XQuery. Previous issues with SQL caused this to appear to be a high risk option. SPARQL and OCL both have very low adoption in the marketplace. LDAP is problematic as a relational query approach for the reasons already outlined. </w:t>
      </w:r>
      <w:commentRangeEnd w:id="35"/>
      <w:r w:rsidR="001427EC">
        <w:rPr>
          <w:rStyle w:val="CommentReference"/>
        </w:rPr>
        <w:commentReference w:id="35"/>
      </w:r>
    </w:p>
    <w:p w:rsidR="00AE0F65" w:rsidRPr="00D8011F" w:rsidRDefault="00AE0F65" w:rsidP="00AE0F65">
      <w:pPr>
        <w:pStyle w:val="ListBullet2"/>
        <w:tabs>
          <w:tab w:val="clear" w:pos="1080"/>
          <w:tab w:val="num" w:pos="360"/>
        </w:tabs>
        <w:ind w:left="360"/>
        <w:rPr>
          <w:rStyle w:val="left"/>
          <w:b/>
          <w:i/>
          <w:iCs/>
          <w:szCs w:val="24"/>
        </w:rPr>
      </w:pPr>
      <w:r>
        <w:rPr>
          <w:rStyle w:val="left"/>
          <w:iCs/>
        </w:rPr>
        <w:t>CSD014:</w:t>
      </w:r>
    </w:p>
    <w:p w:rsidR="00AE0F65" w:rsidRPr="00D8011F" w:rsidRDefault="00AE0F65" w:rsidP="00AE0F65">
      <w:pPr>
        <w:pStyle w:val="ListBullet2"/>
        <w:rPr>
          <w:rStyle w:val="left"/>
          <w:b/>
          <w:i/>
          <w:iCs/>
          <w:szCs w:val="24"/>
        </w:rPr>
      </w:pPr>
      <w:r>
        <w:rPr>
          <w:rStyle w:val="left"/>
          <w:iCs/>
        </w:rPr>
        <w:t xml:space="preserve">Is it appropriate to constrain Services to be provided only at Facilities? There are cases where Organizations provide Services in the field (not thru facilities). Should there be a Service-Organization relationship and this </w:t>
      </w:r>
      <w:r w:rsidRPr="00D8011F">
        <w:rPr>
          <w:rStyle w:val="left"/>
          <w:b/>
          <w:i/>
          <w:iCs/>
        </w:rPr>
        <w:t>may</w:t>
      </w:r>
      <w:r>
        <w:rPr>
          <w:rStyle w:val="left"/>
          <w:iCs/>
        </w:rPr>
        <w:t xml:space="preserve"> be provided at a Facility? </w:t>
      </w:r>
    </w:p>
    <w:p w:rsidR="00AE0F65" w:rsidRPr="00D8011F" w:rsidRDefault="00AE0F65" w:rsidP="00AE0F65">
      <w:pPr>
        <w:pStyle w:val="ListBullet2"/>
        <w:rPr>
          <w:rStyle w:val="left"/>
          <w:b/>
          <w:i/>
          <w:iCs/>
          <w:szCs w:val="24"/>
        </w:rPr>
      </w:pPr>
      <w:r>
        <w:rPr>
          <w:rStyle w:val="left"/>
          <w:iCs/>
        </w:rPr>
        <w:t xml:space="preserve">Conversely, where a Service-Facility relationship exists, does a relationship to the Organization need to be explicit or can it be inherited through the Facility-Organization relationship? Basically – can a single Facility have more than </w:t>
      </w:r>
      <w:commentRangeStart w:id="36"/>
      <w:r>
        <w:rPr>
          <w:rStyle w:val="left"/>
          <w:iCs/>
        </w:rPr>
        <w:t xml:space="preserve">Organization </w:t>
      </w:r>
      <w:r w:rsidRPr="00850E1E">
        <w:rPr>
          <w:rStyle w:val="left"/>
          <w:iCs/>
        </w:rPr>
        <w:t xml:space="preserve">relationship? </w:t>
      </w:r>
      <w:commentRangeEnd w:id="36"/>
      <w:r w:rsidR="001427EC">
        <w:rPr>
          <w:rStyle w:val="CommentReference"/>
        </w:rPr>
        <w:commentReference w:id="36"/>
      </w:r>
      <w:r w:rsidRPr="00850E1E">
        <w:rPr>
          <w:rStyle w:val="left"/>
          <w:iCs/>
        </w:rPr>
        <w:t>If yes, the Facility-Service-Organization relationship needs to be explicit; if</w:t>
      </w:r>
      <w:r>
        <w:rPr>
          <w:rStyle w:val="left"/>
          <w:iCs/>
        </w:rPr>
        <w:t xml:space="preserve"> not, then where multiple Organizations are operating out of a single Facility there will need to be a contrivance of multiple Facility IDs (</w:t>
      </w:r>
      <w:commentRangeStart w:id="37"/>
      <w:r>
        <w:rPr>
          <w:rStyle w:val="left"/>
          <w:iCs/>
        </w:rPr>
        <w:t>which could be confusing</w:t>
      </w:r>
      <w:commentRangeEnd w:id="37"/>
      <w:r w:rsidR="001427EC">
        <w:rPr>
          <w:rStyle w:val="CommentReference"/>
        </w:rPr>
        <w:commentReference w:id="37"/>
      </w:r>
      <w:r>
        <w:rPr>
          <w:rStyle w:val="left"/>
          <w:iCs/>
        </w:rPr>
        <w:t xml:space="preserve">). </w:t>
      </w:r>
      <w:r w:rsidRPr="00850E1E">
        <w:rPr>
          <w:rStyle w:val="left"/>
          <w:iCs/>
          <w:highlight w:val="yellow"/>
        </w:rPr>
        <w:t xml:space="preserve">Resolution: a relationship will be modeled between </w:t>
      </w:r>
      <w:proofErr w:type="spellStart"/>
      <w:r w:rsidRPr="00850E1E">
        <w:rPr>
          <w:rStyle w:val="left"/>
          <w:iCs/>
          <w:highlight w:val="yellow"/>
        </w:rPr>
        <w:t>FacilityService</w:t>
      </w:r>
      <w:proofErr w:type="spellEnd"/>
      <w:r w:rsidRPr="00850E1E">
        <w:rPr>
          <w:rStyle w:val="left"/>
          <w:iCs/>
          <w:highlight w:val="yellow"/>
        </w:rPr>
        <w:t xml:space="preserve"> and Organization, independent of the relationship between Facility and Organization. This will be an optional relationship which </w:t>
      </w:r>
      <w:r w:rsidRPr="00850E1E">
        <w:rPr>
          <w:rStyle w:val="left"/>
          <w:b/>
          <w:i/>
          <w:iCs/>
          <w:highlight w:val="yellow"/>
        </w:rPr>
        <w:t>may be</w:t>
      </w:r>
      <w:r w:rsidRPr="00850E1E">
        <w:rPr>
          <w:rStyle w:val="left"/>
          <w:iCs/>
          <w:highlight w:val="yellow"/>
        </w:rPr>
        <w:t xml:space="preserve"> leveraged to clarify the auspices under which specific services are being provided.</w:t>
      </w:r>
    </w:p>
    <w:p w:rsidR="00AE0F65" w:rsidRPr="006D6B76" w:rsidRDefault="00AE0F65" w:rsidP="00AE0F65">
      <w:pPr>
        <w:pStyle w:val="ListBullet2"/>
        <w:tabs>
          <w:tab w:val="clear" w:pos="1080"/>
          <w:tab w:val="num" w:pos="360"/>
        </w:tabs>
        <w:ind w:left="360"/>
        <w:rPr>
          <w:rStyle w:val="left"/>
          <w:b/>
          <w:i/>
          <w:iCs/>
          <w:szCs w:val="24"/>
        </w:rPr>
      </w:pPr>
      <w:r>
        <w:rPr>
          <w:rStyle w:val="left"/>
          <w:iCs/>
        </w:rPr>
        <w:t>CSD016:</w:t>
      </w:r>
    </w:p>
    <w:p w:rsidR="00AE0F65" w:rsidRPr="006D6B76" w:rsidRDefault="00AE0F65" w:rsidP="00AE0F65">
      <w:pPr>
        <w:pStyle w:val="ListBullet2"/>
        <w:rPr>
          <w:rStyle w:val="left"/>
          <w:b/>
          <w:i/>
          <w:iCs/>
          <w:szCs w:val="24"/>
        </w:rPr>
      </w:pPr>
      <w:r>
        <w:rPr>
          <w:rStyle w:val="left"/>
          <w:iCs/>
        </w:rPr>
        <w:t xml:space="preserve">Experience from HPD implementers is negative regarding the ability of LDAP to support relationships. This will be compounded for CSD, as relationships are the key element of the CSD profile’s value proposition. A relational model is to be favoured, and to query this, a format such as SQL or XQuery will work much better than LDAP as the query language. Of these, XQuery will likely better fit with the returning of xml or JSON responses. </w:t>
      </w:r>
      <w:commentRangeStart w:id="38"/>
      <w:r w:rsidRPr="00075D02">
        <w:rPr>
          <w:rStyle w:val="left"/>
          <w:iCs/>
          <w:highlight w:val="yellow"/>
        </w:rPr>
        <w:t>Resolution: embrace XQuery for the CSD profile.</w:t>
      </w:r>
      <w:commentRangeEnd w:id="38"/>
      <w:r w:rsidR="00D31A39">
        <w:rPr>
          <w:rStyle w:val="CommentReference"/>
        </w:rPr>
        <w:commentReference w:id="38"/>
      </w:r>
    </w:p>
    <w:p w:rsidR="00AE0F65" w:rsidRPr="006D6B76" w:rsidRDefault="00AE0F65" w:rsidP="00AE0F65">
      <w:pPr>
        <w:pStyle w:val="ListBullet2"/>
        <w:tabs>
          <w:tab w:val="clear" w:pos="1080"/>
          <w:tab w:val="num" w:pos="360"/>
        </w:tabs>
        <w:ind w:left="360"/>
        <w:rPr>
          <w:rStyle w:val="left"/>
          <w:b/>
          <w:i/>
          <w:iCs/>
          <w:szCs w:val="24"/>
        </w:rPr>
      </w:pPr>
      <w:r>
        <w:rPr>
          <w:rStyle w:val="left"/>
          <w:iCs/>
        </w:rPr>
        <w:t>CSD017:</w:t>
      </w:r>
    </w:p>
    <w:p w:rsidR="00AE0F65" w:rsidRPr="00202573" w:rsidRDefault="00AE0F65" w:rsidP="00AE0F65">
      <w:pPr>
        <w:pStyle w:val="ListBullet2"/>
        <w:rPr>
          <w:rStyle w:val="left"/>
          <w:b/>
          <w:i/>
          <w:iCs/>
          <w:szCs w:val="24"/>
        </w:rPr>
      </w:pPr>
      <w:r>
        <w:rPr>
          <w:rStyle w:val="left"/>
          <w:iCs/>
        </w:rPr>
        <w:t xml:space="preserve">It will simplify things to make the Provider-Organization relationship mandatory; e.g. a Provider who is in private practice would at least have that relationship to a “private practice” organization entity where the administrative information may be maintained. There is a downside in that this could be burdensome (from an IT standpoint) for the many GPs who are in private practice (lots of data maintenance). Is this </w:t>
      </w:r>
      <w:commentRangeStart w:id="39"/>
      <w:r>
        <w:rPr>
          <w:rStyle w:val="left"/>
          <w:iCs/>
        </w:rPr>
        <w:t xml:space="preserve">too much downside? </w:t>
      </w:r>
      <w:commentRangeEnd w:id="39"/>
      <w:r w:rsidR="00D31A39">
        <w:rPr>
          <w:rStyle w:val="CommentReference"/>
        </w:rPr>
        <w:commentReference w:id="39"/>
      </w:r>
      <w:r w:rsidRPr="00850E1E">
        <w:rPr>
          <w:rStyle w:val="left"/>
          <w:iCs/>
          <w:highlight w:val="yellow"/>
        </w:rPr>
        <w:t>Resolution: the Provider-Organization relationship will be mandatory.</w:t>
      </w:r>
    </w:p>
    <w:p w:rsidR="00CF0E7E" w:rsidRPr="00845754" w:rsidRDefault="00CF0E7E" w:rsidP="00AE0F65"/>
    <w:p w:rsidR="00D13906" w:rsidRPr="00845754" w:rsidRDefault="00D13906" w:rsidP="00D13906">
      <w:pPr>
        <w:pStyle w:val="BodyText"/>
        <w:rPr>
          <w:i/>
          <w:iCs/>
          <w:color w:val="000000"/>
        </w:rPr>
      </w:pPr>
    </w:p>
    <w:p w:rsidR="00CF283F" w:rsidRPr="00845754" w:rsidRDefault="00CF283F">
      <w:pPr>
        <w:pStyle w:val="BodyText"/>
        <w:rPr>
          <w:i/>
          <w:iCs/>
          <w:color w:val="000000"/>
        </w:rPr>
      </w:pPr>
    </w:p>
    <w:p w:rsidR="00CF283F" w:rsidRPr="00845754" w:rsidRDefault="00CF283F" w:rsidP="008616CB">
      <w:pPr>
        <w:pStyle w:val="PartTitle"/>
        <w:rPr>
          <w:i/>
          <w:iCs/>
          <w:u w:val="single"/>
        </w:rPr>
      </w:pPr>
      <w:bookmarkStart w:id="40" w:name="_Toc253489437"/>
      <w:bookmarkStart w:id="41" w:name="_Toc354246845"/>
      <w:r w:rsidRPr="00845754">
        <w:rPr>
          <w:i/>
          <w:iCs/>
          <w:u w:val="single"/>
        </w:rPr>
        <w:t xml:space="preserve">Volume </w:t>
      </w:r>
      <w:r w:rsidR="00B43198" w:rsidRPr="00845754">
        <w:rPr>
          <w:i/>
          <w:iCs/>
          <w:u w:val="single"/>
        </w:rPr>
        <w:t>1</w:t>
      </w:r>
      <w:r w:rsidRPr="00845754">
        <w:rPr>
          <w:i/>
          <w:iCs/>
          <w:u w:val="single"/>
        </w:rPr>
        <w:t xml:space="preserve"> – Integration Profiles</w:t>
      </w:r>
      <w:bookmarkEnd w:id="40"/>
      <w:bookmarkEnd w:id="41"/>
    </w:p>
    <w:p w:rsidR="00CF283F" w:rsidRPr="00845754" w:rsidRDefault="00C62E65" w:rsidP="00662893">
      <w:pPr>
        <w:pStyle w:val="Heading2"/>
        <w:numPr>
          <w:ilvl w:val="0"/>
          <w:numId w:val="0"/>
        </w:numPr>
      </w:pPr>
      <w:bookmarkStart w:id="42" w:name="_Toc253489438"/>
      <w:bookmarkStart w:id="43" w:name="_Toc354246846"/>
      <w:r w:rsidRPr="00845754">
        <w:t xml:space="preserve">1.7 </w:t>
      </w:r>
      <w:r w:rsidR="00CF283F" w:rsidRPr="00845754">
        <w:t>History of Annual Changes</w:t>
      </w:r>
      <w:bookmarkEnd w:id="42"/>
      <w:bookmarkEnd w:id="43"/>
    </w:p>
    <w:p w:rsidR="00CF283F" w:rsidRPr="00845754" w:rsidRDefault="00CF283F">
      <w:pPr>
        <w:pStyle w:val="BodyText"/>
        <w:rPr>
          <w:i/>
          <w:iCs/>
        </w:rPr>
      </w:pPr>
    </w:p>
    <w:p w:rsidR="000F6D26" w:rsidRPr="00845754" w:rsidRDefault="000F6D26" w:rsidP="000F6D26">
      <w:pPr>
        <w:pStyle w:val="instructions"/>
        <w:rPr>
          <w:b w:val="0"/>
          <w:iCs/>
        </w:rPr>
      </w:pPr>
      <w:r w:rsidRPr="00845754">
        <w:rPr>
          <w:b w:val="0"/>
          <w:iCs/>
        </w:rPr>
        <w:t>Add the following bullet to the end of the bullet list in section 1.7</w:t>
      </w:r>
    </w:p>
    <w:p w:rsidR="00CF283F" w:rsidRPr="00845754" w:rsidRDefault="00CF283F" w:rsidP="000C4AC1">
      <w:pPr>
        <w:pStyle w:val="ListBullet"/>
      </w:pPr>
      <w:r w:rsidRPr="00845754">
        <w:t xml:space="preserve">Added the </w:t>
      </w:r>
      <w:r w:rsidR="001343E2">
        <w:t>CSD</w:t>
      </w:r>
      <w:r w:rsidR="001343E2" w:rsidRPr="00845754">
        <w:t xml:space="preserve"> </w:t>
      </w:r>
      <w:r w:rsidRPr="00845754">
        <w:t>Pro</w:t>
      </w:r>
      <w:r w:rsidR="000C4AC1" w:rsidRPr="00845754">
        <w:t xml:space="preserve">file which supports a </w:t>
      </w:r>
      <w:r w:rsidR="001343E2">
        <w:t>care services discovery service</w:t>
      </w:r>
      <w:r w:rsidR="000C4AC1" w:rsidRPr="00845754">
        <w:t>.</w:t>
      </w:r>
    </w:p>
    <w:p w:rsidR="00C62E65" w:rsidRPr="00845754" w:rsidRDefault="00C62E65" w:rsidP="00C62E65">
      <w:pPr>
        <w:pStyle w:val="Heading2"/>
        <w:numPr>
          <w:ilvl w:val="0"/>
          <w:numId w:val="0"/>
        </w:numPr>
        <w:rPr>
          <w:noProof w:val="0"/>
        </w:rPr>
      </w:pPr>
      <w:bookmarkStart w:id="44" w:name="_Toc253489439"/>
      <w:bookmarkStart w:id="45" w:name="_Toc354246847"/>
      <w:bookmarkStart w:id="46" w:name="_Toc530206507"/>
      <w:bookmarkStart w:id="47" w:name="_Toc1388427"/>
      <w:bookmarkStart w:id="48" w:name="_Toc1388581"/>
      <w:bookmarkStart w:id="49" w:name="_Toc1456608"/>
      <w:bookmarkStart w:id="50" w:name="_Toc37034633"/>
      <w:bookmarkStart w:id="51" w:name="_Toc38846111"/>
      <w:r w:rsidRPr="00845754">
        <w:rPr>
          <w:noProof w:val="0"/>
        </w:rPr>
        <w:t>2.1 Dependencies among Integration Profiles</w:t>
      </w:r>
      <w:bookmarkEnd w:id="44"/>
      <w:bookmarkEnd w:id="45"/>
    </w:p>
    <w:p w:rsidR="00303E20" w:rsidRPr="00845754" w:rsidRDefault="00303E20" w:rsidP="00303E20">
      <w:pPr>
        <w:pStyle w:val="instructions"/>
        <w:rPr>
          <w:b w:val="0"/>
          <w:iCs/>
        </w:rPr>
      </w:pPr>
      <w:r w:rsidRPr="00845754">
        <w:rPr>
          <w:b w:val="0"/>
          <w:iCs/>
        </w:rPr>
        <w:t>Add the following to Table 2-1</w:t>
      </w:r>
    </w:p>
    <w:p w:rsidR="00303E20" w:rsidRPr="00845754" w:rsidRDefault="004E38F6" w:rsidP="00303E20">
      <w:pPr>
        <w:pStyle w:val="BodyText"/>
      </w:pPr>
      <w:r w:rsidRPr="00845754">
        <w:t xml:space="preserve"> </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1710"/>
        <w:gridCol w:w="2790"/>
        <w:gridCol w:w="2342"/>
      </w:tblGrid>
      <w:tr w:rsidR="009D18C8" w:rsidRPr="00845754" w:rsidTr="00AC5412">
        <w:trPr>
          <w:cantSplit/>
          <w:jc w:val="center"/>
        </w:trPr>
        <w:tc>
          <w:tcPr>
            <w:tcW w:w="2883" w:type="dxa"/>
            <w:tcBorders>
              <w:bottom w:val="single" w:sz="4" w:space="0" w:color="auto"/>
            </w:tcBorders>
          </w:tcPr>
          <w:p w:rsidR="009D18C8" w:rsidRPr="001343E2" w:rsidRDefault="009D18C8" w:rsidP="00AC5412">
            <w:pPr>
              <w:pStyle w:val="TableEntry"/>
              <w:rPr>
                <w:highlight w:val="yellow"/>
              </w:rPr>
            </w:pPr>
            <w:r w:rsidRPr="001343E2">
              <w:rPr>
                <w:highlight w:val="yellow"/>
              </w:rPr>
              <w:t>HPD</w:t>
            </w:r>
            <w:r w:rsidR="001343E2">
              <w:rPr>
                <w:highlight w:val="yellow"/>
              </w:rPr>
              <w:t>??</w:t>
            </w:r>
          </w:p>
        </w:tc>
        <w:tc>
          <w:tcPr>
            <w:tcW w:w="1710" w:type="dxa"/>
          </w:tcPr>
          <w:p w:rsidR="009D18C8" w:rsidRPr="001343E2" w:rsidRDefault="009D18C8" w:rsidP="00AC5412">
            <w:pPr>
              <w:pStyle w:val="TableEntry"/>
              <w:rPr>
                <w:highlight w:val="yellow"/>
              </w:rPr>
            </w:pPr>
          </w:p>
        </w:tc>
        <w:tc>
          <w:tcPr>
            <w:tcW w:w="2790" w:type="dxa"/>
          </w:tcPr>
          <w:p w:rsidR="009D18C8" w:rsidRPr="001343E2" w:rsidRDefault="009D18C8" w:rsidP="00AC5412">
            <w:pPr>
              <w:pStyle w:val="TableEntry"/>
              <w:rPr>
                <w:highlight w:val="yellow"/>
              </w:rPr>
            </w:pPr>
          </w:p>
        </w:tc>
        <w:tc>
          <w:tcPr>
            <w:tcW w:w="2342" w:type="dxa"/>
          </w:tcPr>
          <w:p w:rsidR="009D18C8" w:rsidRPr="00845754" w:rsidRDefault="009D18C8" w:rsidP="00AC5412">
            <w:pPr>
              <w:pStyle w:val="TableEntry"/>
            </w:pPr>
          </w:p>
        </w:tc>
      </w:tr>
    </w:tbl>
    <w:p w:rsidR="00303E20" w:rsidRPr="00845754" w:rsidRDefault="00303E20" w:rsidP="00303E20">
      <w:pPr>
        <w:pStyle w:val="BodyText"/>
        <w:rPr>
          <w:i/>
          <w:iCs/>
        </w:rPr>
      </w:pPr>
    </w:p>
    <w:p w:rsidR="00303E20" w:rsidRPr="00845754" w:rsidRDefault="00303E20" w:rsidP="00303E20">
      <w:pPr>
        <w:pStyle w:val="instructions"/>
        <w:rPr>
          <w:b w:val="0"/>
          <w:iCs/>
        </w:rPr>
      </w:pPr>
      <w:r w:rsidRPr="00845754">
        <w:rPr>
          <w:b w:val="0"/>
          <w:iCs/>
        </w:rPr>
        <w:t>Add the following section to section 2.2</w:t>
      </w:r>
    </w:p>
    <w:p w:rsidR="00CF283F" w:rsidRPr="00845754" w:rsidRDefault="00303E20" w:rsidP="000D6162">
      <w:pPr>
        <w:pStyle w:val="Heading3"/>
        <w:numPr>
          <w:ilvl w:val="0"/>
          <w:numId w:val="0"/>
        </w:numPr>
      </w:pPr>
      <w:bookmarkStart w:id="52" w:name="_Toc253489440"/>
      <w:bookmarkStart w:id="53" w:name="_Toc354246848"/>
      <w:r w:rsidRPr="00845754">
        <w:t>2.2.</w:t>
      </w:r>
      <w:r w:rsidR="00CF283F" w:rsidRPr="00845754">
        <w:t xml:space="preserve">X </w:t>
      </w:r>
      <w:bookmarkEnd w:id="23"/>
      <w:bookmarkEnd w:id="24"/>
      <w:bookmarkEnd w:id="46"/>
      <w:bookmarkEnd w:id="47"/>
      <w:bookmarkEnd w:id="48"/>
      <w:bookmarkEnd w:id="49"/>
      <w:bookmarkEnd w:id="50"/>
      <w:bookmarkEnd w:id="51"/>
      <w:r w:rsidR="00C860CF">
        <w:t>CSD</w:t>
      </w:r>
      <w:r w:rsidR="00C860CF" w:rsidRPr="00845754">
        <w:t xml:space="preserve"> </w:t>
      </w:r>
      <w:r w:rsidR="00CF283F" w:rsidRPr="00845754">
        <w:t>Integration Profile</w:t>
      </w:r>
      <w:bookmarkEnd w:id="52"/>
      <w:bookmarkEnd w:id="53"/>
    </w:p>
    <w:p w:rsidR="00303E20" w:rsidRPr="00845754" w:rsidRDefault="00F967B3" w:rsidP="00303E20">
      <w:pPr>
        <w:pStyle w:val="instructions"/>
        <w:rPr>
          <w:b w:val="0"/>
          <w:iCs/>
        </w:rPr>
      </w:pPr>
      <w:bookmarkStart w:id="54" w:name="_Toc473170358"/>
      <w:bookmarkStart w:id="55" w:name="_Toc504625755"/>
      <w:bookmarkStart w:id="56" w:name="_Toc530206508"/>
      <w:bookmarkStart w:id="57" w:name="_Toc1388428"/>
      <w:bookmarkStart w:id="58" w:name="_Toc1388582"/>
      <w:bookmarkStart w:id="59" w:name="_Toc1456609"/>
      <w:bookmarkStart w:id="60" w:name="_Toc37034634"/>
      <w:bookmarkStart w:id="61" w:name="_Toc38846112"/>
      <w:r w:rsidRPr="00845754">
        <w:rPr>
          <w:b w:val="0"/>
          <w:iCs/>
        </w:rPr>
        <w:t>A</w:t>
      </w:r>
      <w:r w:rsidR="00303E20" w:rsidRPr="00845754">
        <w:rPr>
          <w:b w:val="0"/>
          <w:iCs/>
        </w:rPr>
        <w:t>dd</w:t>
      </w:r>
      <w:r w:rsidRPr="00845754">
        <w:rPr>
          <w:b w:val="0"/>
          <w:iCs/>
        </w:rPr>
        <w:t xml:space="preserve"> Section X</w:t>
      </w:r>
    </w:p>
    <w:p w:rsidR="00303E20" w:rsidRPr="00845754" w:rsidRDefault="00303E20" w:rsidP="00A2151E">
      <w:pPr>
        <w:pStyle w:val="Heading1"/>
        <w:pageBreakBefore w:val="0"/>
        <w:numPr>
          <w:ilvl w:val="0"/>
          <w:numId w:val="0"/>
        </w:numPr>
      </w:pPr>
      <w:bookmarkStart w:id="62" w:name="_Toc354246849"/>
      <w:bookmarkStart w:id="63" w:name="_Toc253489441"/>
      <w:r w:rsidRPr="00845754">
        <w:t xml:space="preserve">X </w:t>
      </w:r>
      <w:r w:rsidR="00C860CF">
        <w:t>CSD</w:t>
      </w:r>
      <w:r w:rsidR="00C860CF" w:rsidRPr="00845754">
        <w:t xml:space="preserve"> </w:t>
      </w:r>
      <w:r w:rsidRPr="00845754">
        <w:t>Integration Profile</w:t>
      </w:r>
      <w:bookmarkEnd w:id="62"/>
      <w:r w:rsidR="009B0106" w:rsidRPr="00845754">
        <w:t xml:space="preserve"> </w:t>
      </w:r>
      <w:bookmarkEnd w:id="63"/>
    </w:p>
    <w:p w:rsidR="00864D3B" w:rsidRPr="00845754" w:rsidRDefault="00864D3B" w:rsidP="00227B16">
      <w:pPr>
        <w:pStyle w:val="BodyText"/>
      </w:pPr>
      <w:r w:rsidRPr="00845754">
        <w:t xml:space="preserve">This introduces the </w:t>
      </w:r>
      <w:r w:rsidR="00C860CF">
        <w:t xml:space="preserve">Care Services Discovery </w:t>
      </w:r>
      <w:r w:rsidR="00A05AC7">
        <w:t xml:space="preserve">(CSD) </w:t>
      </w:r>
      <w:r w:rsidR="00C860CF">
        <w:t xml:space="preserve">profile </w:t>
      </w:r>
      <w:r w:rsidRPr="00845754">
        <w:t xml:space="preserve">which supports </w:t>
      </w:r>
      <w:r w:rsidR="00E422BA">
        <w:t xml:space="preserve">the discovery </w:t>
      </w:r>
      <w:r w:rsidR="00C860CF">
        <w:t xml:space="preserve">of </w:t>
      </w:r>
      <w:r w:rsidRPr="00845754">
        <w:t xml:space="preserve">healthcare </w:t>
      </w:r>
      <w:r w:rsidR="00C860CF">
        <w:t xml:space="preserve">organization, facility, service and </w:t>
      </w:r>
      <w:r w:rsidRPr="00845754">
        <w:t>provider</w:t>
      </w:r>
      <w:r w:rsidR="00C860CF">
        <w:t xml:space="preserve"> </w:t>
      </w:r>
      <w:r w:rsidR="00F464B3" w:rsidRPr="00845754">
        <w:t xml:space="preserve">information </w:t>
      </w:r>
      <w:r w:rsidRPr="00845754">
        <w:t xml:space="preserve">in a </w:t>
      </w:r>
      <w:r w:rsidR="00E422BA">
        <w:t xml:space="preserve">relational data </w:t>
      </w:r>
      <w:r w:rsidRPr="00845754">
        <w:t xml:space="preserve">structure.  </w:t>
      </w:r>
      <w:r w:rsidR="00823EA3">
        <w:t>The scope of the profile includes t</w:t>
      </w:r>
      <w:r w:rsidR="00C860CF">
        <w:t>hese four aspects of care services</w:t>
      </w:r>
      <w:r w:rsidR="00823EA3">
        <w:t>, plus one optional capability</w:t>
      </w:r>
      <w:r w:rsidR="00BD0980">
        <w:t>:</w:t>
      </w:r>
    </w:p>
    <w:p w:rsidR="00431224" w:rsidRPr="00845754" w:rsidRDefault="00431224" w:rsidP="00E422BA">
      <w:pPr>
        <w:pStyle w:val="ListBullet"/>
        <w:tabs>
          <w:tab w:val="clear" w:pos="360"/>
          <w:tab w:val="num" w:pos="720"/>
        </w:tabs>
        <w:ind w:left="720"/>
      </w:pPr>
      <w:r w:rsidRPr="00845754">
        <w:t xml:space="preserve">Provider – A person who provides healthcare services, such as a physician, nurse, or pharmacist. </w:t>
      </w:r>
    </w:p>
    <w:p w:rsidR="00431224" w:rsidRDefault="00BD0980" w:rsidP="00E422BA">
      <w:pPr>
        <w:pStyle w:val="ListBullet"/>
        <w:tabs>
          <w:tab w:val="clear" w:pos="360"/>
          <w:tab w:val="num" w:pos="720"/>
        </w:tabs>
        <w:ind w:left="720"/>
      </w:pPr>
      <w:r>
        <w:t>Organization</w:t>
      </w:r>
      <w:r w:rsidR="00431224" w:rsidRPr="00845754">
        <w:t xml:space="preserve"> – </w:t>
      </w:r>
      <w:r>
        <w:t xml:space="preserve">A body corporate </w:t>
      </w:r>
      <w:r w:rsidR="00431224" w:rsidRPr="00845754">
        <w:t>that provide</w:t>
      </w:r>
      <w:r>
        <w:t>s</w:t>
      </w:r>
      <w:r w:rsidR="00431224" w:rsidRPr="00845754">
        <w:t xml:space="preserve"> or support</w:t>
      </w:r>
      <w:r>
        <w:t>s</w:t>
      </w:r>
      <w:r w:rsidR="00431224" w:rsidRPr="00845754">
        <w:t xml:space="preserve"> healthcare services, such as </w:t>
      </w:r>
      <w:r>
        <w:t xml:space="preserve">a faith based organizations (FBOs), a government ministry of health (MOH), a </w:t>
      </w:r>
      <w:r w:rsidR="00431224" w:rsidRPr="00845754">
        <w:t xml:space="preserve">Healthcare Information Exchange (HIE), </w:t>
      </w:r>
      <w:r>
        <w:t xml:space="preserve">an </w:t>
      </w:r>
      <w:r w:rsidR="00431224" w:rsidRPr="00845754">
        <w:t xml:space="preserve">Integrated Delivery Network (IDN), </w:t>
      </w:r>
      <w:r>
        <w:t xml:space="preserve">an </w:t>
      </w:r>
      <w:r w:rsidR="00431224" w:rsidRPr="00845754">
        <w:t>Association</w:t>
      </w:r>
      <w:r>
        <w:t>, etc</w:t>
      </w:r>
      <w:r w:rsidR="00431224" w:rsidRPr="00845754">
        <w:t>.</w:t>
      </w:r>
    </w:p>
    <w:p w:rsidR="00BD0980" w:rsidRDefault="00BD0980" w:rsidP="00E422BA">
      <w:pPr>
        <w:pStyle w:val="ListBullet"/>
        <w:tabs>
          <w:tab w:val="clear" w:pos="360"/>
          <w:tab w:val="num" w:pos="720"/>
        </w:tabs>
        <w:ind w:left="720"/>
      </w:pPr>
      <w:r>
        <w:t>Facility – the site where care services are provided such as a district hospital, a rural clinic, a general practitioner’s (GP) office, a pharmacy, a lab, etc.</w:t>
      </w:r>
    </w:p>
    <w:p w:rsidR="00BD0980" w:rsidRDefault="00BD0980" w:rsidP="00E422BA">
      <w:pPr>
        <w:pStyle w:val="ListBullet"/>
        <w:tabs>
          <w:tab w:val="clear" w:pos="360"/>
          <w:tab w:val="num" w:pos="720"/>
        </w:tabs>
        <w:ind w:left="720"/>
      </w:pPr>
      <w:proofErr w:type="spellStart"/>
      <w:r>
        <w:t>FacilityService</w:t>
      </w:r>
      <w:proofErr w:type="spellEnd"/>
      <w:r>
        <w:t xml:space="preserve"> – a combinatorial entity indicating a particular Facility’s offering of a particular </w:t>
      </w:r>
      <w:r w:rsidR="0022156C">
        <w:t>S</w:t>
      </w:r>
      <w:r>
        <w:t xml:space="preserve">ervice such as antenatal care, HIV voluntary testing and counselling, surgery, general primary care, oncology, pharmacy, diagnostic imaging, etc. </w:t>
      </w:r>
    </w:p>
    <w:p w:rsidR="00BD0980" w:rsidRPr="00845754" w:rsidRDefault="00BD0980" w:rsidP="00E422BA">
      <w:pPr>
        <w:pStyle w:val="ListBullet"/>
        <w:tabs>
          <w:tab w:val="clear" w:pos="360"/>
          <w:tab w:val="num" w:pos="720"/>
        </w:tabs>
        <w:ind w:left="720"/>
      </w:pPr>
      <w:proofErr w:type="spellStart"/>
      <w:r>
        <w:t>FreeBusy</w:t>
      </w:r>
      <w:proofErr w:type="spellEnd"/>
      <w:r w:rsidR="0022156C">
        <w:t>*</w:t>
      </w:r>
      <w:r>
        <w:t xml:space="preserve"> – </w:t>
      </w:r>
      <w:r w:rsidR="0022156C">
        <w:t xml:space="preserve">an (*optional) representation, using the common </w:t>
      </w:r>
      <w:proofErr w:type="spellStart"/>
      <w:r w:rsidR="0022156C">
        <w:t>iCalendar</w:t>
      </w:r>
      <w:proofErr w:type="spellEnd"/>
      <w:r w:rsidR="0022156C">
        <w:t xml:space="preserve"> format, of available, schedulable time slots when a particular Individual Provider is able to provide particular Services at a particular Facility (together defined at a </w:t>
      </w:r>
      <w:proofErr w:type="spellStart"/>
      <w:r w:rsidR="0022156C">
        <w:t>FacilityService</w:t>
      </w:r>
      <w:proofErr w:type="spellEnd"/>
      <w:r w:rsidR="0022156C">
        <w:t>, see above).</w:t>
      </w:r>
    </w:p>
    <w:p w:rsidR="00F7693D" w:rsidRDefault="00D55987" w:rsidP="0088715A">
      <w:pPr>
        <w:pStyle w:val="BodyText"/>
      </w:pPr>
      <w:r>
        <w:t>Information is maintained about each aspect of care service delivery. Organizational data includes contact person and administrative address. I</w:t>
      </w:r>
      <w:r w:rsidR="0088715A" w:rsidRPr="00845754">
        <w:t>nformation</w:t>
      </w:r>
      <w:r w:rsidR="00A2151E" w:rsidRPr="00845754">
        <w:t xml:space="preserve"> </w:t>
      </w:r>
      <w:r>
        <w:t xml:space="preserve">about a provider includes </w:t>
      </w:r>
      <w:r w:rsidR="00A2151E" w:rsidRPr="00845754">
        <w:t>demographic</w:t>
      </w:r>
      <w:r w:rsidR="0088715A" w:rsidRPr="00845754">
        <w:t>s,</w:t>
      </w:r>
      <w:r w:rsidR="00894316" w:rsidRPr="00845754">
        <w:t xml:space="preserve"> </w:t>
      </w:r>
      <w:r w:rsidR="006B327C" w:rsidRPr="00845754">
        <w:t>credential and specialty</w:t>
      </w:r>
      <w:r>
        <w:t xml:space="preserve">, optional FreeBusy information, plus the </w:t>
      </w:r>
      <w:r w:rsidR="006B327C" w:rsidRPr="00845754">
        <w:t xml:space="preserve">electronic endpoint information </w:t>
      </w:r>
      <w:r>
        <w:t xml:space="preserve">needed </w:t>
      </w:r>
      <w:r w:rsidR="00A2151E" w:rsidRPr="00845754">
        <w:t>to facilitate trusted communication</w:t>
      </w:r>
      <w:r>
        <w:t xml:space="preserve"> of protected patient data</w:t>
      </w:r>
      <w:r w:rsidR="00A2151E" w:rsidRPr="00845754">
        <w:t xml:space="preserve">.  </w:t>
      </w:r>
      <w:r>
        <w:t xml:space="preserve">Facility information incudes address, business hours plus the care services offered at the Facility. </w:t>
      </w:r>
    </w:p>
    <w:p w:rsidR="00F7693D" w:rsidRDefault="00D55987" w:rsidP="0088715A">
      <w:pPr>
        <w:pStyle w:val="BodyText"/>
      </w:pPr>
      <w:r>
        <w:t xml:space="preserve">In addition, information is also maintained regarding relationships. Principally, </w:t>
      </w:r>
      <w:r w:rsidR="00F7693D">
        <w:t xml:space="preserve">the following relationships are defined: </w:t>
      </w:r>
    </w:p>
    <w:p w:rsidR="005B4A82" w:rsidRDefault="00F7693D">
      <w:pPr>
        <w:pStyle w:val="BodyText"/>
        <w:numPr>
          <w:ilvl w:val="0"/>
          <w:numId w:val="49"/>
        </w:numPr>
      </w:pPr>
      <w:r>
        <w:t>Facilities associated with an Organization</w:t>
      </w:r>
      <w:r w:rsidR="00E422BA">
        <w:t>, and vice versa</w:t>
      </w:r>
      <w:r>
        <w:t xml:space="preserve"> </w:t>
      </w:r>
    </w:p>
    <w:p w:rsidR="005B4A82" w:rsidRDefault="00F7693D">
      <w:pPr>
        <w:pStyle w:val="BodyText"/>
        <w:numPr>
          <w:ilvl w:val="0"/>
          <w:numId w:val="49"/>
        </w:numPr>
      </w:pPr>
      <w:r>
        <w:t>Services associated with a Facility (FacilityService)</w:t>
      </w:r>
    </w:p>
    <w:p w:rsidR="005B4A82" w:rsidRDefault="00F7693D">
      <w:pPr>
        <w:pStyle w:val="BodyText"/>
        <w:numPr>
          <w:ilvl w:val="0"/>
          <w:numId w:val="49"/>
        </w:numPr>
      </w:pPr>
      <w:r>
        <w:t>Providers associated with Organizations (facilities and services unspecified)</w:t>
      </w:r>
    </w:p>
    <w:p w:rsidR="005B4A82" w:rsidRDefault="00F7693D">
      <w:pPr>
        <w:pStyle w:val="BodyText"/>
        <w:numPr>
          <w:ilvl w:val="0"/>
          <w:numId w:val="49"/>
        </w:numPr>
      </w:pPr>
      <w:r>
        <w:t>Providers associated with Facilities (services unspecified)</w:t>
      </w:r>
    </w:p>
    <w:p w:rsidR="005B4A82" w:rsidRDefault="00F7693D">
      <w:pPr>
        <w:pStyle w:val="BodyText"/>
        <w:numPr>
          <w:ilvl w:val="0"/>
          <w:numId w:val="49"/>
        </w:numPr>
      </w:pPr>
      <w:r>
        <w:t>Providers associated with a FacilityService</w:t>
      </w:r>
    </w:p>
    <w:p w:rsidR="005B4A82" w:rsidRDefault="00F7693D">
      <w:pPr>
        <w:pStyle w:val="BodyText"/>
        <w:numPr>
          <w:ilvl w:val="0"/>
          <w:numId w:val="49"/>
        </w:numPr>
      </w:pPr>
      <w:r>
        <w:t>Optionally, available time slots (“FreeBusy”) for a provider to provide a service at a facility (FacilityService)</w:t>
      </w:r>
    </w:p>
    <w:p w:rsidR="005B4A82" w:rsidRDefault="00A05AC7" w:rsidP="00E422BA">
      <w:pPr>
        <w:pStyle w:val="BodyText"/>
      </w:pPr>
      <w:r>
        <w:t xml:space="preserve">The CSD profile may be used to support simple queries regarding lists of providers, organizations, facilities and/or the relationships between these. A consumer may also query regarding the relationship between any of these and care services. </w:t>
      </w:r>
      <w:r w:rsidR="00E422BA">
        <w:t xml:space="preserve">Consumes </w:t>
      </w:r>
      <w:r w:rsidR="0022156C">
        <w:t xml:space="preserve">may </w:t>
      </w:r>
      <w:r>
        <w:t xml:space="preserve">also </w:t>
      </w:r>
      <w:r w:rsidR="0022156C">
        <w:t xml:space="preserve">employ the </w:t>
      </w:r>
      <w:r>
        <w:t xml:space="preserve">CSD </w:t>
      </w:r>
      <w:r w:rsidR="0022156C">
        <w:t xml:space="preserve">profile </w:t>
      </w:r>
      <w:r w:rsidR="0088715A" w:rsidRPr="00845754">
        <w:t>to</w:t>
      </w:r>
      <w:r w:rsidR="00E422BA">
        <w:t xml:space="preserve"> query </w:t>
      </w:r>
      <w:r w:rsidR="0022156C" w:rsidRPr="0022156C">
        <w:t xml:space="preserve">regarding </w:t>
      </w:r>
      <w:r w:rsidR="0022156C" w:rsidRPr="0022156C">
        <w:rPr>
          <w:b/>
          <w:bCs/>
          <w:i/>
          <w:iCs/>
        </w:rPr>
        <w:t>when</w:t>
      </w:r>
      <w:r w:rsidR="0022156C" w:rsidRPr="0022156C">
        <w:t xml:space="preserve"> </w:t>
      </w:r>
      <w:r w:rsidR="00E422BA">
        <w:t xml:space="preserve">specific </w:t>
      </w:r>
      <w:r w:rsidR="00E422BA">
        <w:rPr>
          <w:b/>
          <w:bCs/>
          <w:i/>
          <w:iCs/>
        </w:rPr>
        <w:t>providers</w:t>
      </w:r>
      <w:r w:rsidR="0022156C" w:rsidRPr="0022156C">
        <w:t xml:space="preserve"> and/or </w:t>
      </w:r>
      <w:r w:rsidR="0022156C" w:rsidRPr="0022156C">
        <w:rPr>
          <w:b/>
          <w:bCs/>
          <w:i/>
          <w:iCs/>
        </w:rPr>
        <w:t>services</w:t>
      </w:r>
      <w:r w:rsidR="0022156C" w:rsidRPr="0022156C">
        <w:t xml:space="preserve"> </w:t>
      </w:r>
      <w:r w:rsidR="00E422BA">
        <w:t xml:space="preserve">are </w:t>
      </w:r>
      <w:r w:rsidR="0022156C" w:rsidRPr="0022156C">
        <w:t xml:space="preserve">available, </w:t>
      </w:r>
      <w:r w:rsidR="0022156C" w:rsidRPr="0022156C">
        <w:rPr>
          <w:b/>
          <w:bCs/>
          <w:i/>
          <w:iCs/>
        </w:rPr>
        <w:t>where</w:t>
      </w:r>
      <w:r w:rsidR="0022156C" w:rsidRPr="0022156C">
        <w:t xml:space="preserve"> these services </w:t>
      </w:r>
      <w:r w:rsidR="00E422BA">
        <w:t xml:space="preserve">are </w:t>
      </w:r>
      <w:r w:rsidR="0022156C" w:rsidRPr="0022156C">
        <w:t xml:space="preserve">provided, </w:t>
      </w:r>
      <w:commentRangeStart w:id="64"/>
      <w:r w:rsidR="0022156C" w:rsidRPr="0022156C">
        <w:t xml:space="preserve">and the </w:t>
      </w:r>
      <w:r w:rsidR="00105660" w:rsidRPr="00105660">
        <w:rPr>
          <w:b/>
          <w:i/>
        </w:rPr>
        <w:t>proximity</w:t>
      </w:r>
      <w:r w:rsidR="0022156C" w:rsidRPr="0022156C">
        <w:t xml:space="preserve"> </w:t>
      </w:r>
      <w:r>
        <w:t xml:space="preserve">of these care locations </w:t>
      </w:r>
      <w:r w:rsidR="0022156C" w:rsidRPr="0022156C">
        <w:t xml:space="preserve">to a specific geographic </w:t>
      </w:r>
      <w:r w:rsidR="00E422BA">
        <w:t>point</w:t>
      </w:r>
      <w:commentRangeEnd w:id="64"/>
      <w:r w:rsidR="001E42AF">
        <w:rPr>
          <w:rStyle w:val="CommentReference"/>
          <w:noProof w:val="0"/>
        </w:rPr>
        <w:commentReference w:id="64"/>
      </w:r>
      <w:r w:rsidR="0022156C" w:rsidRPr="0022156C">
        <w:t>.</w:t>
      </w:r>
      <w:r w:rsidR="00E422BA">
        <w:t xml:space="preserve"> </w:t>
      </w:r>
    </w:p>
    <w:p w:rsidR="00D52AE8" w:rsidRPr="00845754" w:rsidRDefault="00D52AE8" w:rsidP="00B22005">
      <w:pPr>
        <w:pStyle w:val="BodyText"/>
      </w:pPr>
      <w:r w:rsidRPr="00845754">
        <w:t xml:space="preserve">It is intended that the </w:t>
      </w:r>
      <w:r w:rsidR="0022156C">
        <w:t xml:space="preserve">Organization, </w:t>
      </w:r>
      <w:r w:rsidR="00B22005" w:rsidRPr="00845754">
        <w:t>Provider</w:t>
      </w:r>
      <w:r w:rsidR="0022156C">
        <w:t xml:space="preserve">, Facility and FacilityService </w:t>
      </w:r>
      <w:r w:rsidRPr="00845754">
        <w:t xml:space="preserve">information </w:t>
      </w:r>
      <w:r w:rsidR="00B22005" w:rsidRPr="00845754">
        <w:t>shall</w:t>
      </w:r>
      <w:r w:rsidRPr="00845754">
        <w:t xml:space="preserve"> come from </w:t>
      </w:r>
      <w:r w:rsidR="00B22005" w:rsidRPr="00845754">
        <w:t>authorized regional, state and</w:t>
      </w:r>
      <w:r w:rsidR="00A05AC7">
        <w:t>/or</w:t>
      </w:r>
      <w:r w:rsidR="00B22005" w:rsidRPr="00845754">
        <w:t xml:space="preserve"> national sources, as stewards of the most accurate and current data.</w:t>
      </w:r>
      <w:r w:rsidRPr="00845754">
        <w:t xml:space="preserve"> Some identified sources are:</w:t>
      </w:r>
    </w:p>
    <w:p w:rsidR="00B22005" w:rsidRPr="00845754" w:rsidRDefault="00D52AE8" w:rsidP="00B22005">
      <w:pPr>
        <w:pStyle w:val="ListNumber"/>
      </w:pPr>
      <w:r w:rsidRPr="00845754">
        <w:t>State licensing bureaus</w:t>
      </w:r>
    </w:p>
    <w:p w:rsidR="00B22005" w:rsidRPr="00845754" w:rsidRDefault="00B22005" w:rsidP="00B22005">
      <w:pPr>
        <w:pStyle w:val="ListNumber"/>
      </w:pPr>
      <w:r w:rsidRPr="00845754">
        <w:t>National Associations</w:t>
      </w:r>
      <w:r w:rsidR="00D52AE8" w:rsidRPr="00845754">
        <w:t xml:space="preserve"> </w:t>
      </w:r>
    </w:p>
    <w:p w:rsidR="00B22005" w:rsidRPr="00845754" w:rsidRDefault="00D52AE8" w:rsidP="00B22005">
      <w:pPr>
        <w:pStyle w:val="ListNumber"/>
      </w:pPr>
      <w:r w:rsidRPr="00845754">
        <w:t>Commercial registr</w:t>
      </w:r>
      <w:r w:rsidR="00B22005" w:rsidRPr="00845754">
        <w:t>ies</w:t>
      </w:r>
    </w:p>
    <w:p w:rsidR="00B22005" w:rsidRPr="00845754" w:rsidRDefault="00B22005" w:rsidP="00B22005">
      <w:pPr>
        <w:pStyle w:val="ListNumber"/>
      </w:pPr>
      <w:r w:rsidRPr="00845754">
        <w:t>Delivery Networks</w:t>
      </w:r>
    </w:p>
    <w:p w:rsidR="00A2151E" w:rsidRPr="00845754" w:rsidRDefault="00B22005" w:rsidP="00B22005">
      <w:pPr>
        <w:pStyle w:val="ListNumber"/>
      </w:pPr>
      <w:r w:rsidRPr="00845754">
        <w:t>Information Exchanges etc</w:t>
      </w:r>
    </w:p>
    <w:p w:rsidR="00A2151E" w:rsidRPr="00845754" w:rsidRDefault="00A2151E" w:rsidP="00457424">
      <w:pPr>
        <w:pStyle w:val="BodyText"/>
      </w:pPr>
      <w:r w:rsidRPr="00845754">
        <w:t>The scope of this pro</w:t>
      </w:r>
      <w:r w:rsidR="00457424" w:rsidRPr="00845754">
        <w:t>file</w:t>
      </w:r>
      <w:r w:rsidRPr="00845754">
        <w:t xml:space="preserve"> focuses initially on the minimum “foundational” </w:t>
      </w:r>
      <w:r w:rsidR="00BC1804" w:rsidRPr="00845754">
        <w:t xml:space="preserve">attribute </w:t>
      </w:r>
      <w:r w:rsidRPr="00845754">
        <w:t xml:space="preserve">set required for </w:t>
      </w:r>
      <w:r w:rsidR="00F7693D">
        <w:t>supporting</w:t>
      </w:r>
      <w:r w:rsidRPr="00845754">
        <w:t xml:space="preserve"> </w:t>
      </w:r>
      <w:r w:rsidR="0022156C">
        <w:t xml:space="preserve">care services </w:t>
      </w:r>
      <w:r w:rsidR="00F7693D">
        <w:t>discovery</w:t>
      </w:r>
      <w:r w:rsidRPr="00845754">
        <w:t xml:space="preserve">, resulting in a usable work product </w:t>
      </w:r>
      <w:r w:rsidR="00D47A63" w:rsidRPr="00845754">
        <w:rPr>
          <w:noProof w:val="0"/>
        </w:rPr>
        <w:t>as well as recommendations for future phase expansions</w:t>
      </w:r>
      <w:r w:rsidRPr="00845754">
        <w:t>. Th</w:t>
      </w:r>
      <w:r w:rsidR="00457424" w:rsidRPr="00845754">
        <w:t>is profile is</w:t>
      </w:r>
      <w:r w:rsidRPr="00845754">
        <w:t xml:space="preserve"> readily adaptable and scalable to production environments, needing to operate trusted provider directory services that link multiple endpoints spanning enterprise, regional, </w:t>
      </w:r>
      <w:r w:rsidR="00C85408" w:rsidRPr="00845754">
        <w:t>national, and global</w:t>
      </w:r>
      <w:r w:rsidRPr="00845754">
        <w:t xml:space="preserve"> jurisdictions.</w:t>
      </w:r>
      <w:r w:rsidR="00E43346" w:rsidRPr="00845754">
        <w:t xml:space="preserve">  This profile </w:t>
      </w:r>
      <w:r w:rsidR="004E70A7" w:rsidRPr="00845754">
        <w:t xml:space="preserve">is </w:t>
      </w:r>
      <w:r w:rsidR="00E43346" w:rsidRPr="00845754">
        <w:t>extendable</w:t>
      </w:r>
      <w:r w:rsidR="004E70A7" w:rsidRPr="00845754">
        <w:t xml:space="preserve"> to </w:t>
      </w:r>
      <w:r w:rsidR="00871CE0" w:rsidRPr="00845754">
        <w:t>information</w:t>
      </w:r>
      <w:r w:rsidR="004E70A7" w:rsidRPr="00845754">
        <w:t xml:space="preserve"> not necessarily explicitly defined in the profile.</w:t>
      </w:r>
      <w:r w:rsidR="00E43346" w:rsidRPr="00845754">
        <w:t xml:space="preserve"> </w:t>
      </w:r>
    </w:p>
    <w:p w:rsidR="00CF283F" w:rsidRPr="00845754" w:rsidRDefault="00CF283F" w:rsidP="00662893">
      <w:pPr>
        <w:pStyle w:val="Heading2"/>
        <w:numPr>
          <w:ilvl w:val="0"/>
          <w:numId w:val="0"/>
        </w:numPr>
        <w:rPr>
          <w:noProof w:val="0"/>
        </w:rPr>
      </w:pPr>
      <w:bookmarkStart w:id="65" w:name="_Toc354246850"/>
      <w:bookmarkStart w:id="66" w:name="_Toc253489442"/>
      <w:r w:rsidRPr="00845754">
        <w:rPr>
          <w:noProof w:val="0"/>
        </w:rPr>
        <w:t>X.1 Actors/ Transactions</w:t>
      </w:r>
      <w:bookmarkEnd w:id="54"/>
      <w:bookmarkEnd w:id="55"/>
      <w:bookmarkEnd w:id="56"/>
      <w:bookmarkEnd w:id="57"/>
      <w:bookmarkEnd w:id="58"/>
      <w:bookmarkEnd w:id="59"/>
      <w:bookmarkEnd w:id="60"/>
      <w:bookmarkEnd w:id="61"/>
      <w:bookmarkEnd w:id="65"/>
      <w:r w:rsidR="009B0106" w:rsidRPr="00845754">
        <w:rPr>
          <w:noProof w:val="0"/>
        </w:rPr>
        <w:t xml:space="preserve"> </w:t>
      </w:r>
      <w:bookmarkEnd w:id="66"/>
    </w:p>
    <w:p w:rsidR="00CF283F" w:rsidRDefault="00CF283F" w:rsidP="00475932">
      <w:pPr>
        <w:pStyle w:val="BodyText"/>
        <w:rPr>
          <w:color w:val="000000"/>
        </w:rPr>
      </w:pPr>
      <w:bookmarkStart w:id="67" w:name="_Toc473170359"/>
      <w:bookmarkStart w:id="68" w:name="_Toc504625756"/>
      <w:bookmarkStart w:id="69" w:name="_Toc530206509"/>
      <w:bookmarkStart w:id="70" w:name="_Toc1388429"/>
      <w:bookmarkStart w:id="71" w:name="_Toc1388583"/>
      <w:bookmarkStart w:id="72" w:name="_Toc1456610"/>
      <w:bookmarkStart w:id="73" w:name="_Toc37034635"/>
      <w:bookmarkStart w:id="74" w:name="_Toc38846113"/>
      <w:r w:rsidRPr="00845754">
        <w:t>Figure X.</w:t>
      </w:r>
      <w:r w:rsidR="000F095B" w:rsidRPr="00845754">
        <w:t>1</w:t>
      </w:r>
      <w:r w:rsidRPr="00845754">
        <w:t xml:space="preserve">-1 shows the actors directly involved in the </w:t>
      </w:r>
      <w:r w:rsidR="00F7693D">
        <w:t xml:space="preserve">CSD </w:t>
      </w:r>
      <w:r w:rsidRPr="00845754">
        <w:t xml:space="preserve">Profile and the relevant transactions between them.  </w:t>
      </w:r>
      <w:r w:rsidRPr="00845754">
        <w:rPr>
          <w:color w:val="000000"/>
        </w:rPr>
        <w:t>Other actors that may be indirectly involved due to their participation in other related profiles, etc. are not necessarily shown.</w:t>
      </w:r>
    </w:p>
    <w:p w:rsidR="005B4A82" w:rsidRDefault="00A05AC7">
      <w:pPr>
        <w:pStyle w:val="BodyText"/>
        <w:jc w:val="center"/>
      </w:pPr>
      <w:commentRangeStart w:id="75"/>
      <w:r w:rsidRPr="00A05AC7">
        <w:drawing>
          <wp:inline distT="0" distB="0" distL="0" distR="0" wp14:anchorId="54E2998C" wp14:editId="14296C06">
            <wp:extent cx="5943600" cy="204864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srcRect/>
                    <a:stretch>
                      <a:fillRect/>
                    </a:stretch>
                  </pic:blipFill>
                  <pic:spPr bwMode="auto">
                    <a:xfrm>
                      <a:off x="0" y="0"/>
                      <a:ext cx="5943600" cy="2048645"/>
                    </a:xfrm>
                    <a:prstGeom prst="rect">
                      <a:avLst/>
                    </a:prstGeom>
                    <a:noFill/>
                    <a:ln w="9525">
                      <a:noFill/>
                      <a:miter lim="800000"/>
                      <a:headEnd/>
                      <a:tailEnd/>
                    </a:ln>
                  </pic:spPr>
                </pic:pic>
              </a:graphicData>
            </a:graphic>
          </wp:inline>
        </w:drawing>
      </w:r>
      <w:commentRangeEnd w:id="75"/>
      <w:r w:rsidR="00465325">
        <w:rPr>
          <w:rStyle w:val="CommentReference"/>
          <w:noProof w:val="0"/>
        </w:rPr>
        <w:commentReference w:id="75"/>
      </w:r>
    </w:p>
    <w:p w:rsidR="00CF283F" w:rsidRPr="00845754" w:rsidRDefault="00CF283F" w:rsidP="00195D6F">
      <w:pPr>
        <w:pStyle w:val="FigureTitle"/>
      </w:pPr>
      <w:bookmarkStart w:id="76" w:name="_MON_1333895851"/>
      <w:bookmarkStart w:id="77" w:name="_MON_1334473865"/>
      <w:bookmarkStart w:id="78" w:name="_MON_1336210339"/>
      <w:bookmarkStart w:id="79" w:name="_MON_1329728091"/>
      <w:bookmarkEnd w:id="76"/>
      <w:bookmarkEnd w:id="77"/>
      <w:bookmarkEnd w:id="78"/>
      <w:bookmarkEnd w:id="79"/>
      <w:r w:rsidRPr="00845754">
        <w:t>Figure X.</w:t>
      </w:r>
      <w:r w:rsidR="00871CE0" w:rsidRPr="00845754">
        <w:t>1</w:t>
      </w:r>
      <w:r w:rsidRPr="00845754">
        <w:t xml:space="preserve">-1.  </w:t>
      </w:r>
      <w:r w:rsidR="00F7693D">
        <w:t>CSD</w:t>
      </w:r>
      <w:r w:rsidR="00F7693D" w:rsidRPr="00845754">
        <w:t xml:space="preserve"> </w:t>
      </w:r>
      <w:r w:rsidR="00CF0E7E" w:rsidRPr="00845754">
        <w:t xml:space="preserve">Profile </w:t>
      </w:r>
      <w:r w:rsidRPr="00845754">
        <w:t>Actor Diagram</w:t>
      </w:r>
    </w:p>
    <w:p w:rsidR="00CF283F" w:rsidRPr="00845754" w:rsidRDefault="00F274F4">
      <w:pPr>
        <w:pStyle w:val="BodyText"/>
        <w:rPr>
          <w:color w:val="0000FF"/>
        </w:rPr>
      </w:pPr>
      <w:r w:rsidRPr="00845754">
        <w:t>Table X.</w:t>
      </w:r>
      <w:r w:rsidR="00871CE0" w:rsidRPr="00845754">
        <w:t>1</w:t>
      </w:r>
      <w:r w:rsidR="00CF283F" w:rsidRPr="00845754">
        <w:t xml:space="preserve">-1 lists the transactions for each actor directly involved in the </w:t>
      </w:r>
      <w:r w:rsidR="00F7693D">
        <w:t>CSD</w:t>
      </w:r>
      <w:r w:rsidR="00F7693D" w:rsidRPr="00845754">
        <w:t xml:space="preserve"> </w:t>
      </w:r>
      <w:r w:rsidR="00CF283F" w:rsidRPr="00845754">
        <w:t xml:space="preserve">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w:t>
      </w:r>
      <w:r w:rsidR="007E0476" w:rsidRPr="00845754">
        <w:t xml:space="preserve"> ITI TF-1:</w:t>
      </w:r>
      <w:r w:rsidR="00CF283F" w:rsidRPr="00845754">
        <w:t xml:space="preserve"> X.2.</w:t>
      </w:r>
    </w:p>
    <w:p w:rsidR="00CF283F" w:rsidRPr="00845754" w:rsidRDefault="000F095B" w:rsidP="00F274F4">
      <w:pPr>
        <w:pStyle w:val="TableTitle"/>
      </w:pPr>
      <w:r w:rsidRPr="00845754">
        <w:t>Table X.1</w:t>
      </w:r>
      <w:r w:rsidR="00CF283F" w:rsidRPr="00845754">
        <w:t xml:space="preserve">-1.  </w:t>
      </w:r>
      <w:r w:rsidR="00F274F4" w:rsidRPr="00845754">
        <w:t xml:space="preserve">HPD </w:t>
      </w:r>
      <w:r w:rsidR="00CF283F" w:rsidRPr="00845754">
        <w:t>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3112"/>
        <w:gridCol w:w="1388"/>
        <w:gridCol w:w="1260"/>
      </w:tblGrid>
      <w:tr w:rsidR="00CF283F" w:rsidRPr="00845754" w:rsidTr="00F274F4">
        <w:tc>
          <w:tcPr>
            <w:tcW w:w="2718" w:type="dxa"/>
            <w:shd w:val="pct15" w:color="auto" w:fill="FFFFFF"/>
          </w:tcPr>
          <w:p w:rsidR="00CF283F" w:rsidRPr="00845754" w:rsidRDefault="00CF283F">
            <w:pPr>
              <w:pStyle w:val="TableEntryHeader"/>
            </w:pPr>
            <w:r w:rsidRPr="00845754">
              <w:t>Actors</w:t>
            </w:r>
          </w:p>
        </w:tc>
        <w:tc>
          <w:tcPr>
            <w:tcW w:w="3112" w:type="dxa"/>
            <w:shd w:val="pct15" w:color="auto" w:fill="FFFFFF"/>
          </w:tcPr>
          <w:p w:rsidR="00CF283F" w:rsidRPr="00845754" w:rsidRDefault="00CF283F">
            <w:pPr>
              <w:pStyle w:val="TableEntryHeader"/>
            </w:pPr>
            <w:r w:rsidRPr="00845754">
              <w:t xml:space="preserve">Transactions </w:t>
            </w:r>
          </w:p>
        </w:tc>
        <w:tc>
          <w:tcPr>
            <w:tcW w:w="1388" w:type="dxa"/>
            <w:shd w:val="pct15" w:color="auto" w:fill="FFFFFF"/>
          </w:tcPr>
          <w:p w:rsidR="00CF283F" w:rsidRPr="00845754" w:rsidRDefault="00CF283F">
            <w:pPr>
              <w:pStyle w:val="TableEntryHeader"/>
              <w:ind w:left="-18"/>
            </w:pPr>
            <w:r w:rsidRPr="00845754">
              <w:t>Optionality</w:t>
            </w:r>
          </w:p>
        </w:tc>
        <w:tc>
          <w:tcPr>
            <w:tcW w:w="1260" w:type="dxa"/>
            <w:shd w:val="pct15" w:color="auto" w:fill="FFFFFF"/>
          </w:tcPr>
          <w:p w:rsidR="00CF283F" w:rsidRPr="00845754" w:rsidRDefault="00CF283F">
            <w:pPr>
              <w:pStyle w:val="TableEntryHeader"/>
              <w:ind w:left="-18"/>
            </w:pPr>
            <w:r w:rsidRPr="00845754">
              <w:t>Section in Vol. 2</w:t>
            </w:r>
          </w:p>
        </w:tc>
      </w:tr>
      <w:tr w:rsidR="00F7693D" w:rsidRPr="00845754" w:rsidTr="009D1C7B">
        <w:trPr>
          <w:cantSplit/>
        </w:trPr>
        <w:tc>
          <w:tcPr>
            <w:tcW w:w="2718" w:type="dxa"/>
          </w:tcPr>
          <w:p w:rsidR="00F7693D" w:rsidRPr="00845754" w:rsidRDefault="00F7693D" w:rsidP="009D1C7B">
            <w:pPr>
              <w:pStyle w:val="TableEntry"/>
            </w:pPr>
            <w:r>
              <w:t xml:space="preserve">CSD </w:t>
            </w:r>
            <w:r w:rsidRPr="00845754">
              <w:t>Consumer</w:t>
            </w:r>
          </w:p>
        </w:tc>
        <w:tc>
          <w:tcPr>
            <w:tcW w:w="3112" w:type="dxa"/>
          </w:tcPr>
          <w:p w:rsidR="00F7693D" w:rsidRPr="00845754" w:rsidRDefault="00F7693D" w:rsidP="009D1C7B">
            <w:pPr>
              <w:pStyle w:val="TableEntry"/>
            </w:pPr>
            <w:r w:rsidRPr="00845754">
              <w:t>Provider Information Query</w:t>
            </w:r>
          </w:p>
        </w:tc>
        <w:tc>
          <w:tcPr>
            <w:tcW w:w="1388" w:type="dxa"/>
          </w:tcPr>
          <w:p w:rsidR="00F7693D" w:rsidRPr="00845754" w:rsidRDefault="00665287" w:rsidP="009D1C7B">
            <w:pPr>
              <w:pStyle w:val="TableEntry"/>
              <w:jc w:val="center"/>
              <w:rPr>
                <w:vertAlign w:val="superscript"/>
              </w:rPr>
            </w:pPr>
            <w:r>
              <w:t>O</w:t>
            </w:r>
          </w:p>
        </w:tc>
        <w:tc>
          <w:tcPr>
            <w:tcW w:w="1260" w:type="dxa"/>
          </w:tcPr>
          <w:p w:rsidR="00F7693D" w:rsidRPr="00845754" w:rsidRDefault="00F7693D" w:rsidP="009D1C7B">
            <w:pPr>
              <w:pStyle w:val="TableEntry"/>
            </w:pPr>
            <w:r w:rsidRPr="00845754">
              <w:t>3.Y</w:t>
            </w:r>
            <w:r w:rsidR="00665287">
              <w:t>1</w:t>
            </w:r>
          </w:p>
        </w:tc>
      </w:tr>
      <w:tr w:rsidR="00F7693D" w:rsidRPr="00845754" w:rsidTr="00F274F4">
        <w:trPr>
          <w:cantSplit/>
        </w:trPr>
        <w:tc>
          <w:tcPr>
            <w:tcW w:w="2718" w:type="dxa"/>
          </w:tcPr>
          <w:p w:rsidR="00F7693D" w:rsidRPr="00845754" w:rsidRDefault="00F7693D">
            <w:pPr>
              <w:pStyle w:val="TableEntry"/>
            </w:pPr>
          </w:p>
        </w:tc>
        <w:tc>
          <w:tcPr>
            <w:tcW w:w="3112" w:type="dxa"/>
          </w:tcPr>
          <w:p w:rsidR="00F7693D" w:rsidRPr="00845754" w:rsidRDefault="00F7693D">
            <w:pPr>
              <w:pStyle w:val="TableEntry"/>
            </w:pPr>
            <w:r>
              <w:t>Care Services Consumer Query</w:t>
            </w:r>
          </w:p>
        </w:tc>
        <w:tc>
          <w:tcPr>
            <w:tcW w:w="1388" w:type="dxa"/>
          </w:tcPr>
          <w:p w:rsidR="00F7693D" w:rsidRPr="00845754" w:rsidRDefault="00F7693D">
            <w:pPr>
              <w:pStyle w:val="TableEntry"/>
              <w:jc w:val="center"/>
            </w:pPr>
            <w:r>
              <w:t>R</w:t>
            </w:r>
          </w:p>
        </w:tc>
        <w:tc>
          <w:tcPr>
            <w:tcW w:w="1260" w:type="dxa"/>
          </w:tcPr>
          <w:p w:rsidR="00F7693D" w:rsidRPr="00845754" w:rsidRDefault="008011DC">
            <w:pPr>
              <w:pStyle w:val="TableEntry"/>
            </w:pPr>
            <w:r>
              <w:t>3.Y</w:t>
            </w:r>
            <w:r w:rsidR="00665287">
              <w:t>2</w:t>
            </w:r>
          </w:p>
        </w:tc>
      </w:tr>
      <w:tr w:rsidR="008011DC" w:rsidRPr="00845754" w:rsidTr="00F274F4">
        <w:trPr>
          <w:cantSplit/>
        </w:trPr>
        <w:tc>
          <w:tcPr>
            <w:tcW w:w="2718" w:type="dxa"/>
          </w:tcPr>
          <w:p w:rsidR="008011DC" w:rsidRDefault="008011DC">
            <w:pPr>
              <w:pStyle w:val="TableEntry"/>
            </w:pPr>
            <w:r>
              <w:t>CSD Manager</w:t>
            </w:r>
          </w:p>
        </w:tc>
        <w:tc>
          <w:tcPr>
            <w:tcW w:w="3112" w:type="dxa"/>
          </w:tcPr>
          <w:p w:rsidR="008011DC" w:rsidRDefault="008011DC">
            <w:pPr>
              <w:pStyle w:val="TableEntry"/>
            </w:pPr>
            <w:r>
              <w:t>Provider Information Query</w:t>
            </w:r>
          </w:p>
        </w:tc>
        <w:tc>
          <w:tcPr>
            <w:tcW w:w="1388" w:type="dxa"/>
          </w:tcPr>
          <w:p w:rsidR="008011DC" w:rsidRDefault="00665287">
            <w:pPr>
              <w:pStyle w:val="TableEntry"/>
              <w:jc w:val="center"/>
            </w:pPr>
            <w:r>
              <w:t>O</w:t>
            </w:r>
          </w:p>
        </w:tc>
        <w:tc>
          <w:tcPr>
            <w:tcW w:w="1260" w:type="dxa"/>
          </w:tcPr>
          <w:p w:rsidR="008011DC" w:rsidRDefault="008011DC">
            <w:pPr>
              <w:pStyle w:val="TableEntry"/>
            </w:pPr>
            <w:r>
              <w:t>3.Y</w:t>
            </w:r>
            <w:r w:rsidR="00665287">
              <w:t>1</w:t>
            </w:r>
          </w:p>
        </w:tc>
      </w:tr>
      <w:tr w:rsidR="008011DC" w:rsidRPr="00845754" w:rsidTr="00F274F4">
        <w:trPr>
          <w:cantSplit/>
        </w:trPr>
        <w:tc>
          <w:tcPr>
            <w:tcW w:w="2718" w:type="dxa"/>
          </w:tcPr>
          <w:p w:rsidR="008011DC" w:rsidRDefault="008011DC">
            <w:pPr>
              <w:pStyle w:val="TableEntry"/>
            </w:pPr>
          </w:p>
        </w:tc>
        <w:tc>
          <w:tcPr>
            <w:tcW w:w="3112" w:type="dxa"/>
          </w:tcPr>
          <w:p w:rsidR="008011DC" w:rsidRDefault="008011DC">
            <w:pPr>
              <w:pStyle w:val="TableEntry"/>
            </w:pPr>
            <w:r>
              <w:t>Care Services Consumer Query</w:t>
            </w:r>
          </w:p>
        </w:tc>
        <w:tc>
          <w:tcPr>
            <w:tcW w:w="1388" w:type="dxa"/>
          </w:tcPr>
          <w:p w:rsidR="008011DC" w:rsidRDefault="008011DC">
            <w:pPr>
              <w:pStyle w:val="TableEntry"/>
              <w:jc w:val="center"/>
            </w:pPr>
            <w:r>
              <w:t>R</w:t>
            </w:r>
          </w:p>
        </w:tc>
        <w:tc>
          <w:tcPr>
            <w:tcW w:w="1260" w:type="dxa"/>
          </w:tcPr>
          <w:p w:rsidR="008011DC" w:rsidRDefault="008011DC">
            <w:pPr>
              <w:pStyle w:val="TableEntry"/>
            </w:pPr>
            <w:r>
              <w:t>3.Y</w:t>
            </w:r>
            <w:r w:rsidR="00665287">
              <w:t>2</w:t>
            </w:r>
          </w:p>
        </w:tc>
      </w:tr>
      <w:tr w:rsidR="008011DC" w:rsidRPr="00845754" w:rsidTr="00F274F4">
        <w:trPr>
          <w:cantSplit/>
        </w:trPr>
        <w:tc>
          <w:tcPr>
            <w:tcW w:w="2718" w:type="dxa"/>
          </w:tcPr>
          <w:p w:rsidR="008011DC" w:rsidRDefault="008011DC">
            <w:pPr>
              <w:pStyle w:val="TableEntry"/>
            </w:pPr>
          </w:p>
        </w:tc>
        <w:tc>
          <w:tcPr>
            <w:tcW w:w="3112" w:type="dxa"/>
          </w:tcPr>
          <w:p w:rsidR="008011DC" w:rsidRDefault="008011DC">
            <w:pPr>
              <w:pStyle w:val="TableEntry"/>
            </w:pPr>
            <w:r>
              <w:t>Care Services Manager Query</w:t>
            </w:r>
          </w:p>
        </w:tc>
        <w:tc>
          <w:tcPr>
            <w:tcW w:w="1388" w:type="dxa"/>
          </w:tcPr>
          <w:p w:rsidR="008011DC" w:rsidRDefault="008011DC">
            <w:pPr>
              <w:pStyle w:val="TableEntry"/>
              <w:jc w:val="center"/>
            </w:pPr>
            <w:r>
              <w:t>R</w:t>
            </w:r>
          </w:p>
        </w:tc>
        <w:tc>
          <w:tcPr>
            <w:tcW w:w="1260" w:type="dxa"/>
          </w:tcPr>
          <w:p w:rsidR="008011DC" w:rsidRDefault="008011DC">
            <w:pPr>
              <w:pStyle w:val="TableEntry"/>
            </w:pPr>
            <w:r>
              <w:t>3.Y</w:t>
            </w:r>
            <w:r w:rsidR="00665287">
              <w:t>3</w:t>
            </w:r>
          </w:p>
        </w:tc>
      </w:tr>
      <w:tr w:rsidR="008011DC" w:rsidRPr="00845754" w:rsidTr="00F274F4">
        <w:trPr>
          <w:cantSplit/>
        </w:trPr>
        <w:tc>
          <w:tcPr>
            <w:tcW w:w="2718" w:type="dxa"/>
          </w:tcPr>
          <w:p w:rsidR="008011DC" w:rsidRDefault="008011DC">
            <w:pPr>
              <w:pStyle w:val="TableEntry"/>
            </w:pPr>
          </w:p>
        </w:tc>
        <w:tc>
          <w:tcPr>
            <w:tcW w:w="3112" w:type="dxa"/>
          </w:tcPr>
          <w:p w:rsidR="008011DC" w:rsidRDefault="008011DC">
            <w:pPr>
              <w:pStyle w:val="TableEntry"/>
            </w:pPr>
            <w:r>
              <w:t>Care Services FreeBusy Query</w:t>
            </w:r>
          </w:p>
        </w:tc>
        <w:tc>
          <w:tcPr>
            <w:tcW w:w="1388" w:type="dxa"/>
          </w:tcPr>
          <w:p w:rsidR="008011DC" w:rsidRDefault="008011DC">
            <w:pPr>
              <w:pStyle w:val="TableEntry"/>
              <w:jc w:val="center"/>
            </w:pPr>
            <w:r>
              <w:t>O</w:t>
            </w:r>
          </w:p>
        </w:tc>
        <w:tc>
          <w:tcPr>
            <w:tcW w:w="1260" w:type="dxa"/>
          </w:tcPr>
          <w:p w:rsidR="008011DC" w:rsidRDefault="008011DC">
            <w:pPr>
              <w:pStyle w:val="TableEntry"/>
            </w:pPr>
            <w:r>
              <w:t>3.Y</w:t>
            </w:r>
            <w:r w:rsidR="00665287">
              <w:t>4</w:t>
            </w:r>
          </w:p>
        </w:tc>
      </w:tr>
      <w:tr w:rsidR="008011DC" w:rsidRPr="00845754" w:rsidTr="00F274F4">
        <w:trPr>
          <w:cantSplit/>
        </w:trPr>
        <w:tc>
          <w:tcPr>
            <w:tcW w:w="2718" w:type="dxa"/>
          </w:tcPr>
          <w:p w:rsidR="008011DC" w:rsidRDefault="00665287">
            <w:pPr>
              <w:pStyle w:val="TableEntry"/>
            </w:pPr>
            <w:r>
              <w:t>CSD Directory</w:t>
            </w:r>
          </w:p>
        </w:tc>
        <w:tc>
          <w:tcPr>
            <w:tcW w:w="3112" w:type="dxa"/>
          </w:tcPr>
          <w:p w:rsidR="008011DC" w:rsidRDefault="008011DC">
            <w:pPr>
              <w:pStyle w:val="TableEntry"/>
            </w:pPr>
            <w:r>
              <w:t>Care Services Manager Query</w:t>
            </w:r>
          </w:p>
        </w:tc>
        <w:tc>
          <w:tcPr>
            <w:tcW w:w="1388" w:type="dxa"/>
          </w:tcPr>
          <w:p w:rsidR="008011DC" w:rsidRDefault="008011DC">
            <w:pPr>
              <w:pStyle w:val="TableEntry"/>
              <w:jc w:val="center"/>
            </w:pPr>
            <w:r>
              <w:t>R</w:t>
            </w:r>
          </w:p>
        </w:tc>
        <w:tc>
          <w:tcPr>
            <w:tcW w:w="1260" w:type="dxa"/>
          </w:tcPr>
          <w:p w:rsidR="008011DC" w:rsidRDefault="008011DC">
            <w:pPr>
              <w:pStyle w:val="TableEntry"/>
            </w:pPr>
            <w:r>
              <w:t>3.Y</w:t>
            </w:r>
            <w:r w:rsidR="00665287">
              <w:t>3</w:t>
            </w:r>
          </w:p>
        </w:tc>
      </w:tr>
      <w:tr w:rsidR="008011DC" w:rsidRPr="00845754" w:rsidTr="00F274F4">
        <w:trPr>
          <w:cantSplit/>
        </w:trPr>
        <w:tc>
          <w:tcPr>
            <w:tcW w:w="2718" w:type="dxa"/>
          </w:tcPr>
          <w:p w:rsidR="008011DC" w:rsidRDefault="008011DC">
            <w:pPr>
              <w:pStyle w:val="TableEntry"/>
            </w:pPr>
            <w:r>
              <w:t>CSD FreeBusy</w:t>
            </w:r>
          </w:p>
        </w:tc>
        <w:tc>
          <w:tcPr>
            <w:tcW w:w="3112" w:type="dxa"/>
          </w:tcPr>
          <w:p w:rsidR="008011DC" w:rsidRDefault="008011DC">
            <w:pPr>
              <w:pStyle w:val="TableEntry"/>
            </w:pPr>
            <w:r>
              <w:t>Care Services FreeBusy Query</w:t>
            </w:r>
          </w:p>
        </w:tc>
        <w:tc>
          <w:tcPr>
            <w:tcW w:w="1388" w:type="dxa"/>
          </w:tcPr>
          <w:p w:rsidR="008011DC" w:rsidRDefault="008011DC">
            <w:pPr>
              <w:pStyle w:val="TableEntry"/>
              <w:jc w:val="center"/>
            </w:pPr>
            <w:r>
              <w:t>R</w:t>
            </w:r>
          </w:p>
        </w:tc>
        <w:tc>
          <w:tcPr>
            <w:tcW w:w="1260" w:type="dxa"/>
          </w:tcPr>
          <w:p w:rsidR="008011DC" w:rsidRDefault="008011DC">
            <w:pPr>
              <w:pStyle w:val="TableEntry"/>
            </w:pPr>
            <w:r>
              <w:t>3.Y</w:t>
            </w:r>
            <w:r w:rsidR="00665287">
              <w:t>4</w:t>
            </w:r>
          </w:p>
        </w:tc>
      </w:tr>
    </w:tbl>
    <w:p w:rsidR="00CF283F" w:rsidRPr="00845754" w:rsidRDefault="00CF283F" w:rsidP="0085002D"/>
    <w:p w:rsidR="003B15AA" w:rsidRPr="00845754" w:rsidRDefault="003B15AA" w:rsidP="003B15AA">
      <w:pPr>
        <w:pStyle w:val="Heading3"/>
        <w:numPr>
          <w:ilvl w:val="0"/>
          <w:numId w:val="0"/>
        </w:numPr>
      </w:pPr>
      <w:bookmarkStart w:id="80" w:name="_Toc237347210"/>
      <w:bookmarkStart w:id="81" w:name="_Toc354246851"/>
      <w:bookmarkStart w:id="82" w:name="_Toc253489443"/>
      <w:bookmarkEnd w:id="67"/>
      <w:bookmarkEnd w:id="68"/>
      <w:bookmarkEnd w:id="69"/>
      <w:bookmarkEnd w:id="70"/>
      <w:bookmarkEnd w:id="71"/>
      <w:bookmarkEnd w:id="72"/>
      <w:bookmarkEnd w:id="73"/>
      <w:bookmarkEnd w:id="74"/>
      <w:r w:rsidRPr="00845754">
        <w:t>X.1.1 Actors</w:t>
      </w:r>
      <w:bookmarkEnd w:id="80"/>
      <w:bookmarkEnd w:id="81"/>
    </w:p>
    <w:p w:rsidR="00364F78" w:rsidRPr="00845754" w:rsidRDefault="00364F78" w:rsidP="00364F78">
      <w:pPr>
        <w:pStyle w:val="Heading4"/>
        <w:numPr>
          <w:ilvl w:val="0"/>
          <w:numId w:val="0"/>
        </w:numPr>
      </w:pPr>
      <w:bookmarkStart w:id="83" w:name="_Toc354246852"/>
      <w:r w:rsidRPr="00845754">
        <w:t xml:space="preserve">X.1.1.1 </w:t>
      </w:r>
      <w:r w:rsidR="00052F70">
        <w:t xml:space="preserve">CSD </w:t>
      </w:r>
      <w:r w:rsidRPr="00845754">
        <w:t>Directory</w:t>
      </w:r>
      <w:bookmarkEnd w:id="83"/>
      <w:r w:rsidRPr="00845754">
        <w:t xml:space="preserve"> </w:t>
      </w:r>
    </w:p>
    <w:p w:rsidR="00364F78" w:rsidRPr="00845754" w:rsidRDefault="00665287" w:rsidP="00364F78">
      <w:r>
        <w:t>T</w:t>
      </w:r>
      <w:r w:rsidR="00052F70">
        <w:t xml:space="preserve">he CSD Directory performs the function of processing an </w:t>
      </w:r>
      <w:r w:rsidR="008E56E8">
        <w:t xml:space="preserve">inbound Care Services Manager Query </w:t>
      </w:r>
      <w:r w:rsidR="00052F70">
        <w:t xml:space="preserve">from the CSD Manager. These </w:t>
      </w:r>
      <w:r w:rsidR="00364F78" w:rsidRPr="00845754">
        <w:t xml:space="preserve">functions are described briefly below:  </w:t>
      </w:r>
    </w:p>
    <w:p w:rsidR="00990FD0" w:rsidRPr="00845754" w:rsidRDefault="00105660" w:rsidP="00364F78">
      <w:pPr>
        <w:pStyle w:val="BodyText"/>
      </w:pPr>
      <w:r w:rsidRPr="00105660">
        <w:rPr>
          <w:b/>
          <w:u w:val="single"/>
        </w:rPr>
        <w:t>Care Services Manager Query:</w:t>
      </w:r>
      <w:r w:rsidR="00990FD0">
        <w:t xml:space="preserve"> A CSD Directory responds to Care Services Manager Query requests from a CSD Manager on behalf of a CSD Consumer. </w:t>
      </w:r>
      <w:r w:rsidR="00990FD0" w:rsidRPr="00845754">
        <w:t xml:space="preserve">The </w:t>
      </w:r>
      <w:r w:rsidR="00990FD0">
        <w:t xml:space="preserve">Care Services Manager </w:t>
      </w:r>
      <w:r w:rsidR="00990FD0" w:rsidRPr="00845754">
        <w:t xml:space="preserve">Query request includes search criteria for </w:t>
      </w:r>
      <w:r w:rsidR="00990FD0">
        <w:t xml:space="preserve">organizations, providers, facilities, services at facilities </w:t>
      </w:r>
      <w:r w:rsidR="00990FD0" w:rsidRPr="00845754">
        <w:t xml:space="preserve">and </w:t>
      </w:r>
      <w:r w:rsidR="00990FD0">
        <w:t xml:space="preserve">a </w:t>
      </w:r>
      <w:commentRangeStart w:id="84"/>
      <w:r w:rsidR="00990FD0">
        <w:t xml:space="preserve">definitioin </w:t>
      </w:r>
      <w:commentRangeEnd w:id="84"/>
      <w:r w:rsidR="001E42AF">
        <w:rPr>
          <w:rStyle w:val="CommentReference"/>
          <w:noProof w:val="0"/>
        </w:rPr>
        <w:commentReference w:id="84"/>
      </w:r>
      <w:r w:rsidR="00990FD0">
        <w:t xml:space="preserve">of </w:t>
      </w:r>
      <w:r w:rsidR="00990FD0" w:rsidRPr="00845754">
        <w:t xml:space="preserve">the type of information the </w:t>
      </w:r>
      <w:r w:rsidR="00990FD0">
        <w:t xml:space="preserve">CSD Manager </w:t>
      </w:r>
      <w:r w:rsidR="00990FD0" w:rsidRPr="00845754">
        <w:t xml:space="preserve">is looking to receive in the response. The </w:t>
      </w:r>
      <w:r w:rsidR="00990FD0">
        <w:t xml:space="preserve">CSD </w:t>
      </w:r>
      <w:r w:rsidR="00990FD0" w:rsidRPr="00845754">
        <w:t xml:space="preserve">Directory actor shall return zero, one, or more </w:t>
      </w:r>
      <w:r w:rsidR="00990FD0">
        <w:t xml:space="preserve">results </w:t>
      </w:r>
      <w:r w:rsidR="00990FD0" w:rsidRPr="00845754">
        <w:t>based on the search criteria.</w:t>
      </w:r>
    </w:p>
    <w:p w:rsidR="00364F78" w:rsidRPr="00845754" w:rsidRDefault="00990FD0" w:rsidP="00364F78">
      <w:pPr>
        <w:pStyle w:val="BodyText"/>
      </w:pPr>
      <w:r>
        <w:t>T</w:t>
      </w:r>
      <w:r w:rsidR="00364F78" w:rsidRPr="00845754">
        <w:t xml:space="preserve">he </w:t>
      </w:r>
      <w:r w:rsidR="008E56E8">
        <w:t xml:space="preserve">CSD </w:t>
      </w:r>
      <w:r w:rsidR="00CF0E7E" w:rsidRPr="00845754">
        <w:t>Directory</w:t>
      </w:r>
      <w:r w:rsidR="00364F78" w:rsidRPr="00845754">
        <w:t xml:space="preserve"> can store </w:t>
      </w:r>
      <w:r w:rsidR="00AA33A0" w:rsidRPr="00845754">
        <w:t xml:space="preserve">the </w:t>
      </w:r>
      <w:r w:rsidR="00364F78" w:rsidRPr="00845754">
        <w:t>following kind</w:t>
      </w:r>
      <w:r>
        <w:t>s</w:t>
      </w:r>
      <w:r w:rsidR="00364F78" w:rsidRPr="00845754">
        <w:t xml:space="preserve"> of information:</w:t>
      </w:r>
    </w:p>
    <w:p w:rsidR="005B4A82" w:rsidRDefault="00990FD0">
      <w:pPr>
        <w:pStyle w:val="ListBullet"/>
        <w:tabs>
          <w:tab w:val="clear" w:pos="360"/>
          <w:tab w:val="num" w:pos="720"/>
        </w:tabs>
        <w:ind w:left="720"/>
      </w:pPr>
      <w:r>
        <w:t>Organizations</w:t>
      </w:r>
    </w:p>
    <w:p w:rsidR="00665287" w:rsidRDefault="00665287">
      <w:pPr>
        <w:pStyle w:val="ListBullet"/>
        <w:tabs>
          <w:tab w:val="clear" w:pos="360"/>
          <w:tab w:val="num" w:pos="720"/>
        </w:tabs>
        <w:ind w:left="720"/>
      </w:pPr>
      <w:r>
        <w:t>Parent-child relationships between Organizations</w:t>
      </w:r>
    </w:p>
    <w:p w:rsidR="005B4A82" w:rsidRDefault="00990FD0">
      <w:pPr>
        <w:pStyle w:val="ListBullet"/>
        <w:tabs>
          <w:tab w:val="clear" w:pos="360"/>
          <w:tab w:val="num" w:pos="720"/>
        </w:tabs>
        <w:ind w:left="720"/>
      </w:pPr>
      <w:r>
        <w:t>Facilities</w:t>
      </w:r>
    </w:p>
    <w:p w:rsidR="005B4A82" w:rsidRDefault="00665287">
      <w:pPr>
        <w:pStyle w:val="ListBullet"/>
        <w:tabs>
          <w:tab w:val="clear" w:pos="360"/>
          <w:tab w:val="num" w:pos="720"/>
        </w:tabs>
        <w:ind w:left="720"/>
      </w:pPr>
      <w:r>
        <w:t>R</w:t>
      </w:r>
      <w:r w:rsidR="00990FD0">
        <w:t>elationships between Facilities and Organization</w:t>
      </w:r>
      <w:r>
        <w:t>s</w:t>
      </w:r>
    </w:p>
    <w:p w:rsidR="005B4A82" w:rsidRDefault="00990FD0">
      <w:pPr>
        <w:pStyle w:val="ListBullet"/>
        <w:tabs>
          <w:tab w:val="clear" w:pos="360"/>
          <w:tab w:val="num" w:pos="720"/>
        </w:tabs>
        <w:ind w:left="720"/>
      </w:pPr>
      <w:r>
        <w:t>Services at Facilities (</w:t>
      </w:r>
      <w:proofErr w:type="spellStart"/>
      <w:r>
        <w:t>FacilityService</w:t>
      </w:r>
      <w:proofErr w:type="spellEnd"/>
      <w:r>
        <w:t>)</w:t>
      </w:r>
    </w:p>
    <w:p w:rsidR="005B4A82" w:rsidRDefault="00364F78">
      <w:pPr>
        <w:pStyle w:val="ListBullet"/>
        <w:tabs>
          <w:tab w:val="clear" w:pos="360"/>
          <w:tab w:val="num" w:pos="720"/>
        </w:tabs>
        <w:ind w:left="720"/>
      </w:pPr>
      <w:r w:rsidRPr="00845754">
        <w:t>Providers</w:t>
      </w:r>
    </w:p>
    <w:p w:rsidR="00665287" w:rsidRDefault="00665287">
      <w:pPr>
        <w:pStyle w:val="ListBullet"/>
        <w:tabs>
          <w:tab w:val="clear" w:pos="360"/>
          <w:tab w:val="num" w:pos="720"/>
        </w:tabs>
        <w:ind w:left="720"/>
      </w:pPr>
      <w:r>
        <w:t>R</w:t>
      </w:r>
      <w:r w:rsidR="003257A1">
        <w:t>elationships between Providers and Organization</w:t>
      </w:r>
      <w:r>
        <w:t>s</w:t>
      </w:r>
    </w:p>
    <w:p w:rsidR="005B4A82" w:rsidRDefault="00665287">
      <w:pPr>
        <w:pStyle w:val="ListBullet"/>
        <w:tabs>
          <w:tab w:val="clear" w:pos="360"/>
          <w:tab w:val="num" w:pos="720"/>
        </w:tabs>
        <w:ind w:left="720"/>
      </w:pPr>
      <w:r>
        <w:t xml:space="preserve">Relationships between Providers and Facilities or between Providers and </w:t>
      </w:r>
      <w:proofErr w:type="spellStart"/>
      <w:r>
        <w:t>FacilityServices</w:t>
      </w:r>
      <w:proofErr w:type="spellEnd"/>
      <w:r>
        <w:t xml:space="preserve"> </w:t>
      </w:r>
    </w:p>
    <w:p w:rsidR="00BA14C9" w:rsidRDefault="00BA14C9" w:rsidP="00BA14C9">
      <w:pPr>
        <w:pStyle w:val="ListBullet"/>
        <w:numPr>
          <w:ilvl w:val="0"/>
          <w:numId w:val="0"/>
        </w:numPr>
      </w:pPr>
      <w:r w:rsidRPr="00845754">
        <w:t xml:space="preserve">The following illustrates </w:t>
      </w:r>
      <w:r w:rsidR="00665287">
        <w:t xml:space="preserve">the </w:t>
      </w:r>
      <w:r w:rsidR="001D1EB2">
        <w:t xml:space="preserve">(archetypal) </w:t>
      </w:r>
      <w:r w:rsidR="00665287">
        <w:t>logical relationships between CDS’s information entities</w:t>
      </w:r>
      <w:r w:rsidRPr="00845754">
        <w:t xml:space="preserve">. </w:t>
      </w:r>
      <w:r w:rsidR="003257A1">
        <w:t>O</w:t>
      </w:r>
      <w:r w:rsidR="00AA33A0" w:rsidRPr="00845754">
        <w:t xml:space="preserve">ther options can be supported. </w:t>
      </w:r>
    </w:p>
    <w:p w:rsidR="005B4A82" w:rsidRDefault="001D1EB2">
      <w:pPr>
        <w:pStyle w:val="ListBullet"/>
        <w:numPr>
          <w:ilvl w:val="0"/>
          <w:numId w:val="0"/>
        </w:numPr>
        <w:jc w:val="center"/>
      </w:pPr>
      <w:commentRangeStart w:id="85"/>
      <w:r w:rsidRPr="001D1EB2">
        <w:rPr>
          <w:noProof/>
        </w:rPr>
        <w:drawing>
          <wp:inline distT="0" distB="0" distL="0" distR="0" wp14:anchorId="1421E5B1" wp14:editId="73758406">
            <wp:extent cx="4591050" cy="313794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4591050" cy="3137948"/>
                    </a:xfrm>
                    <a:prstGeom prst="rect">
                      <a:avLst/>
                    </a:prstGeom>
                    <a:noFill/>
                    <a:ln w="9525">
                      <a:noFill/>
                      <a:miter lim="800000"/>
                      <a:headEnd/>
                      <a:tailEnd/>
                    </a:ln>
                  </pic:spPr>
                </pic:pic>
              </a:graphicData>
            </a:graphic>
          </wp:inline>
        </w:drawing>
      </w:r>
      <w:commentRangeEnd w:id="85"/>
      <w:r w:rsidR="00817F6D">
        <w:rPr>
          <w:rStyle w:val="CommentReference"/>
        </w:rPr>
        <w:commentReference w:id="85"/>
      </w:r>
      <w:r w:rsidRPr="001D1EB2" w:rsidDel="001D1EB2">
        <w:t xml:space="preserve"> </w:t>
      </w:r>
    </w:p>
    <w:p w:rsidR="00364F78" w:rsidRPr="00845754" w:rsidRDefault="00364F78" w:rsidP="00364F78">
      <w:pPr>
        <w:pStyle w:val="FigureTitle"/>
      </w:pPr>
      <w:bookmarkStart w:id="86" w:name="_MON_1333898898"/>
      <w:bookmarkStart w:id="87" w:name="_MON_1333898915"/>
      <w:bookmarkStart w:id="88" w:name="_MON_1333898920"/>
      <w:bookmarkStart w:id="89" w:name="_MON_1333898932"/>
      <w:bookmarkStart w:id="90" w:name="_MON_1333898939"/>
      <w:bookmarkStart w:id="91" w:name="_MON_1333905195"/>
      <w:bookmarkStart w:id="92" w:name="_MON_1333905820"/>
      <w:bookmarkStart w:id="93" w:name="_MON_1333905928"/>
      <w:bookmarkStart w:id="94" w:name="_MON_1333905931"/>
      <w:bookmarkStart w:id="95" w:name="_MON_1333905944"/>
      <w:bookmarkStart w:id="96" w:name="_MON_1333905948"/>
      <w:bookmarkStart w:id="97" w:name="_MON_1333905965"/>
      <w:bookmarkStart w:id="98" w:name="_MON_1333905983"/>
      <w:bookmarkStart w:id="99" w:name="_MON_1333906296"/>
      <w:bookmarkStart w:id="100" w:name="_MON_1333906319"/>
      <w:bookmarkStart w:id="101" w:name="_MON_1333906328"/>
      <w:bookmarkStart w:id="102" w:name="_MON_1333906412"/>
      <w:bookmarkStart w:id="103" w:name="_MON_1333906448"/>
      <w:bookmarkStart w:id="104" w:name="_MON_1333906458"/>
      <w:bookmarkStart w:id="105" w:name="_MON_1333906499"/>
      <w:bookmarkStart w:id="106" w:name="_MON_1333906507"/>
      <w:bookmarkStart w:id="107" w:name="_MON_1333906522"/>
      <w:bookmarkStart w:id="108" w:name="_MON_1333906532"/>
      <w:bookmarkStart w:id="109" w:name="_MON_1333906560"/>
      <w:bookmarkStart w:id="110" w:name="_MON_1333906570"/>
      <w:bookmarkStart w:id="111" w:name="_MON_1334750026"/>
      <w:bookmarkStart w:id="112" w:name="_MON_1334750967"/>
      <w:bookmarkStart w:id="113" w:name="_MON_1336198064"/>
      <w:bookmarkStart w:id="114" w:name="_MON_1336210372"/>
      <w:bookmarkStart w:id="115" w:name="_MON_1333898608"/>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845754">
        <w:t>Figure X.1.1.</w:t>
      </w:r>
      <w:r w:rsidR="006422E6">
        <w:t>1</w:t>
      </w:r>
      <w:r w:rsidRPr="00845754">
        <w:t xml:space="preserve">-1.  </w:t>
      </w:r>
      <w:r w:rsidR="0060370B">
        <w:t>Archetypal</w:t>
      </w:r>
      <w:r w:rsidR="0060370B" w:rsidRPr="00845754">
        <w:t xml:space="preserve"> </w:t>
      </w:r>
      <w:r w:rsidR="003257A1">
        <w:t xml:space="preserve">CSD </w:t>
      </w:r>
      <w:r w:rsidR="001D1EB2">
        <w:t>Logical Information</w:t>
      </w:r>
      <w:r w:rsidRPr="00845754">
        <w:t>Structure</w:t>
      </w:r>
    </w:p>
    <w:p w:rsidR="00696AC5" w:rsidRPr="00845754" w:rsidRDefault="0060370B" w:rsidP="001D08D3">
      <w:r>
        <w:t>Although not illustrated in the figure, a</w:t>
      </w:r>
      <w:r w:rsidR="00DF4EF1" w:rsidRPr="00845754">
        <w:t xml:space="preserve"> </w:t>
      </w:r>
      <w:r>
        <w:t xml:space="preserve">CSD </w:t>
      </w:r>
      <w:r w:rsidR="00DF4EF1" w:rsidRPr="00845754">
        <w:t xml:space="preserve">Directory actor may consist </w:t>
      </w:r>
      <w:r w:rsidR="009A0E8F" w:rsidRPr="00845754">
        <w:t xml:space="preserve">of </w:t>
      </w:r>
      <w:r w:rsidR="006422E6">
        <w:t xml:space="preserve">(largely) unrelated </w:t>
      </w:r>
      <w:r w:rsidR="009A0E8F" w:rsidRPr="00845754">
        <w:t>Organization</w:t>
      </w:r>
      <w:r>
        <w:t>s, Facilities</w:t>
      </w:r>
      <w:r w:rsidR="009A0E8F" w:rsidRPr="00845754">
        <w:t xml:space="preserve"> and/or Providers</w:t>
      </w:r>
      <w:r>
        <w:t xml:space="preserve">. Such a configuration would satisfy a rudimentary subset of the Use Cases described in section X.3.1. </w:t>
      </w:r>
    </w:p>
    <w:p w:rsidR="00364F78" w:rsidRPr="00845754" w:rsidRDefault="00364F78" w:rsidP="00B812FC">
      <w:r w:rsidRPr="00845754">
        <w:t>Specific methods for acquiring information, and methods for main</w:t>
      </w:r>
      <w:r w:rsidR="00AA33A0" w:rsidRPr="00845754">
        <w:t>taining that information, for a</w:t>
      </w:r>
      <w:r w:rsidRPr="00845754">
        <w:t xml:space="preserve"> </w:t>
      </w:r>
      <w:r w:rsidR="0060370B">
        <w:t xml:space="preserve">CSD </w:t>
      </w:r>
      <w:r w:rsidR="00BF4A49" w:rsidRPr="00845754">
        <w:t>Directory</w:t>
      </w:r>
      <w:r w:rsidRPr="00845754">
        <w:t xml:space="preserve">, may vary. </w:t>
      </w:r>
      <w:r w:rsidR="006422E6">
        <w:t xml:space="preserve">These “back office” operations are out of scope for the CSD profile. </w:t>
      </w:r>
      <w:r w:rsidRPr="00845754">
        <w:t xml:space="preserve">It is a prerequisite that the </w:t>
      </w:r>
      <w:r w:rsidR="0060370B">
        <w:t xml:space="preserve">CSD </w:t>
      </w:r>
      <w:r w:rsidR="00BF4A49" w:rsidRPr="00845754">
        <w:t>Directory</w:t>
      </w:r>
      <w:r w:rsidRPr="00845754">
        <w:t xml:space="preserve"> possess validated, current information.</w:t>
      </w:r>
    </w:p>
    <w:p w:rsidR="005A20E0" w:rsidRPr="00845754" w:rsidRDefault="005A20E0" w:rsidP="005A20E0">
      <w:pPr>
        <w:pStyle w:val="Heading4"/>
        <w:numPr>
          <w:ilvl w:val="0"/>
          <w:numId w:val="0"/>
        </w:numPr>
      </w:pPr>
      <w:bookmarkStart w:id="116" w:name="_Toc354246854"/>
      <w:r w:rsidRPr="00845754">
        <w:t>X.1.1.</w:t>
      </w:r>
      <w:r w:rsidR="006422E6">
        <w:t>2</w:t>
      </w:r>
      <w:r w:rsidRPr="00845754">
        <w:t xml:space="preserve"> </w:t>
      </w:r>
      <w:r w:rsidR="0060370B">
        <w:t xml:space="preserve">CSD </w:t>
      </w:r>
      <w:r w:rsidRPr="00845754">
        <w:t>Consumer</w:t>
      </w:r>
      <w:bookmarkEnd w:id="116"/>
      <w:r w:rsidRPr="00845754">
        <w:t xml:space="preserve"> </w:t>
      </w:r>
    </w:p>
    <w:p w:rsidR="005A20E0" w:rsidRPr="00845754" w:rsidRDefault="005A20E0" w:rsidP="005A20E0">
      <w:r w:rsidRPr="00845754">
        <w:t xml:space="preserve">The </w:t>
      </w:r>
      <w:r w:rsidR="0060370B">
        <w:t xml:space="preserve">CSD </w:t>
      </w:r>
      <w:r w:rsidRPr="00845754">
        <w:t>Consumer performs the following functions:</w:t>
      </w:r>
    </w:p>
    <w:p w:rsidR="005A20E0" w:rsidRPr="00845754" w:rsidRDefault="005A20E0" w:rsidP="00033D28">
      <w:r w:rsidRPr="00845754">
        <w:t>It make</w:t>
      </w:r>
      <w:r w:rsidR="006422E6">
        <w:t xml:space="preserve">s </w:t>
      </w:r>
      <w:r w:rsidRPr="00845754">
        <w:t xml:space="preserve">a </w:t>
      </w:r>
      <w:r w:rsidR="00A1452E" w:rsidRPr="00845754">
        <w:t>Provider Information Query</w:t>
      </w:r>
      <w:r w:rsidRPr="00845754">
        <w:t xml:space="preserve"> </w:t>
      </w:r>
      <w:r w:rsidR="006422E6">
        <w:t xml:space="preserve">(optional) </w:t>
      </w:r>
      <w:r w:rsidR="0060370B">
        <w:t xml:space="preserve">or a Care Services Consumer Query </w:t>
      </w:r>
      <w:r w:rsidRPr="00845754">
        <w:t xml:space="preserve">request </w:t>
      </w:r>
      <w:r w:rsidR="00C042EF" w:rsidRPr="00845754">
        <w:t xml:space="preserve">to </w:t>
      </w:r>
      <w:r w:rsidRPr="00845754">
        <w:t xml:space="preserve">the </w:t>
      </w:r>
      <w:r w:rsidR="0060370B">
        <w:t xml:space="preserve">CSD Manager </w:t>
      </w:r>
      <w:r w:rsidR="00033D28" w:rsidRPr="00845754">
        <w:t>indicating</w:t>
      </w:r>
      <w:r w:rsidRPr="00845754">
        <w:t xml:space="preserve"> certain </w:t>
      </w:r>
      <w:r w:rsidR="00033D28" w:rsidRPr="00845754">
        <w:t xml:space="preserve">query </w:t>
      </w:r>
      <w:r w:rsidRPr="00845754">
        <w:t>criteria</w:t>
      </w:r>
      <w:r w:rsidR="00033D28" w:rsidRPr="00845754">
        <w:t xml:space="preserve"> in the request</w:t>
      </w:r>
      <w:r w:rsidRPr="00845754">
        <w:t xml:space="preserve">. The </w:t>
      </w:r>
      <w:r w:rsidR="002C7A09">
        <w:t xml:space="preserve">CSD </w:t>
      </w:r>
      <w:r w:rsidRPr="00845754">
        <w:t>Consumer includes, in that request, the response set of information th</w:t>
      </w:r>
      <w:r w:rsidR="008F4AF9" w:rsidRPr="00845754">
        <w:t>at is being ex</w:t>
      </w:r>
      <w:r w:rsidR="00BB1364" w:rsidRPr="00845754">
        <w:t>pected from a particular query.</w:t>
      </w:r>
      <w:r w:rsidR="008F4AF9" w:rsidRPr="00845754">
        <w:t xml:space="preserve"> </w:t>
      </w:r>
      <w:r w:rsidR="00E30D57" w:rsidRPr="00845754">
        <w:t xml:space="preserve"> </w:t>
      </w:r>
      <w:r w:rsidRPr="00845754">
        <w:t xml:space="preserve">    </w:t>
      </w:r>
    </w:p>
    <w:p w:rsidR="00993C9E" w:rsidRDefault="005A20E0" w:rsidP="00F956E7">
      <w:r w:rsidRPr="00845754">
        <w:t xml:space="preserve">The </w:t>
      </w:r>
      <w:r w:rsidR="002C7A09">
        <w:t xml:space="preserve">CSD </w:t>
      </w:r>
      <w:r w:rsidRPr="00845754">
        <w:t xml:space="preserve">Consumer actor receives a response to the </w:t>
      </w:r>
      <w:r w:rsidR="00A1452E" w:rsidRPr="00845754">
        <w:t>Provider Information Query</w:t>
      </w:r>
      <w:r w:rsidRPr="00845754">
        <w:t xml:space="preserve"> request</w:t>
      </w:r>
      <w:r w:rsidR="00033D28" w:rsidRPr="00845754">
        <w:t xml:space="preserve"> </w:t>
      </w:r>
      <w:r w:rsidR="006422E6">
        <w:t xml:space="preserve">(optional) </w:t>
      </w:r>
      <w:r w:rsidR="002C7A09">
        <w:t xml:space="preserve">or the Care Services Consumer Query </w:t>
      </w:r>
      <w:r w:rsidR="00033D28" w:rsidRPr="00845754">
        <w:t xml:space="preserve">from the </w:t>
      </w:r>
      <w:r w:rsidR="002C7A09">
        <w:t xml:space="preserve">CSD Manager </w:t>
      </w:r>
      <w:r w:rsidR="00033D28" w:rsidRPr="00845754">
        <w:t>actor</w:t>
      </w:r>
      <w:r w:rsidRPr="00845754">
        <w:t xml:space="preserve">.  </w:t>
      </w:r>
      <w:r w:rsidR="00E30D57" w:rsidRPr="00845754">
        <w:t xml:space="preserve">The </w:t>
      </w:r>
      <w:r w:rsidR="002C7A09">
        <w:t xml:space="preserve">CSD </w:t>
      </w:r>
      <w:r w:rsidR="00E30D57" w:rsidRPr="00845754">
        <w:t xml:space="preserve">Consumer must be able to handle a </w:t>
      </w:r>
      <w:r w:rsidRPr="00845754">
        <w:t xml:space="preserve">response </w:t>
      </w:r>
      <w:r w:rsidR="00E30D57" w:rsidRPr="00845754">
        <w:t xml:space="preserve">which can consist of </w:t>
      </w:r>
      <w:r w:rsidR="00033D28" w:rsidRPr="00845754">
        <w:t>zero, one</w:t>
      </w:r>
      <w:r w:rsidR="00BB1364" w:rsidRPr="00845754">
        <w:t>,</w:t>
      </w:r>
      <w:r w:rsidR="00033D28" w:rsidRPr="00845754">
        <w:t xml:space="preserve"> </w:t>
      </w:r>
      <w:r w:rsidRPr="00845754">
        <w:t xml:space="preserve">or more </w:t>
      </w:r>
      <w:r w:rsidR="002C7A09">
        <w:t xml:space="preserve">records </w:t>
      </w:r>
      <w:r w:rsidR="00033D28" w:rsidRPr="00845754">
        <w:t>matching the query criteria</w:t>
      </w:r>
      <w:r w:rsidRPr="00845754">
        <w:t xml:space="preserve">.  </w:t>
      </w:r>
    </w:p>
    <w:p w:rsidR="002C7A09" w:rsidRPr="00845754" w:rsidRDefault="002C7A09" w:rsidP="002C7A09">
      <w:pPr>
        <w:pStyle w:val="Heading4"/>
        <w:numPr>
          <w:ilvl w:val="0"/>
          <w:numId w:val="0"/>
        </w:numPr>
      </w:pPr>
      <w:bookmarkStart w:id="117" w:name="_Toc354246855"/>
      <w:r w:rsidRPr="00845754">
        <w:t>X.1.1.</w:t>
      </w:r>
      <w:r w:rsidR="00CE1E31">
        <w:t>3</w:t>
      </w:r>
      <w:r w:rsidRPr="00845754">
        <w:t xml:space="preserve"> </w:t>
      </w:r>
      <w:commentRangeStart w:id="118"/>
      <w:r>
        <w:t>CSD Manager</w:t>
      </w:r>
      <w:bookmarkEnd w:id="117"/>
      <w:r w:rsidRPr="00845754">
        <w:t xml:space="preserve"> </w:t>
      </w:r>
      <w:commentRangeEnd w:id="118"/>
      <w:r w:rsidR="009D641F">
        <w:rPr>
          <w:rStyle w:val="CommentReference"/>
          <w:rFonts w:ascii="Times New Roman" w:hAnsi="Times New Roman"/>
          <w:b w:val="0"/>
          <w:noProof w:val="0"/>
          <w:kern w:val="0"/>
        </w:rPr>
        <w:commentReference w:id="118"/>
      </w:r>
    </w:p>
    <w:p w:rsidR="002C7A09" w:rsidRPr="00845754" w:rsidRDefault="002C7A09" w:rsidP="002C7A09">
      <w:r w:rsidRPr="00845754">
        <w:t xml:space="preserve">The </w:t>
      </w:r>
      <w:r>
        <w:t>CSD Manager</w:t>
      </w:r>
      <w:r w:rsidRPr="00845754">
        <w:t xml:space="preserve"> performs the following functions:</w:t>
      </w:r>
    </w:p>
    <w:p w:rsidR="002C7A09" w:rsidRDefault="002C7A09" w:rsidP="002C7A09">
      <w:r>
        <w:t xml:space="preserve">The CSD Manager receives an inbound </w:t>
      </w:r>
      <w:r w:rsidRPr="00845754">
        <w:t>Provider Information Query</w:t>
      </w:r>
      <w:r w:rsidR="00CE1E31">
        <w:t xml:space="preserve"> (optional)</w:t>
      </w:r>
      <w:r w:rsidRPr="00845754">
        <w:t xml:space="preserve"> </w:t>
      </w:r>
      <w:r>
        <w:t xml:space="preserve">or a Care Services Consumer Query </w:t>
      </w:r>
      <w:r w:rsidRPr="00845754">
        <w:t xml:space="preserve">request </w:t>
      </w:r>
      <w:r>
        <w:t xml:space="preserve">from </w:t>
      </w:r>
      <w:r w:rsidRPr="00845754">
        <w:t xml:space="preserve">the </w:t>
      </w:r>
      <w:r>
        <w:t xml:space="preserve">CSD Consumer </w:t>
      </w:r>
      <w:r w:rsidRPr="00845754">
        <w:t xml:space="preserve">indicating certain query criteria in the request. The </w:t>
      </w:r>
      <w:r>
        <w:t xml:space="preserve">CSD </w:t>
      </w:r>
      <w:r w:rsidRPr="00845754">
        <w:t xml:space="preserve">Consumer includes, in that request, the response set of information that is being expected from a particular query. </w:t>
      </w:r>
    </w:p>
    <w:p w:rsidR="002C7A09" w:rsidRPr="00845754" w:rsidRDefault="002C7A09" w:rsidP="002C7A09">
      <w:commentRangeStart w:id="119"/>
      <w:r>
        <w:t xml:space="preserve">Based on the inbound request from the CSD Consumer, the CSD Manager constructs one or more outbound Care Services Manager Query </w:t>
      </w:r>
      <w:proofErr w:type="gramStart"/>
      <w:r>
        <w:t>requests which</w:t>
      </w:r>
      <w:proofErr w:type="gramEnd"/>
      <w:r>
        <w:t xml:space="preserve"> are submitted to one or </w:t>
      </w:r>
      <w:r w:rsidR="00CE1E31">
        <w:t xml:space="preserve">more </w:t>
      </w:r>
      <w:r>
        <w:t>CSD Directory actors.</w:t>
      </w:r>
      <w:commentRangeEnd w:id="119"/>
      <w:r w:rsidR="00817F6D">
        <w:rPr>
          <w:rStyle w:val="CommentReference"/>
        </w:rPr>
        <w:commentReference w:id="119"/>
      </w:r>
    </w:p>
    <w:p w:rsidR="002C7A09" w:rsidRDefault="002C7A09" w:rsidP="002C7A09">
      <w:r w:rsidRPr="00845754">
        <w:t xml:space="preserve">The </w:t>
      </w:r>
      <w:r>
        <w:t>CSD Manager</w:t>
      </w:r>
      <w:r w:rsidRPr="00845754">
        <w:t xml:space="preserve"> actor receives a response </w:t>
      </w:r>
      <w:r>
        <w:t xml:space="preserve">(or responses) </w:t>
      </w:r>
      <w:r w:rsidRPr="00845754">
        <w:t xml:space="preserve">to the </w:t>
      </w:r>
      <w:r>
        <w:t xml:space="preserve">Care Services </w:t>
      </w:r>
      <w:r w:rsidR="00CE1E31">
        <w:t xml:space="preserve">Manager </w:t>
      </w:r>
      <w:r>
        <w:t xml:space="preserve">Query </w:t>
      </w:r>
      <w:r w:rsidRPr="00845754">
        <w:t xml:space="preserve">from the </w:t>
      </w:r>
      <w:r>
        <w:t xml:space="preserve">CSD Directory </w:t>
      </w:r>
      <w:r w:rsidRPr="00845754">
        <w:t>actor</w:t>
      </w:r>
      <w:r>
        <w:t xml:space="preserve"> (or actors)</w:t>
      </w:r>
      <w:r w:rsidRPr="00845754">
        <w:t xml:space="preserve">.  The </w:t>
      </w:r>
      <w:r>
        <w:t xml:space="preserve">CSD Manager </w:t>
      </w:r>
      <w:r w:rsidRPr="00845754">
        <w:t xml:space="preserve">must be able to handle a response which can consist of zero, one, or more </w:t>
      </w:r>
      <w:r>
        <w:t xml:space="preserve">records </w:t>
      </w:r>
      <w:r w:rsidRPr="00845754">
        <w:t xml:space="preserve">matching the query criteria.  </w:t>
      </w:r>
    </w:p>
    <w:p w:rsidR="00084A95" w:rsidRDefault="002C7A09" w:rsidP="002C7A09">
      <w:r>
        <w:t xml:space="preserve">Based on the stipulations in the inbound request from the CSD Consumer, the CSD Manager collates and sorts the response(s) received from the one or more CSD Directories to whom it made requests on behalf of the CSD Consumer. </w:t>
      </w:r>
    </w:p>
    <w:p w:rsidR="002C7A09" w:rsidRDefault="002C7A09" w:rsidP="002C7A09">
      <w:commentRangeStart w:id="120"/>
      <w:r>
        <w:t xml:space="preserve">Optionally, the CSD Manager may </w:t>
      </w:r>
      <w:r w:rsidR="00084A95">
        <w:t xml:space="preserve">construct and </w:t>
      </w:r>
      <w:r>
        <w:t xml:space="preserve">execute one or more Care Services </w:t>
      </w:r>
      <w:commentRangeStart w:id="121"/>
      <w:proofErr w:type="spellStart"/>
      <w:r>
        <w:t>FreeBusy</w:t>
      </w:r>
      <w:proofErr w:type="spellEnd"/>
      <w:r>
        <w:t xml:space="preserve"> </w:t>
      </w:r>
      <w:commentRangeEnd w:id="121"/>
      <w:r w:rsidR="009D641F">
        <w:rPr>
          <w:rStyle w:val="CommentReference"/>
        </w:rPr>
        <w:commentReference w:id="121"/>
      </w:r>
      <w:r>
        <w:t xml:space="preserve">Query </w:t>
      </w:r>
      <w:proofErr w:type="gramStart"/>
      <w:r>
        <w:t>requests</w:t>
      </w:r>
      <w:r w:rsidR="00084A95">
        <w:t xml:space="preserve"> which</w:t>
      </w:r>
      <w:proofErr w:type="gramEnd"/>
      <w:r w:rsidR="00084A95">
        <w:t xml:space="preserve"> it submits to CSD </w:t>
      </w:r>
      <w:proofErr w:type="spellStart"/>
      <w:r w:rsidR="00084A95">
        <w:t>FreeBusy</w:t>
      </w:r>
      <w:proofErr w:type="spellEnd"/>
      <w:r w:rsidR="00084A95">
        <w:t xml:space="preserve"> actors</w:t>
      </w:r>
      <w:r>
        <w:t xml:space="preserve"> to obtain available time slot information </w:t>
      </w:r>
      <w:r w:rsidR="00084A95">
        <w:t>to augment the information query response received from the CSD Directory</w:t>
      </w:r>
      <w:r w:rsidR="00CE1E31">
        <w:t xml:space="preserve"> actor(s)</w:t>
      </w:r>
      <w:r w:rsidR="00084A95">
        <w:t xml:space="preserve">. </w:t>
      </w:r>
      <w:commentRangeEnd w:id="120"/>
      <w:r w:rsidR="009D641F">
        <w:rPr>
          <w:rStyle w:val="CommentReference"/>
        </w:rPr>
        <w:commentReference w:id="120"/>
      </w:r>
    </w:p>
    <w:p w:rsidR="00084A95" w:rsidRDefault="00084A95" w:rsidP="002C7A09">
      <w:r>
        <w:t>The CSD Manager constructs a collated and sorted response to the original inbound query request and returns this to the CSD Consumer.</w:t>
      </w:r>
      <w:r w:rsidR="00C27518">
        <w:t xml:space="preserve"> The request response may consist of zero, one or more records.</w:t>
      </w:r>
      <w:r w:rsidR="00CE1E31">
        <w:t xml:space="preserve"> If the inbound query as a Provider Information Query, the response is constructed to conform to the ITI-xx transaction response as defined in the HPD supplement.</w:t>
      </w:r>
    </w:p>
    <w:p w:rsidR="00084A95" w:rsidRPr="00845754" w:rsidRDefault="00084A95" w:rsidP="00084A95">
      <w:pPr>
        <w:pStyle w:val="Heading4"/>
        <w:numPr>
          <w:ilvl w:val="0"/>
          <w:numId w:val="0"/>
        </w:numPr>
      </w:pPr>
      <w:bookmarkStart w:id="122" w:name="_Toc354246856"/>
      <w:r w:rsidRPr="00845754">
        <w:t>X.1.1.</w:t>
      </w:r>
      <w:r w:rsidR="00CE1E31">
        <w:t>4</w:t>
      </w:r>
      <w:r w:rsidRPr="00845754">
        <w:t xml:space="preserve"> </w:t>
      </w:r>
      <w:r>
        <w:t xml:space="preserve">CSD </w:t>
      </w:r>
      <w:commentRangeStart w:id="123"/>
      <w:r>
        <w:t>FreeBusy</w:t>
      </w:r>
      <w:bookmarkEnd w:id="122"/>
      <w:r w:rsidRPr="00845754">
        <w:t xml:space="preserve"> </w:t>
      </w:r>
      <w:commentRangeEnd w:id="123"/>
      <w:r w:rsidR="009D641F">
        <w:rPr>
          <w:rStyle w:val="CommentReference"/>
          <w:rFonts w:ascii="Times New Roman" w:hAnsi="Times New Roman"/>
          <w:b w:val="0"/>
          <w:noProof w:val="0"/>
          <w:kern w:val="0"/>
        </w:rPr>
        <w:commentReference w:id="123"/>
      </w:r>
    </w:p>
    <w:p w:rsidR="00084A95" w:rsidRPr="00845754" w:rsidRDefault="00084A95" w:rsidP="00084A95">
      <w:r w:rsidRPr="00845754">
        <w:t xml:space="preserve">The </w:t>
      </w:r>
      <w:r>
        <w:t xml:space="preserve">CSD </w:t>
      </w:r>
      <w:proofErr w:type="spellStart"/>
      <w:r>
        <w:t>FreeBusy</w:t>
      </w:r>
      <w:proofErr w:type="spellEnd"/>
      <w:r w:rsidRPr="00845754">
        <w:t xml:space="preserve"> performs the following functions:</w:t>
      </w:r>
    </w:p>
    <w:p w:rsidR="00084A95" w:rsidRDefault="00084A95" w:rsidP="00084A95">
      <w:r>
        <w:t xml:space="preserve">The CSD </w:t>
      </w:r>
      <w:proofErr w:type="spellStart"/>
      <w:r>
        <w:t>FreeBusy</w:t>
      </w:r>
      <w:proofErr w:type="spellEnd"/>
      <w:r>
        <w:t xml:space="preserve"> actor receives an inbound Care Services </w:t>
      </w:r>
      <w:proofErr w:type="spellStart"/>
      <w:r>
        <w:t>FreeBusy</w:t>
      </w:r>
      <w:proofErr w:type="spellEnd"/>
      <w:r>
        <w:t xml:space="preserve"> Query </w:t>
      </w:r>
      <w:r w:rsidRPr="00845754">
        <w:t xml:space="preserve">request </w:t>
      </w:r>
      <w:r>
        <w:t xml:space="preserve">from </w:t>
      </w:r>
      <w:r w:rsidRPr="00845754">
        <w:t xml:space="preserve">the </w:t>
      </w:r>
      <w:r>
        <w:t xml:space="preserve">CSD Manager </w:t>
      </w:r>
      <w:r w:rsidRPr="00845754">
        <w:t xml:space="preserve">indicating certain query criteria in the request. The </w:t>
      </w:r>
      <w:r>
        <w:t>CSD Manager</w:t>
      </w:r>
      <w:r w:rsidRPr="00845754">
        <w:t xml:space="preserve"> includes, in that request, the </w:t>
      </w:r>
      <w:r w:rsidR="00C27518">
        <w:t xml:space="preserve">specific </w:t>
      </w:r>
      <w:r w:rsidRPr="00845754">
        <w:t xml:space="preserve">information that is being expected </w:t>
      </w:r>
      <w:r w:rsidR="00C27518">
        <w:t>to be included in the query response</w:t>
      </w:r>
      <w:r w:rsidRPr="00845754">
        <w:t xml:space="preserve">. </w:t>
      </w:r>
    </w:p>
    <w:p w:rsidR="00C27518" w:rsidRDefault="00C27518" w:rsidP="00C27518">
      <w:r>
        <w:t xml:space="preserve">The CSD </w:t>
      </w:r>
      <w:proofErr w:type="spellStart"/>
      <w:r>
        <w:t>FreeBusy</w:t>
      </w:r>
      <w:proofErr w:type="spellEnd"/>
      <w:r>
        <w:t xml:space="preserve"> actor constructs a response to the original inbound query request and returns this to the CSD Manager. The request response may consist of zero, one or more records.</w:t>
      </w:r>
    </w:p>
    <w:p w:rsidR="00CF283F" w:rsidRPr="00465325" w:rsidRDefault="00CF283F" w:rsidP="0032528C">
      <w:pPr>
        <w:pStyle w:val="Heading2"/>
        <w:numPr>
          <w:ilvl w:val="0"/>
          <w:numId w:val="0"/>
        </w:numPr>
        <w:rPr>
          <w:b w:val="0"/>
          <w:bCs/>
          <w:noProof w:val="0"/>
          <w:highlight w:val="yellow"/>
          <w:rPrChange w:id="124" w:author="Derek Ritz" w:date="2013-05-02T10:18:00Z">
            <w:rPr>
              <w:b w:val="0"/>
              <w:bCs/>
              <w:noProof w:val="0"/>
            </w:rPr>
          </w:rPrChange>
        </w:rPr>
      </w:pPr>
      <w:bookmarkStart w:id="125" w:name="_Toc354246857"/>
      <w:r w:rsidRPr="00465325">
        <w:rPr>
          <w:noProof w:val="0"/>
          <w:highlight w:val="yellow"/>
          <w:rPrChange w:id="126" w:author="Derek Ritz" w:date="2013-05-02T10:18:00Z">
            <w:rPr>
              <w:noProof w:val="0"/>
            </w:rPr>
          </w:rPrChange>
        </w:rPr>
        <w:t xml:space="preserve">X.2 </w:t>
      </w:r>
      <w:r w:rsidR="0032528C" w:rsidRPr="00465325">
        <w:rPr>
          <w:noProof w:val="0"/>
          <w:highlight w:val="yellow"/>
          <w:rPrChange w:id="127" w:author="Derek Ritz" w:date="2013-05-02T10:18:00Z">
            <w:rPr>
              <w:noProof w:val="0"/>
            </w:rPr>
          </w:rPrChange>
        </w:rPr>
        <w:t>HPD</w:t>
      </w:r>
      <w:r w:rsidRPr="00465325">
        <w:rPr>
          <w:noProof w:val="0"/>
          <w:highlight w:val="yellow"/>
          <w:rPrChange w:id="128" w:author="Derek Ritz" w:date="2013-05-02T10:18:00Z">
            <w:rPr>
              <w:noProof w:val="0"/>
            </w:rPr>
          </w:rPrChange>
        </w:rPr>
        <w:t xml:space="preserve"> Integration Profile Options</w:t>
      </w:r>
      <w:bookmarkEnd w:id="125"/>
      <w:r w:rsidR="009B0106" w:rsidRPr="00465325">
        <w:rPr>
          <w:noProof w:val="0"/>
          <w:highlight w:val="yellow"/>
          <w:rPrChange w:id="129" w:author="Derek Ritz" w:date="2013-05-02T10:18:00Z">
            <w:rPr>
              <w:noProof w:val="0"/>
            </w:rPr>
          </w:rPrChange>
        </w:rPr>
        <w:t xml:space="preserve"> </w:t>
      </w:r>
      <w:bookmarkEnd w:id="82"/>
    </w:p>
    <w:p w:rsidR="00CF283F" w:rsidRPr="00465325" w:rsidRDefault="00CF283F">
      <w:pPr>
        <w:rPr>
          <w:noProof/>
          <w:highlight w:val="yellow"/>
          <w:rPrChange w:id="130" w:author="Derek Ritz" w:date="2013-05-02T10:18:00Z">
            <w:rPr>
              <w:noProof/>
            </w:rPr>
          </w:rPrChange>
        </w:rPr>
      </w:pPr>
      <w:r w:rsidRPr="00465325">
        <w:rPr>
          <w:noProof/>
          <w:highlight w:val="yellow"/>
          <w:rPrChange w:id="131" w:author="Derek Ritz" w:date="2013-05-02T10:18:00Z">
            <w:rPr>
              <w:noProof/>
            </w:rPr>
          </w:rPrChange>
        </w:rPr>
        <w:t xml:space="preserve">Options that may be selected for this </w:t>
      </w:r>
      <w:r w:rsidR="00C2035F" w:rsidRPr="00465325">
        <w:rPr>
          <w:noProof/>
          <w:highlight w:val="yellow"/>
          <w:rPrChange w:id="132" w:author="Derek Ritz" w:date="2013-05-02T10:18:00Z">
            <w:rPr>
              <w:noProof/>
            </w:rPr>
          </w:rPrChange>
        </w:rPr>
        <w:t xml:space="preserve">HPD </w:t>
      </w:r>
      <w:r w:rsidRPr="00465325">
        <w:rPr>
          <w:noProof/>
          <w:highlight w:val="yellow"/>
          <w:rPrChange w:id="133" w:author="Derek Ritz" w:date="2013-05-02T10:18:00Z">
            <w:rPr>
              <w:noProof/>
            </w:rPr>
          </w:rPrChange>
        </w:rPr>
        <w:t xml:space="preserve">Integration Profile are listed in the table X.2-1 along with the </w:t>
      </w:r>
      <w:r w:rsidR="005C0B5E" w:rsidRPr="00465325">
        <w:rPr>
          <w:noProof/>
          <w:highlight w:val="yellow"/>
          <w:rPrChange w:id="134" w:author="Derek Ritz" w:date="2013-05-02T10:18:00Z">
            <w:rPr>
              <w:noProof/>
            </w:rPr>
          </w:rPrChange>
        </w:rPr>
        <w:t>a</w:t>
      </w:r>
      <w:r w:rsidRPr="00465325">
        <w:rPr>
          <w:noProof/>
          <w:highlight w:val="yellow"/>
          <w:rPrChange w:id="135" w:author="Derek Ritz" w:date="2013-05-02T10:18:00Z">
            <w:rPr>
              <w:noProof/>
            </w:rPr>
          </w:rPrChange>
        </w:rPr>
        <w:t>ctors to which they apply.  Dependencies between options when applicable are specified in notes.</w:t>
      </w:r>
    </w:p>
    <w:p w:rsidR="00CF283F" w:rsidRPr="00465325" w:rsidRDefault="00CF283F" w:rsidP="00E939BF">
      <w:pPr>
        <w:pStyle w:val="TableTitle"/>
        <w:rPr>
          <w:highlight w:val="yellow"/>
          <w:rPrChange w:id="136" w:author="Derek Ritz" w:date="2013-05-02T10:18:00Z">
            <w:rPr/>
          </w:rPrChange>
        </w:rPr>
      </w:pPr>
      <w:r w:rsidRPr="00465325">
        <w:rPr>
          <w:highlight w:val="yellow"/>
          <w:rPrChange w:id="137" w:author="Derek Ritz" w:date="2013-05-02T10:18:00Z">
            <w:rPr/>
          </w:rPrChange>
        </w:rPr>
        <w:t xml:space="preserve">Table X.2-1 </w:t>
      </w:r>
      <w:r w:rsidR="00E939BF" w:rsidRPr="00465325">
        <w:rPr>
          <w:highlight w:val="yellow"/>
          <w:rPrChange w:id="138" w:author="Derek Ritz" w:date="2013-05-02T10:18:00Z">
            <w:rPr/>
          </w:rPrChange>
        </w:rPr>
        <w:t>HPD</w:t>
      </w:r>
      <w:r w:rsidRPr="00465325">
        <w:rPr>
          <w:highlight w:val="yellow"/>
          <w:rPrChange w:id="139" w:author="Derek Ritz" w:date="2013-05-02T10:18:00Z">
            <w:rPr/>
          </w:rPrChange>
        </w:rPr>
        <w:t xml:space="preserve"> - Actors and </w:t>
      </w:r>
      <w:commentRangeStart w:id="140"/>
      <w:r w:rsidRPr="00465325">
        <w:rPr>
          <w:highlight w:val="yellow"/>
          <w:rPrChange w:id="141" w:author="Derek Ritz" w:date="2013-05-02T10:18:00Z">
            <w:rPr/>
          </w:rPrChange>
        </w:rPr>
        <w:t>Options</w:t>
      </w:r>
      <w:commentRangeEnd w:id="140"/>
      <w:r w:rsidR="00465325">
        <w:rPr>
          <w:rStyle w:val="CommentReference"/>
          <w:rFonts w:ascii="Times New Roman" w:hAnsi="Times New Roman"/>
          <w:b w:val="0"/>
          <w:noProof w:val="0"/>
        </w:rPr>
        <w:commentReference w:id="140"/>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4"/>
        <w:gridCol w:w="1720"/>
        <w:gridCol w:w="2010"/>
      </w:tblGrid>
      <w:tr w:rsidR="00CF283F" w:rsidRPr="00465325">
        <w:trPr>
          <w:cantSplit/>
          <w:tblHeader/>
          <w:jc w:val="center"/>
        </w:trPr>
        <w:tc>
          <w:tcPr>
            <w:tcW w:w="0" w:type="auto"/>
            <w:shd w:val="pct15" w:color="auto" w:fill="FFFFFF"/>
          </w:tcPr>
          <w:p w:rsidR="00CF283F" w:rsidRPr="00465325" w:rsidRDefault="00CF283F">
            <w:pPr>
              <w:pStyle w:val="TableEntryHeader"/>
              <w:numPr>
                <w:ilvl w:val="0"/>
                <w:numId w:val="42"/>
              </w:numPr>
              <w:ind w:left="72"/>
              <w:rPr>
                <w:highlight w:val="yellow"/>
                <w:rPrChange w:id="142" w:author="Derek Ritz" w:date="2013-05-02T10:18:00Z">
                  <w:rPr/>
                </w:rPrChange>
              </w:rPr>
            </w:pPr>
            <w:r w:rsidRPr="00465325">
              <w:rPr>
                <w:highlight w:val="yellow"/>
                <w:rPrChange w:id="143" w:author="Derek Ritz" w:date="2013-05-02T10:18:00Z">
                  <w:rPr/>
                </w:rPrChange>
              </w:rPr>
              <w:t>Actor</w:t>
            </w:r>
          </w:p>
        </w:tc>
        <w:tc>
          <w:tcPr>
            <w:tcW w:w="0" w:type="auto"/>
            <w:shd w:val="pct15" w:color="auto" w:fill="FFFFFF"/>
          </w:tcPr>
          <w:p w:rsidR="00CF283F" w:rsidRPr="00465325" w:rsidRDefault="00CF283F">
            <w:pPr>
              <w:pStyle w:val="TableEntryHeader"/>
              <w:numPr>
                <w:ilvl w:val="0"/>
                <w:numId w:val="42"/>
              </w:numPr>
              <w:ind w:left="0"/>
              <w:rPr>
                <w:highlight w:val="yellow"/>
                <w:rPrChange w:id="144" w:author="Derek Ritz" w:date="2013-05-02T10:18:00Z">
                  <w:rPr/>
                </w:rPrChange>
              </w:rPr>
            </w:pPr>
            <w:r w:rsidRPr="00465325">
              <w:rPr>
                <w:highlight w:val="yellow"/>
                <w:rPrChange w:id="145" w:author="Derek Ritz" w:date="2013-05-02T10:18:00Z">
                  <w:rPr/>
                </w:rPrChange>
              </w:rPr>
              <w:t>Options</w:t>
            </w:r>
          </w:p>
        </w:tc>
        <w:tc>
          <w:tcPr>
            <w:tcW w:w="0" w:type="auto"/>
            <w:shd w:val="pct15" w:color="auto" w:fill="FFFFFF"/>
          </w:tcPr>
          <w:p w:rsidR="00CF283F" w:rsidRPr="00465325" w:rsidRDefault="00CF283F">
            <w:pPr>
              <w:pStyle w:val="TableEntryHeader"/>
              <w:numPr>
                <w:ilvl w:val="0"/>
                <w:numId w:val="42"/>
              </w:numPr>
              <w:ind w:left="72"/>
              <w:rPr>
                <w:highlight w:val="yellow"/>
                <w:rPrChange w:id="146" w:author="Derek Ritz" w:date="2013-05-02T10:18:00Z">
                  <w:rPr/>
                </w:rPrChange>
              </w:rPr>
            </w:pPr>
            <w:r w:rsidRPr="00465325">
              <w:rPr>
                <w:highlight w:val="yellow"/>
                <w:rPrChange w:id="147" w:author="Derek Ritz" w:date="2013-05-02T10:18:00Z">
                  <w:rPr/>
                </w:rPrChange>
              </w:rPr>
              <w:t>Vol &amp; Section</w:t>
            </w:r>
          </w:p>
        </w:tc>
      </w:tr>
      <w:tr w:rsidR="00CF283F" w:rsidRPr="00465325">
        <w:trPr>
          <w:cantSplit/>
          <w:trHeight w:val="233"/>
          <w:jc w:val="center"/>
        </w:trPr>
        <w:tc>
          <w:tcPr>
            <w:tcW w:w="0" w:type="auto"/>
          </w:tcPr>
          <w:p w:rsidR="005B4A82" w:rsidRPr="00465325" w:rsidRDefault="00C27518">
            <w:pPr>
              <w:pStyle w:val="TableEntry"/>
              <w:numPr>
                <w:ilvl w:val="0"/>
                <w:numId w:val="42"/>
              </w:numPr>
              <w:ind w:left="0" w:right="-117"/>
              <w:rPr>
                <w:highlight w:val="yellow"/>
                <w:rPrChange w:id="148" w:author="Derek Ritz" w:date="2013-05-02T10:18:00Z">
                  <w:rPr/>
                </w:rPrChange>
              </w:rPr>
            </w:pPr>
            <w:r w:rsidRPr="00465325">
              <w:rPr>
                <w:highlight w:val="yellow"/>
                <w:rPrChange w:id="149" w:author="Derek Ritz" w:date="2013-05-02T10:18:00Z">
                  <w:rPr/>
                </w:rPrChange>
              </w:rPr>
              <w:t>CSD Consumer</w:t>
            </w:r>
          </w:p>
        </w:tc>
        <w:tc>
          <w:tcPr>
            <w:tcW w:w="0" w:type="auto"/>
          </w:tcPr>
          <w:p w:rsidR="00CF283F" w:rsidRPr="00465325" w:rsidRDefault="00CF283F">
            <w:pPr>
              <w:pStyle w:val="TableEntry"/>
              <w:jc w:val="center"/>
              <w:rPr>
                <w:i/>
                <w:highlight w:val="yellow"/>
                <w:rPrChange w:id="150" w:author="Derek Ritz" w:date="2013-05-02T10:18:00Z">
                  <w:rPr>
                    <w:i/>
                  </w:rPr>
                </w:rPrChange>
              </w:rPr>
            </w:pPr>
            <w:r w:rsidRPr="00465325">
              <w:rPr>
                <w:i/>
                <w:highlight w:val="yellow"/>
                <w:rPrChange w:id="151" w:author="Derek Ritz" w:date="2013-05-02T10:18:00Z">
                  <w:rPr>
                    <w:i/>
                  </w:rPr>
                </w:rPrChange>
              </w:rPr>
              <w:t xml:space="preserve">No options defined </w:t>
            </w:r>
          </w:p>
        </w:tc>
        <w:tc>
          <w:tcPr>
            <w:tcW w:w="0" w:type="auto"/>
          </w:tcPr>
          <w:p w:rsidR="00CF283F" w:rsidRPr="00465325" w:rsidRDefault="00CF283F">
            <w:pPr>
              <w:pStyle w:val="TableEntry"/>
              <w:numPr>
                <w:ilvl w:val="0"/>
                <w:numId w:val="42"/>
              </w:numPr>
              <w:ind w:left="72"/>
              <w:rPr>
                <w:highlight w:val="yellow"/>
                <w:rPrChange w:id="152" w:author="Derek Ritz" w:date="2013-05-02T10:18:00Z">
                  <w:rPr/>
                </w:rPrChange>
              </w:rPr>
            </w:pPr>
            <w:r w:rsidRPr="00465325">
              <w:rPr>
                <w:highlight w:val="yellow"/>
                <w:rPrChange w:id="153" w:author="Derek Ritz" w:date="2013-05-02T10:18:00Z">
                  <w:rPr/>
                </w:rPrChange>
              </w:rPr>
              <w:t>- -</w:t>
            </w:r>
          </w:p>
        </w:tc>
      </w:tr>
      <w:tr w:rsidR="00CF283F" w:rsidRPr="00465325">
        <w:trPr>
          <w:cantSplit/>
          <w:trHeight w:val="521"/>
          <w:jc w:val="center"/>
        </w:trPr>
        <w:tc>
          <w:tcPr>
            <w:tcW w:w="0" w:type="auto"/>
          </w:tcPr>
          <w:p w:rsidR="005B4A82" w:rsidRPr="00465325" w:rsidRDefault="00C27518">
            <w:pPr>
              <w:pStyle w:val="TableEntry"/>
              <w:numPr>
                <w:ilvl w:val="0"/>
                <w:numId w:val="42"/>
              </w:numPr>
              <w:ind w:left="0"/>
              <w:rPr>
                <w:highlight w:val="yellow"/>
                <w:rPrChange w:id="154" w:author="Derek Ritz" w:date="2013-05-02T10:18:00Z">
                  <w:rPr/>
                </w:rPrChange>
              </w:rPr>
            </w:pPr>
            <w:r w:rsidRPr="00465325">
              <w:rPr>
                <w:highlight w:val="yellow"/>
                <w:rPrChange w:id="155" w:author="Derek Ritz" w:date="2013-05-02T10:18:00Z">
                  <w:rPr/>
                </w:rPrChange>
              </w:rPr>
              <w:t>CSD Manager</w:t>
            </w:r>
          </w:p>
        </w:tc>
        <w:tc>
          <w:tcPr>
            <w:tcW w:w="0" w:type="auto"/>
          </w:tcPr>
          <w:p w:rsidR="00CF283F" w:rsidRPr="00465325" w:rsidRDefault="00CF283F">
            <w:pPr>
              <w:pStyle w:val="TableEntry"/>
              <w:jc w:val="center"/>
              <w:rPr>
                <w:i/>
                <w:highlight w:val="yellow"/>
                <w:rPrChange w:id="156" w:author="Derek Ritz" w:date="2013-05-02T10:18:00Z">
                  <w:rPr>
                    <w:i/>
                  </w:rPr>
                </w:rPrChange>
              </w:rPr>
            </w:pPr>
            <w:r w:rsidRPr="00465325">
              <w:rPr>
                <w:i/>
                <w:highlight w:val="yellow"/>
                <w:rPrChange w:id="157" w:author="Derek Ritz" w:date="2013-05-02T10:18:00Z">
                  <w:rPr>
                    <w:i/>
                  </w:rPr>
                </w:rPrChange>
              </w:rPr>
              <w:t xml:space="preserve">No options defined </w:t>
            </w:r>
          </w:p>
        </w:tc>
        <w:tc>
          <w:tcPr>
            <w:tcW w:w="0" w:type="auto"/>
          </w:tcPr>
          <w:p w:rsidR="00CF283F" w:rsidRPr="00465325" w:rsidRDefault="00CF283F">
            <w:pPr>
              <w:pStyle w:val="TableEntry"/>
              <w:numPr>
                <w:ilvl w:val="0"/>
                <w:numId w:val="42"/>
              </w:numPr>
              <w:ind w:left="72"/>
              <w:rPr>
                <w:highlight w:val="yellow"/>
                <w:rPrChange w:id="158" w:author="Derek Ritz" w:date="2013-05-02T10:18:00Z">
                  <w:rPr/>
                </w:rPrChange>
              </w:rPr>
            </w:pPr>
            <w:r w:rsidRPr="00465325">
              <w:rPr>
                <w:highlight w:val="yellow"/>
                <w:rPrChange w:id="159" w:author="Derek Ritz" w:date="2013-05-02T10:18:00Z">
                  <w:rPr/>
                </w:rPrChange>
              </w:rPr>
              <w:t>- -</w:t>
            </w:r>
          </w:p>
        </w:tc>
      </w:tr>
      <w:tr w:rsidR="00C27518" w:rsidRPr="00465325">
        <w:trPr>
          <w:cantSplit/>
          <w:trHeight w:val="521"/>
          <w:jc w:val="center"/>
        </w:trPr>
        <w:tc>
          <w:tcPr>
            <w:tcW w:w="0" w:type="auto"/>
          </w:tcPr>
          <w:p w:rsidR="005B4A82" w:rsidRPr="00465325" w:rsidRDefault="00C27518">
            <w:pPr>
              <w:pStyle w:val="TableEntry"/>
              <w:numPr>
                <w:ilvl w:val="0"/>
                <w:numId w:val="42"/>
              </w:numPr>
              <w:ind w:left="0"/>
              <w:rPr>
                <w:highlight w:val="yellow"/>
                <w:rPrChange w:id="160" w:author="Derek Ritz" w:date="2013-05-02T10:18:00Z">
                  <w:rPr/>
                </w:rPrChange>
              </w:rPr>
            </w:pPr>
            <w:r w:rsidRPr="00465325">
              <w:rPr>
                <w:highlight w:val="yellow"/>
                <w:rPrChange w:id="161" w:author="Derek Ritz" w:date="2013-05-02T10:18:00Z">
                  <w:rPr/>
                </w:rPrChange>
              </w:rPr>
              <w:t>CSD Directory</w:t>
            </w:r>
          </w:p>
        </w:tc>
        <w:tc>
          <w:tcPr>
            <w:tcW w:w="0" w:type="auto"/>
          </w:tcPr>
          <w:p w:rsidR="00C27518" w:rsidRPr="00465325" w:rsidRDefault="00C27518">
            <w:pPr>
              <w:pStyle w:val="TableEntry"/>
              <w:jc w:val="center"/>
              <w:rPr>
                <w:i/>
                <w:highlight w:val="yellow"/>
                <w:rPrChange w:id="162" w:author="Derek Ritz" w:date="2013-05-02T10:18:00Z">
                  <w:rPr>
                    <w:i/>
                  </w:rPr>
                </w:rPrChange>
              </w:rPr>
            </w:pPr>
            <w:r w:rsidRPr="00465325">
              <w:rPr>
                <w:i/>
                <w:highlight w:val="yellow"/>
                <w:rPrChange w:id="163" w:author="Derek Ritz" w:date="2013-05-02T10:18:00Z">
                  <w:rPr>
                    <w:i/>
                  </w:rPr>
                </w:rPrChange>
              </w:rPr>
              <w:t xml:space="preserve">No options defined </w:t>
            </w:r>
          </w:p>
        </w:tc>
        <w:tc>
          <w:tcPr>
            <w:tcW w:w="0" w:type="auto"/>
          </w:tcPr>
          <w:p w:rsidR="00C27518" w:rsidRPr="00465325" w:rsidRDefault="00C27518">
            <w:pPr>
              <w:pStyle w:val="TableEntry"/>
              <w:numPr>
                <w:ilvl w:val="0"/>
                <w:numId w:val="42"/>
              </w:numPr>
              <w:ind w:left="72"/>
              <w:rPr>
                <w:highlight w:val="yellow"/>
                <w:rPrChange w:id="164" w:author="Derek Ritz" w:date="2013-05-02T10:18:00Z">
                  <w:rPr/>
                </w:rPrChange>
              </w:rPr>
            </w:pPr>
            <w:r w:rsidRPr="00465325">
              <w:rPr>
                <w:highlight w:val="yellow"/>
                <w:rPrChange w:id="165" w:author="Derek Ritz" w:date="2013-05-02T10:18:00Z">
                  <w:rPr/>
                </w:rPrChange>
              </w:rPr>
              <w:t>- -</w:t>
            </w:r>
          </w:p>
        </w:tc>
      </w:tr>
      <w:tr w:rsidR="00C27518" w:rsidRPr="00845754">
        <w:trPr>
          <w:cantSplit/>
          <w:trHeight w:val="521"/>
          <w:jc w:val="center"/>
        </w:trPr>
        <w:tc>
          <w:tcPr>
            <w:tcW w:w="0" w:type="auto"/>
          </w:tcPr>
          <w:p w:rsidR="005B4A82" w:rsidRPr="00465325" w:rsidRDefault="00C27518">
            <w:pPr>
              <w:pStyle w:val="TableEntry"/>
              <w:numPr>
                <w:ilvl w:val="0"/>
                <w:numId w:val="42"/>
              </w:numPr>
              <w:ind w:left="0"/>
              <w:rPr>
                <w:highlight w:val="yellow"/>
                <w:rPrChange w:id="166" w:author="Derek Ritz" w:date="2013-05-02T10:18:00Z">
                  <w:rPr/>
                </w:rPrChange>
              </w:rPr>
            </w:pPr>
            <w:r w:rsidRPr="00465325">
              <w:rPr>
                <w:highlight w:val="yellow"/>
                <w:rPrChange w:id="167" w:author="Derek Ritz" w:date="2013-05-02T10:18:00Z">
                  <w:rPr/>
                </w:rPrChange>
              </w:rPr>
              <w:t>CSD FreeBusy</w:t>
            </w:r>
          </w:p>
        </w:tc>
        <w:tc>
          <w:tcPr>
            <w:tcW w:w="0" w:type="auto"/>
          </w:tcPr>
          <w:p w:rsidR="00C27518" w:rsidRPr="00465325" w:rsidRDefault="00C27518">
            <w:pPr>
              <w:pStyle w:val="TableEntry"/>
              <w:jc w:val="center"/>
              <w:rPr>
                <w:i/>
                <w:highlight w:val="yellow"/>
                <w:rPrChange w:id="168" w:author="Derek Ritz" w:date="2013-05-02T10:18:00Z">
                  <w:rPr>
                    <w:i/>
                  </w:rPr>
                </w:rPrChange>
              </w:rPr>
            </w:pPr>
            <w:r w:rsidRPr="00465325">
              <w:rPr>
                <w:i/>
                <w:highlight w:val="yellow"/>
                <w:rPrChange w:id="169" w:author="Derek Ritz" w:date="2013-05-02T10:18:00Z">
                  <w:rPr>
                    <w:i/>
                  </w:rPr>
                </w:rPrChange>
              </w:rPr>
              <w:t xml:space="preserve">No options defined </w:t>
            </w:r>
          </w:p>
        </w:tc>
        <w:tc>
          <w:tcPr>
            <w:tcW w:w="0" w:type="auto"/>
          </w:tcPr>
          <w:p w:rsidR="00C27518" w:rsidRPr="00845754" w:rsidRDefault="00C27518">
            <w:pPr>
              <w:pStyle w:val="TableEntry"/>
            </w:pPr>
            <w:r w:rsidRPr="00465325">
              <w:rPr>
                <w:highlight w:val="yellow"/>
                <w:rPrChange w:id="170" w:author="Derek Ritz" w:date="2013-05-02T10:18:00Z">
                  <w:rPr/>
                </w:rPrChange>
              </w:rPr>
              <w:t>- -</w:t>
            </w:r>
          </w:p>
        </w:tc>
      </w:tr>
    </w:tbl>
    <w:p w:rsidR="00CF283F" w:rsidRPr="00845754" w:rsidRDefault="00CF283F" w:rsidP="00E939BF">
      <w:pPr>
        <w:pStyle w:val="Heading2"/>
        <w:numPr>
          <w:ilvl w:val="0"/>
          <w:numId w:val="0"/>
        </w:numPr>
        <w:rPr>
          <w:noProof w:val="0"/>
        </w:rPr>
      </w:pPr>
      <w:bookmarkStart w:id="171" w:name="_Toc37034636"/>
      <w:bookmarkStart w:id="172" w:name="_Toc38846114"/>
      <w:bookmarkStart w:id="173" w:name="_Toc253489444"/>
      <w:bookmarkStart w:id="174" w:name="_Toc354246858"/>
      <w:bookmarkStart w:id="175" w:name="_Toc504625757"/>
      <w:bookmarkStart w:id="176" w:name="_Toc530206510"/>
      <w:bookmarkStart w:id="177" w:name="_Toc1388430"/>
      <w:bookmarkStart w:id="178" w:name="_Toc1388584"/>
      <w:bookmarkStart w:id="179" w:name="_Toc1456611"/>
      <w:r w:rsidRPr="00845754">
        <w:rPr>
          <w:noProof w:val="0"/>
        </w:rPr>
        <w:t xml:space="preserve">X.3 </w:t>
      </w:r>
      <w:r w:rsidR="00AB3BEA">
        <w:rPr>
          <w:noProof w:val="0"/>
        </w:rPr>
        <w:t xml:space="preserve">Care Services Discovery </w:t>
      </w:r>
      <w:r w:rsidR="009B3463" w:rsidRPr="00845754">
        <w:rPr>
          <w:noProof w:val="0"/>
        </w:rPr>
        <w:t>(</w:t>
      </w:r>
      <w:r w:rsidR="00AB3BEA">
        <w:rPr>
          <w:noProof w:val="0"/>
        </w:rPr>
        <w:t>CSD</w:t>
      </w:r>
      <w:r w:rsidR="009B3463" w:rsidRPr="00845754">
        <w:rPr>
          <w:noProof w:val="0"/>
        </w:rPr>
        <w:t>)</w:t>
      </w:r>
      <w:r w:rsidRPr="00845754">
        <w:rPr>
          <w:noProof w:val="0"/>
        </w:rPr>
        <w:t xml:space="preserve"> Process Flow</w:t>
      </w:r>
      <w:bookmarkEnd w:id="171"/>
      <w:bookmarkEnd w:id="172"/>
      <w:bookmarkEnd w:id="173"/>
      <w:bookmarkEnd w:id="174"/>
    </w:p>
    <w:p w:rsidR="0080130C" w:rsidRPr="00845754" w:rsidRDefault="00F25BB1" w:rsidP="0080130C">
      <w:pPr>
        <w:pStyle w:val="Heading3"/>
        <w:numPr>
          <w:ilvl w:val="0"/>
          <w:numId w:val="0"/>
        </w:numPr>
      </w:pPr>
      <w:bookmarkStart w:id="180" w:name="_Toc253489445"/>
      <w:bookmarkStart w:id="181" w:name="_Toc354246859"/>
      <w:r w:rsidRPr="00845754">
        <w:t>X.3.1 Use Cases</w:t>
      </w:r>
      <w:bookmarkEnd w:id="180"/>
      <w:bookmarkEnd w:id="181"/>
    </w:p>
    <w:p w:rsidR="0080130C" w:rsidRDefault="0080130C" w:rsidP="0080130C">
      <w:pPr>
        <w:pStyle w:val="Heading4"/>
        <w:numPr>
          <w:ilvl w:val="0"/>
          <w:numId w:val="0"/>
        </w:numPr>
      </w:pPr>
      <w:bookmarkStart w:id="182" w:name="_Toc354246860"/>
      <w:r w:rsidRPr="00845754">
        <w:t xml:space="preserve">X.3.1.1 </w:t>
      </w:r>
      <w:r w:rsidR="00AB3BEA">
        <w:t xml:space="preserve">Care Services Discovery </w:t>
      </w:r>
      <w:r w:rsidRPr="00845754">
        <w:t>Use Cases</w:t>
      </w:r>
      <w:bookmarkEnd w:id="182"/>
    </w:p>
    <w:p w:rsidR="005B4A82" w:rsidRDefault="00650935">
      <w:pPr>
        <w:pStyle w:val="BodyText"/>
      </w:pPr>
      <w:r>
        <w:t>There are two “sentinel” use cases for the CSD Profile: service availability and provider availability. These two use cases illustrate searching for services at a location where proximity is the most crucial attribute</w:t>
      </w:r>
      <w:commentRangeStart w:id="183"/>
      <w:r>
        <w:t xml:space="preserve"> (nearest first, then soonest) and searching for a provider where the soonest available appointment time slot is the most crucial attribute (soonest available, then nearest).</w:t>
      </w:r>
      <w:commentRangeEnd w:id="183"/>
      <w:r w:rsidR="009D641F">
        <w:rPr>
          <w:rStyle w:val="CommentReference"/>
          <w:noProof w:val="0"/>
        </w:rPr>
        <w:commentReference w:id="183"/>
      </w:r>
    </w:p>
    <w:p w:rsidR="005B4A82" w:rsidRDefault="00105660">
      <w:pPr>
        <w:pStyle w:val="BodyText"/>
        <w:rPr>
          <w:u w:val="single"/>
        </w:rPr>
      </w:pPr>
      <w:r w:rsidRPr="00105660">
        <w:rPr>
          <w:b/>
          <w:u w:val="single"/>
        </w:rPr>
        <w:t>Use Case #1</w:t>
      </w:r>
      <w:r w:rsidR="00650935">
        <w:rPr>
          <w:b/>
          <w:u w:val="single"/>
        </w:rPr>
        <w:t>:</w:t>
      </w:r>
      <w:r w:rsidRPr="00105660">
        <w:rPr>
          <w:b/>
          <w:u w:val="single"/>
        </w:rPr>
        <w:t xml:space="preserve"> Service Availablity</w:t>
      </w:r>
    </w:p>
    <w:p w:rsidR="009D1C7B" w:rsidRPr="009D1C7B" w:rsidRDefault="009D1C7B" w:rsidP="009D1C7B">
      <w:pPr>
        <w:pStyle w:val="BodyText"/>
        <w:numPr>
          <w:ilvl w:val="0"/>
          <w:numId w:val="50"/>
        </w:numPr>
        <w:rPr>
          <w:lang w:val="en-CA"/>
        </w:rPr>
      </w:pPr>
      <w:r w:rsidRPr="009D1C7B">
        <w:rPr>
          <w:lang w:val="en-CA"/>
        </w:rPr>
        <w:t xml:space="preserve">Mosa is a young pregnant woman who lives in a village in sub-Saharan Africa . Grace is a community health worker in Mosa’s village. </w:t>
      </w:r>
    </w:p>
    <w:p w:rsidR="009D1C7B" w:rsidRPr="009D1C7B" w:rsidRDefault="009D1C7B" w:rsidP="009D1C7B">
      <w:pPr>
        <w:pStyle w:val="BodyText"/>
        <w:numPr>
          <w:ilvl w:val="0"/>
          <w:numId w:val="50"/>
        </w:numPr>
        <w:rPr>
          <w:lang w:val="en-CA"/>
        </w:rPr>
      </w:pPr>
      <w:r w:rsidRPr="009D1C7B">
        <w:rPr>
          <w:lang w:val="en-CA"/>
        </w:rPr>
        <w:t xml:space="preserve">During an antenatal care visit, Grace uses an mHealth application to note that Mosa’s blood pressure is elevated. </w:t>
      </w:r>
    </w:p>
    <w:p w:rsidR="009D1C7B" w:rsidRPr="009D1C7B" w:rsidRDefault="009D1C7B" w:rsidP="009D1C7B">
      <w:pPr>
        <w:pStyle w:val="BodyText"/>
        <w:numPr>
          <w:ilvl w:val="0"/>
          <w:numId w:val="50"/>
        </w:numPr>
        <w:rPr>
          <w:lang w:val="en-CA"/>
        </w:rPr>
      </w:pPr>
      <w:r w:rsidRPr="009D1C7B">
        <w:rPr>
          <w:lang w:val="en-CA"/>
        </w:rPr>
        <w:t xml:space="preserve">Mosa should see a nurse. The mHealth application uses CSD to search for nearby clinics. </w:t>
      </w:r>
    </w:p>
    <w:p w:rsidR="009D1C7B" w:rsidRPr="009D1C7B" w:rsidRDefault="009D1C7B" w:rsidP="009D1C7B">
      <w:pPr>
        <w:pStyle w:val="BodyText"/>
        <w:numPr>
          <w:ilvl w:val="0"/>
          <w:numId w:val="50"/>
        </w:numPr>
        <w:rPr>
          <w:lang w:val="en-CA"/>
        </w:rPr>
      </w:pPr>
      <w:r w:rsidRPr="009D1C7B">
        <w:rPr>
          <w:lang w:val="en-CA"/>
        </w:rPr>
        <w:t xml:space="preserve">Grace receives an SMS listing the </w:t>
      </w:r>
      <w:r w:rsidRPr="009D1C7B">
        <w:rPr>
          <w:b/>
          <w:bCs/>
          <w:u w:val="single"/>
          <w:lang w:val="en-CA"/>
        </w:rPr>
        <w:t>closest</w:t>
      </w:r>
      <w:r w:rsidRPr="009D1C7B">
        <w:rPr>
          <w:lang w:val="en-CA"/>
        </w:rPr>
        <w:t xml:space="preserve"> facility and the day of the </w:t>
      </w:r>
      <w:r w:rsidRPr="009D1C7B">
        <w:rPr>
          <w:b/>
          <w:bCs/>
          <w:u w:val="single"/>
          <w:lang w:val="en-CA"/>
        </w:rPr>
        <w:t>next</w:t>
      </w:r>
      <w:r w:rsidRPr="009D1C7B">
        <w:rPr>
          <w:lang w:val="en-CA"/>
        </w:rPr>
        <w:t xml:space="preserve"> maternal care clinic there. </w:t>
      </w:r>
    </w:p>
    <w:p w:rsidR="005B4A82" w:rsidRDefault="009D1C7B">
      <w:pPr>
        <w:pStyle w:val="BodyText"/>
      </w:pPr>
      <w:r>
        <w:t>The interactions between the various actors in this use case is shown in Figure X.3.1.1-1.</w:t>
      </w:r>
    </w:p>
    <w:p w:rsidR="005B4A82" w:rsidRDefault="00B30E1F">
      <w:pPr>
        <w:pStyle w:val="BodyText"/>
        <w:jc w:val="center"/>
      </w:pPr>
      <w:r>
        <w:drawing>
          <wp:inline distT="0" distB="0" distL="0" distR="0" wp14:anchorId="7E56DA61" wp14:editId="6504B359">
            <wp:extent cx="5943600" cy="4539005"/>
            <wp:effectExtent l="19050" t="0" r="0" b="0"/>
            <wp:docPr id="20" name="Picture 20" descr="http://localhost:1086/index.php?img=msc22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ocalhost:1086/index.php?img=msc2244.tmp"/>
                    <pic:cNvPicPr>
                      <a:picLocks noChangeAspect="1" noChangeArrowheads="1"/>
                    </pic:cNvPicPr>
                  </pic:nvPicPr>
                  <pic:blipFill>
                    <a:blip r:embed="rId19" cstate="print"/>
                    <a:srcRect/>
                    <a:stretch>
                      <a:fillRect/>
                    </a:stretch>
                  </pic:blipFill>
                  <pic:spPr bwMode="auto">
                    <a:xfrm>
                      <a:off x="0" y="0"/>
                      <a:ext cx="5943600" cy="4539005"/>
                    </a:xfrm>
                    <a:prstGeom prst="rect">
                      <a:avLst/>
                    </a:prstGeom>
                    <a:noFill/>
                    <a:ln w="9525">
                      <a:noFill/>
                      <a:miter lim="800000"/>
                      <a:headEnd/>
                      <a:tailEnd/>
                    </a:ln>
                  </pic:spPr>
                </pic:pic>
              </a:graphicData>
            </a:graphic>
          </wp:inline>
        </w:drawing>
      </w:r>
    </w:p>
    <w:p w:rsidR="005B4A82" w:rsidRDefault="009D1C7B">
      <w:pPr>
        <w:pStyle w:val="FigureTitle"/>
      </w:pPr>
      <w:r>
        <w:t>Figure X.3.1.1-1 Service Discovery Use Case Interaction Diagram</w:t>
      </w:r>
    </w:p>
    <w:p w:rsidR="005B4A82" w:rsidRDefault="00105660">
      <w:pPr>
        <w:pStyle w:val="BodyText"/>
        <w:rPr>
          <w:u w:val="single"/>
        </w:rPr>
      </w:pPr>
      <w:r w:rsidRPr="00105660">
        <w:rPr>
          <w:b/>
          <w:u w:val="single"/>
        </w:rPr>
        <w:t>Use Case #2: Provider Availablity</w:t>
      </w:r>
    </w:p>
    <w:p w:rsidR="00115A4B" w:rsidRPr="00650935" w:rsidRDefault="00A6493F" w:rsidP="00650935">
      <w:pPr>
        <w:pStyle w:val="BodyText"/>
        <w:numPr>
          <w:ilvl w:val="0"/>
          <w:numId w:val="51"/>
        </w:numPr>
        <w:rPr>
          <w:lang w:val="en-CA"/>
        </w:rPr>
      </w:pPr>
      <w:r w:rsidRPr="00650935">
        <w:t xml:space="preserve">David Lambert sees his family physician, Dr. Black, regarding a recent knee injury. </w:t>
      </w:r>
    </w:p>
    <w:p w:rsidR="00115A4B" w:rsidRPr="00650935" w:rsidRDefault="00A6493F" w:rsidP="00650935">
      <w:pPr>
        <w:pStyle w:val="BodyText"/>
        <w:numPr>
          <w:ilvl w:val="0"/>
          <w:numId w:val="51"/>
        </w:numPr>
        <w:rPr>
          <w:lang w:val="en-CA"/>
        </w:rPr>
      </w:pPr>
      <w:r w:rsidRPr="00650935">
        <w:t xml:space="preserve">Dr. Black diagnoses the problem as a torn ACL and decides to refer David to an orthopedic surgeon. </w:t>
      </w:r>
    </w:p>
    <w:p w:rsidR="00115A4B" w:rsidRPr="00650935" w:rsidRDefault="00A6493F" w:rsidP="00650935">
      <w:pPr>
        <w:pStyle w:val="BodyText"/>
        <w:numPr>
          <w:ilvl w:val="0"/>
          <w:numId w:val="51"/>
        </w:numPr>
        <w:rPr>
          <w:lang w:val="en-CA"/>
        </w:rPr>
      </w:pPr>
      <w:r w:rsidRPr="00650935">
        <w:t xml:space="preserve">Dr. Black uses his EMR to invoke CSD to search for orthopedic surgeons. </w:t>
      </w:r>
    </w:p>
    <w:p w:rsidR="00115A4B" w:rsidRPr="00650935" w:rsidRDefault="00A6493F" w:rsidP="00650935">
      <w:pPr>
        <w:pStyle w:val="BodyText"/>
        <w:numPr>
          <w:ilvl w:val="0"/>
          <w:numId w:val="51"/>
        </w:numPr>
        <w:rPr>
          <w:lang w:val="en-CA"/>
        </w:rPr>
      </w:pPr>
      <w:r w:rsidRPr="00650935">
        <w:t xml:space="preserve">A list is returned sorted by available consult timeslot (soonest to latest) and by proximity to David’s home (closest to farthest). </w:t>
      </w:r>
    </w:p>
    <w:p w:rsidR="005B4A82" w:rsidRDefault="00650935">
      <w:pPr>
        <w:pStyle w:val="BodyText"/>
      </w:pPr>
      <w:r>
        <w:t>The interactions between the actors for Use Case #2 are shown in Figure X.3.1.1-2</w:t>
      </w:r>
    </w:p>
    <w:p w:rsidR="005B4A82" w:rsidRDefault="008507F6">
      <w:pPr>
        <w:pStyle w:val="BodyText"/>
      </w:pPr>
      <w:r>
        <w:drawing>
          <wp:inline distT="0" distB="0" distL="0" distR="0" wp14:anchorId="00613DC5" wp14:editId="2D8B5947">
            <wp:extent cx="5943600" cy="4151007"/>
            <wp:effectExtent l="19050" t="0" r="0" b="0"/>
            <wp:docPr id="29" name="Picture 29" descr="http://localhost:1086/index.php?img=mscF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ocalhost:1086/index.php?img=mscF72F.tmp"/>
                    <pic:cNvPicPr>
                      <a:picLocks noChangeAspect="1" noChangeArrowheads="1"/>
                    </pic:cNvPicPr>
                  </pic:nvPicPr>
                  <pic:blipFill>
                    <a:blip r:embed="rId20" cstate="print"/>
                    <a:srcRect/>
                    <a:stretch>
                      <a:fillRect/>
                    </a:stretch>
                  </pic:blipFill>
                  <pic:spPr bwMode="auto">
                    <a:xfrm>
                      <a:off x="0" y="0"/>
                      <a:ext cx="5943600" cy="4151007"/>
                    </a:xfrm>
                    <a:prstGeom prst="rect">
                      <a:avLst/>
                    </a:prstGeom>
                    <a:noFill/>
                    <a:ln w="9525">
                      <a:noFill/>
                      <a:miter lim="800000"/>
                      <a:headEnd/>
                      <a:tailEnd/>
                    </a:ln>
                  </pic:spPr>
                </pic:pic>
              </a:graphicData>
            </a:graphic>
          </wp:inline>
        </w:drawing>
      </w:r>
    </w:p>
    <w:p w:rsidR="00F72E53" w:rsidRDefault="00F72E53" w:rsidP="00F72E53">
      <w:pPr>
        <w:pStyle w:val="FigureTitle"/>
      </w:pPr>
      <w:r>
        <w:t>Figure X.3.1.1-2 Provider Discovery Use Case Interaction Diagram</w:t>
      </w:r>
    </w:p>
    <w:p w:rsidR="0080130C" w:rsidRPr="00845754" w:rsidRDefault="0080130C" w:rsidP="0080130C">
      <w:pPr>
        <w:rPr>
          <w:b/>
          <w:bCs/>
          <w:i/>
          <w:iCs/>
        </w:rPr>
      </w:pPr>
      <w:r w:rsidRPr="00845754">
        <w:rPr>
          <w:b/>
          <w:bCs/>
          <w:i/>
          <w:iCs/>
        </w:rPr>
        <w:t xml:space="preserve">Other </w:t>
      </w:r>
      <w:r w:rsidR="00A1452E" w:rsidRPr="00845754">
        <w:rPr>
          <w:b/>
          <w:bCs/>
          <w:i/>
          <w:iCs/>
        </w:rPr>
        <w:t>Provider Information Query</w:t>
      </w:r>
      <w:r w:rsidRPr="00845754">
        <w:rPr>
          <w:b/>
          <w:bCs/>
          <w:i/>
          <w:iCs/>
        </w:rPr>
        <w:t xml:space="preserve"> Use cases which refine the requirements introduced above:</w:t>
      </w:r>
    </w:p>
    <w:p w:rsidR="0080130C" w:rsidRPr="00845754" w:rsidRDefault="0080130C" w:rsidP="0080130C">
      <w:r w:rsidRPr="00845754">
        <w:rPr>
          <w:b/>
          <w:bCs/>
          <w:u w:val="single"/>
        </w:rPr>
        <w:t xml:space="preserve">Provider Authorization and lookup during an emergency event: </w:t>
      </w:r>
      <w:r w:rsidRPr="00845754">
        <w:t xml:space="preserve">During Hurricane Katrina, health care volunteers were turned away from disaster sites because there was no means available to verify their credentials. At an emergency site, the </w:t>
      </w:r>
      <w:r w:rsidR="00AB3BEA">
        <w:t xml:space="preserve">CSD </w:t>
      </w:r>
      <w:r w:rsidR="00CE1E31">
        <w:t>service</w:t>
      </w:r>
      <w:r w:rsidR="00CE1E31" w:rsidRPr="00845754">
        <w:t xml:space="preserve"> </w:t>
      </w:r>
      <w:r w:rsidRPr="00845754">
        <w:t xml:space="preserve">can be queried to quickly identify and grant permission to credentialed providers to enter the scene.  </w:t>
      </w:r>
    </w:p>
    <w:p w:rsidR="005F015D" w:rsidRPr="00845754" w:rsidRDefault="005F015D" w:rsidP="0080130C">
      <w:r w:rsidRPr="00845754">
        <w:rPr>
          <w:b/>
          <w:bCs/>
          <w:u w:val="single"/>
        </w:rPr>
        <w:t>Keeping agency provider information current:</w:t>
      </w:r>
      <w:r w:rsidRPr="00845754">
        <w:t xml:space="preserve"> A German government agency dealing with healthcare services for its constituents wishes to keep its agenc</w:t>
      </w:r>
      <w:r w:rsidR="00CE1E31">
        <w:t>y’</w:t>
      </w:r>
      <w:r w:rsidRPr="00845754">
        <w:t xml:space="preserve">s healthcare provider information current. The agency determines that it will use the </w:t>
      </w:r>
      <w:r w:rsidR="00AB3BEA">
        <w:t xml:space="preserve">CSD </w:t>
      </w:r>
      <w:r w:rsidR="00CE1E31">
        <w:t>service</w:t>
      </w:r>
      <w:r w:rsidR="00CE1E31" w:rsidRPr="00845754">
        <w:t xml:space="preserve"> </w:t>
      </w:r>
      <w:r w:rsidRPr="00845754">
        <w:t xml:space="preserve">to access the most current provider information.  The German agency only requires a subset of the </w:t>
      </w:r>
      <w:r w:rsidR="00AB3BEA">
        <w:t xml:space="preserve">CSD </w:t>
      </w:r>
      <w:r w:rsidRPr="00845754">
        <w:t xml:space="preserve">Directory available information.  On a regular basis, the </w:t>
      </w:r>
      <w:r w:rsidR="00AB3BEA">
        <w:t xml:space="preserve">CSD </w:t>
      </w:r>
      <w:r w:rsidRPr="00845754">
        <w:t xml:space="preserve">Directory provides to the agency a list of the updated information needed.  </w:t>
      </w:r>
    </w:p>
    <w:p w:rsidR="0080130C" w:rsidRPr="00845754" w:rsidRDefault="0080130C" w:rsidP="0080130C">
      <w:r w:rsidRPr="00845754">
        <w:rPr>
          <w:b/>
          <w:bCs/>
          <w:u w:val="single"/>
        </w:rPr>
        <w:t>Providing Personal Health records to a new Primary Care Physician:</w:t>
      </w:r>
      <w:r w:rsidRPr="00845754">
        <w:t xml:space="preserve"> An individual has changed health plans</w:t>
      </w:r>
      <w:r w:rsidR="00CE3AC6" w:rsidRPr="00845754">
        <w:t>.  A</w:t>
      </w:r>
      <w:r w:rsidRPr="00845754">
        <w:t>s a result</w:t>
      </w:r>
      <w:r w:rsidR="00CE3AC6" w:rsidRPr="00845754">
        <w:t xml:space="preserve"> that individual</w:t>
      </w:r>
      <w:r w:rsidRPr="00845754">
        <w:t xml:space="preserve"> must change his Primary Care Physician.  The individual has a Personal Health Record and would like to provide that information to his new Primary Care Physician. The individual needs to determine where to have the Personal Health Record transmitted to. </w:t>
      </w:r>
    </w:p>
    <w:p w:rsidR="0080130C" w:rsidRPr="00845754" w:rsidRDefault="0080130C" w:rsidP="0080130C">
      <w:r w:rsidRPr="00845754">
        <w:rPr>
          <w:b/>
          <w:bCs/>
          <w:u w:val="single"/>
        </w:rPr>
        <w:t>Certificate Retrieval:</w:t>
      </w:r>
      <w:r w:rsidRPr="00845754">
        <w:t xml:space="preserve"> National regulations in many European countries require that an electronically transmitted doctor’s letter is encrypted in a way that only the identified receiver is able to decrypt it. In order to encrypt the letter, the sender has to discover the encryption certificate of the receiver.</w:t>
      </w:r>
    </w:p>
    <w:p w:rsidR="005F015D" w:rsidRPr="00845754" w:rsidRDefault="005F015D" w:rsidP="0080130C">
      <w:r w:rsidRPr="00845754">
        <w:rPr>
          <w:b/>
          <w:bCs/>
          <w:u w:val="single"/>
        </w:rPr>
        <w:t>Language Retrieval:</w:t>
      </w:r>
      <w:r w:rsidRPr="00845754">
        <w:t xml:space="preserve"> An individual who only speaks Italian requires healthcare services at an Outpatient Clinic.  That individual would like to be able to communicate with the Clinic personnel, if at all possible.  The individual or his caregiver needs to determine which clinic supports Italian and provides the service that is required. </w:t>
      </w:r>
    </w:p>
    <w:p w:rsidR="004166B7" w:rsidRDefault="00105660" w:rsidP="00AC5412">
      <w:pPr>
        <w:pStyle w:val="ListBullet"/>
        <w:numPr>
          <w:ilvl w:val="0"/>
          <w:numId w:val="0"/>
        </w:numPr>
      </w:pPr>
      <w:r w:rsidRPr="00105660">
        <w:rPr>
          <w:b/>
          <w:u w:val="single"/>
        </w:rPr>
        <w:t>Specific developing country use cases</w:t>
      </w:r>
      <w:r w:rsidR="00B12248">
        <w:rPr>
          <w:b/>
          <w:u w:val="single"/>
        </w:rPr>
        <w:t xml:space="preserve"> supported/assisted by the CSD Profile</w:t>
      </w:r>
      <w:r w:rsidRPr="00105660">
        <w:rPr>
          <w:b/>
          <w:u w:val="single"/>
        </w:rPr>
        <w:t>:</w:t>
      </w:r>
      <w:r w:rsidR="00F72E53">
        <w:t xml:space="preserve"> </w:t>
      </w:r>
    </w:p>
    <w:p w:rsidR="00AC5412" w:rsidRDefault="004166B7" w:rsidP="00AC5412">
      <w:pPr>
        <w:pStyle w:val="ListBullet"/>
        <w:numPr>
          <w:ilvl w:val="0"/>
          <w:numId w:val="0"/>
        </w:numPr>
      </w:pPr>
      <w:r>
        <w:t>Th</w:t>
      </w:r>
      <w:r w:rsidR="00F72E53">
        <w:t xml:space="preserve">e following list represents </w:t>
      </w:r>
      <w:r w:rsidR="00B12248">
        <w:t xml:space="preserve">end-user requirements to be supported by the CSD Profile or supported by applications, such as GIS applications, assisted by the profile. This list is distilled from information </w:t>
      </w:r>
      <w:r w:rsidR="00F72E53">
        <w:t>gleaned from in-country meetings with Ministry of Health officials in Tanzania:</w:t>
      </w:r>
    </w:p>
    <w:p w:rsidR="005B4A82" w:rsidRDefault="004166B7">
      <w:pPr>
        <w:pStyle w:val="ListBullet"/>
        <w:numPr>
          <w:ilvl w:val="0"/>
          <w:numId w:val="52"/>
        </w:numPr>
      </w:pPr>
      <w:r>
        <w:t xml:space="preserve">Generate a full list of facilities, including GPS coordinates, </w:t>
      </w:r>
      <w:commentRangeStart w:id="184"/>
      <w:r>
        <w:t xml:space="preserve">sorted </w:t>
      </w:r>
      <w:commentRangeEnd w:id="184"/>
      <w:r w:rsidR="00AD0D09">
        <w:rPr>
          <w:rStyle w:val="CommentReference"/>
        </w:rPr>
        <w:commentReference w:id="184"/>
      </w:r>
      <w:r>
        <w:t xml:space="preserve">by region or district. Filter the list by specific Service or Services offered at the facility. </w:t>
      </w:r>
    </w:p>
    <w:p w:rsidR="005B4A82" w:rsidRPr="00354A61" w:rsidRDefault="004166B7">
      <w:pPr>
        <w:pStyle w:val="ListBullet"/>
        <w:numPr>
          <w:ilvl w:val="0"/>
          <w:numId w:val="52"/>
        </w:numPr>
        <w:rPr>
          <w:strike/>
        </w:rPr>
      </w:pPr>
      <w:r w:rsidRPr="00354A61">
        <w:rPr>
          <w:strike/>
        </w:rPr>
        <w:t>Add new facilities or edit existing ones.</w:t>
      </w:r>
    </w:p>
    <w:p w:rsidR="005B4A82" w:rsidRDefault="004166B7">
      <w:pPr>
        <w:pStyle w:val="ListBullet"/>
        <w:numPr>
          <w:ilvl w:val="0"/>
          <w:numId w:val="52"/>
        </w:numPr>
      </w:pPr>
      <w:r>
        <w:t>S</w:t>
      </w:r>
      <w:r w:rsidRPr="004166B7">
        <w:t xml:space="preserve">earch </w:t>
      </w:r>
      <w:r>
        <w:t xml:space="preserve">for facilities </w:t>
      </w:r>
      <w:r w:rsidRPr="004166B7">
        <w:t>by facility name</w:t>
      </w:r>
      <w:r>
        <w:t>;</w:t>
      </w:r>
      <w:r w:rsidRPr="004166B7">
        <w:t xml:space="preserve"> view details about each facility (operational status, contact information, type), search by district, </w:t>
      </w:r>
      <w:r>
        <w:t>display the facility information on a map based on the GPS coordinates.</w:t>
      </w:r>
    </w:p>
    <w:p w:rsidR="005B4A82" w:rsidRDefault="004166B7">
      <w:pPr>
        <w:pStyle w:val="ListBullet"/>
        <w:numPr>
          <w:ilvl w:val="0"/>
          <w:numId w:val="52"/>
        </w:numPr>
      </w:pPr>
      <w:r>
        <w:t>Q</w:t>
      </w:r>
      <w:r w:rsidRPr="004166B7">
        <w:t xml:space="preserve">uantify facilities based on service levels and types, locations based on types and service levels, export these data via excel spreadsheet, understand providers for a given facility, understand resources for a given facility (ICT applications, beds, etc), </w:t>
      </w:r>
      <w:commentRangeStart w:id="185"/>
      <w:r w:rsidRPr="004166B7">
        <w:t>catchment area viewing</w:t>
      </w:r>
      <w:commentRangeEnd w:id="185"/>
      <w:r w:rsidR="00AD0D09">
        <w:rPr>
          <w:rStyle w:val="CommentReference"/>
        </w:rPr>
        <w:commentReference w:id="185"/>
      </w:r>
      <w:r w:rsidRPr="004166B7">
        <w:t xml:space="preserve"> to determine levels of service provision for a geographic area, contextual metadata about facility types inline with view of facility attributes, potentially track other facilities outside of health facilities, filter map views by ownership type (to help look for collaborative opportunities), ability to make corrections through submitting change request</w:t>
      </w:r>
      <w:r>
        <w:t>.</w:t>
      </w:r>
    </w:p>
    <w:p w:rsidR="005B4A82" w:rsidRDefault="004166B7">
      <w:pPr>
        <w:pStyle w:val="ListBullet"/>
        <w:numPr>
          <w:ilvl w:val="0"/>
          <w:numId w:val="52"/>
        </w:numPr>
      </w:pPr>
      <w:r>
        <w:t>F</w:t>
      </w:r>
      <w:r w:rsidRPr="004166B7">
        <w:t xml:space="preserve">ilter </w:t>
      </w:r>
      <w:r>
        <w:t xml:space="preserve">facility </w:t>
      </w:r>
      <w:r w:rsidRPr="004166B7">
        <w:t>by implementing partner, filter by service and region,  submit change request from implementing partner (</w:t>
      </w:r>
      <w:r>
        <w:t xml:space="preserve">e.g. </w:t>
      </w:r>
      <w:r w:rsidRPr="004166B7">
        <w:t>USAID), view data for filtered list one by one both as viewing one per site, and in context of all (map view</w:t>
      </w:r>
      <w:r>
        <w:t xml:space="preserve"> of facilities based on their GPS coordinates</w:t>
      </w:r>
      <w:r w:rsidRPr="004166B7">
        <w:t>), available mobile networks for facility, power source</w:t>
      </w:r>
      <w:r>
        <w:t>.</w:t>
      </w:r>
    </w:p>
    <w:p w:rsidR="005B4A82" w:rsidRDefault="00B12248">
      <w:pPr>
        <w:pStyle w:val="ListBullet"/>
        <w:numPr>
          <w:ilvl w:val="0"/>
          <w:numId w:val="52"/>
        </w:numPr>
      </w:pPr>
      <w:r>
        <w:t>F</w:t>
      </w:r>
      <w:r w:rsidRPr="00B12248">
        <w:t xml:space="preserve">ilter </w:t>
      </w:r>
      <w:r>
        <w:t xml:space="preserve">facilities </w:t>
      </w:r>
      <w:r w:rsidRPr="00B12248">
        <w:t>by service, admin hierarchy, view in web application, along with facility details, and/or data export as excel…  view resources for given facility, subservices provided by facilities (</w:t>
      </w:r>
      <w:proofErr w:type="spellStart"/>
      <w:r w:rsidRPr="00B12248">
        <w:t>ie</w:t>
      </w:r>
      <w:proofErr w:type="spellEnd"/>
      <w:r w:rsidRPr="00B12248">
        <w:t xml:space="preserve">, </w:t>
      </w:r>
      <w:del w:id="186" w:author="Eduardo Jezierski" w:date="2013-05-14T13:54:00Z">
        <w:r w:rsidRPr="00B12248" w:rsidDel="00AD0D09">
          <w:delText xml:space="preserve">kangaroo </w:delText>
        </w:r>
      </w:del>
      <w:ins w:id="187" w:author="Eduardo Jezierski" w:date="2013-05-14T13:54:00Z">
        <w:r w:rsidR="00AD0D09">
          <w:t>maternal</w:t>
        </w:r>
        <w:r w:rsidR="00AD0D09" w:rsidRPr="00B12248">
          <w:t xml:space="preserve"> </w:t>
        </w:r>
      </w:ins>
      <w:r w:rsidRPr="00B12248">
        <w:t>care within a facility)</w:t>
      </w:r>
    </w:p>
    <w:p w:rsidR="00B12248" w:rsidRDefault="00B12248" w:rsidP="00AC5412">
      <w:pPr>
        <w:pStyle w:val="ListBullet"/>
        <w:numPr>
          <w:ilvl w:val="0"/>
          <w:numId w:val="0"/>
        </w:numPr>
      </w:pPr>
      <w:r>
        <w:t xml:space="preserve">The following list represents the two key use cases as articulated by the Rwanda </w:t>
      </w:r>
      <w:r w:rsidR="00EC61CA">
        <w:t xml:space="preserve">Health Enterprise Architecture (RHEA) </w:t>
      </w:r>
      <w:r>
        <w:t>Provider Registry project</w:t>
      </w:r>
      <w:r w:rsidR="00EC61CA">
        <w:t>:</w:t>
      </w:r>
    </w:p>
    <w:p w:rsidR="005B4A82" w:rsidRPr="008507F6" w:rsidRDefault="00105660">
      <w:pPr>
        <w:pStyle w:val="ListBullet"/>
        <w:numPr>
          <w:ilvl w:val="0"/>
          <w:numId w:val="54"/>
        </w:numPr>
      </w:pPr>
      <w:r w:rsidRPr="008507F6">
        <w:t>This query takes in a unique ID for a provider and returns the enterprise ID associated with the provider who matches the given ID.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22"/>
        <w:gridCol w:w="7928"/>
      </w:tblGrid>
      <w:tr w:rsidR="00EC61CA" w:rsidRPr="00EC61CA" w:rsidTr="00EC61CA">
        <w:trPr>
          <w:tblCellSpacing w:w="15" w:type="dxa"/>
        </w:trPr>
        <w:tc>
          <w:tcPr>
            <w:tcW w:w="781"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Primary Actor </w:t>
            </w:r>
          </w:p>
        </w:tc>
        <w:tc>
          <w:tcPr>
            <w:tcW w:w="4171" w:type="pct"/>
            <w:shd w:val="clear" w:color="auto" w:fill="E8E8E8"/>
            <w:vAlign w:val="center"/>
            <w:hideMark/>
          </w:tcPr>
          <w:p w:rsidR="00EC61CA" w:rsidRPr="00EC61CA" w:rsidRDefault="00EC61CA" w:rsidP="00EC61CA">
            <w:pPr>
              <w:spacing w:before="0"/>
              <w:rPr>
                <w:szCs w:val="24"/>
                <w:lang w:val="en-CA" w:eastAsia="en-CA"/>
              </w:rPr>
            </w:pPr>
            <w:r w:rsidRPr="00EC61CA">
              <w:rPr>
                <w:szCs w:val="24"/>
                <w:lang w:val="en-CA" w:eastAsia="en-CA"/>
              </w:rPr>
              <w:t xml:space="preserve">Interoperability Layer, potentially Point Of Care Application </w:t>
            </w:r>
          </w:p>
        </w:tc>
      </w:tr>
      <w:tr w:rsidR="00EC61CA" w:rsidRPr="00EC61CA" w:rsidTr="00EC61CA">
        <w:trPr>
          <w:tblCellSpacing w:w="15" w:type="dxa"/>
        </w:trPr>
        <w:tc>
          <w:tcPr>
            <w:tcW w:w="781"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Pre-Conditions </w:t>
            </w:r>
          </w:p>
        </w:tc>
        <w:tc>
          <w:tcPr>
            <w:tcW w:w="4171" w:type="pct"/>
            <w:shd w:val="clear" w:color="auto" w:fill="E8E8E8"/>
            <w:vAlign w:val="center"/>
            <w:hideMark/>
          </w:tcPr>
          <w:p w:rsidR="00EC61CA" w:rsidRPr="00EC61CA" w:rsidRDefault="00EC61CA" w:rsidP="00EC61CA">
            <w:pPr>
              <w:spacing w:before="0"/>
              <w:rPr>
                <w:szCs w:val="24"/>
                <w:lang w:val="en-CA" w:eastAsia="en-CA"/>
              </w:rPr>
            </w:pPr>
            <w:r w:rsidRPr="00EC61CA">
              <w:rPr>
                <w:szCs w:val="24"/>
                <w:lang w:val="en-CA" w:eastAsia="en-CA"/>
              </w:rPr>
              <w:t xml:space="preserve">The application must be authenticated to the system </w:t>
            </w:r>
          </w:p>
        </w:tc>
      </w:tr>
      <w:tr w:rsidR="00EC61CA" w:rsidRPr="00EC61CA" w:rsidTr="00EC61CA">
        <w:trPr>
          <w:tblCellSpacing w:w="15" w:type="dxa"/>
        </w:trPr>
        <w:tc>
          <w:tcPr>
            <w:tcW w:w="781"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Success Guarantee </w:t>
            </w:r>
          </w:p>
        </w:tc>
        <w:tc>
          <w:tcPr>
            <w:tcW w:w="4171" w:type="pct"/>
            <w:shd w:val="clear" w:color="auto" w:fill="E8E8E8"/>
            <w:vAlign w:val="center"/>
            <w:hideMark/>
          </w:tcPr>
          <w:p w:rsidR="00EC61CA" w:rsidRPr="00EC61CA" w:rsidRDefault="00EC61CA" w:rsidP="00EC61CA">
            <w:pPr>
              <w:spacing w:before="0"/>
              <w:rPr>
                <w:szCs w:val="24"/>
                <w:lang w:val="en-CA" w:eastAsia="en-CA"/>
              </w:rPr>
            </w:pPr>
            <w:r w:rsidRPr="00EC61CA">
              <w:rPr>
                <w:szCs w:val="24"/>
                <w:lang w:val="en-CA" w:eastAsia="en-CA"/>
              </w:rPr>
              <w:t xml:space="preserve">An enterprise id (EID) is returned to the requesting application </w:t>
            </w:r>
          </w:p>
        </w:tc>
      </w:tr>
      <w:tr w:rsidR="00EC61CA" w:rsidRPr="00EC61CA" w:rsidTr="00EC61CA">
        <w:trPr>
          <w:tblCellSpacing w:w="15" w:type="dxa"/>
        </w:trPr>
        <w:tc>
          <w:tcPr>
            <w:tcW w:w="781"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Main Success Scenario </w:t>
            </w:r>
          </w:p>
        </w:tc>
        <w:tc>
          <w:tcPr>
            <w:tcW w:w="4171" w:type="pct"/>
            <w:shd w:val="clear" w:color="auto" w:fill="E8E8E8"/>
            <w:vAlign w:val="center"/>
            <w:hideMark/>
          </w:tcPr>
          <w:p w:rsidR="00EC61CA" w:rsidRPr="00EC61CA" w:rsidRDefault="00EC61CA" w:rsidP="00EC61CA">
            <w:pPr>
              <w:numPr>
                <w:ilvl w:val="0"/>
                <w:numId w:val="53"/>
              </w:numPr>
              <w:spacing w:before="100" w:beforeAutospacing="1" w:after="100" w:afterAutospacing="1"/>
              <w:rPr>
                <w:szCs w:val="24"/>
                <w:lang w:val="en-CA" w:eastAsia="en-CA"/>
              </w:rPr>
            </w:pPr>
            <w:r w:rsidRPr="00EC61CA">
              <w:rPr>
                <w:szCs w:val="24"/>
                <w:lang w:val="en-CA" w:eastAsia="en-CA"/>
              </w:rPr>
              <w:t xml:space="preserve">The actor submits a request with a given ID type and ID number </w:t>
            </w:r>
          </w:p>
          <w:p w:rsidR="00EC61CA" w:rsidRPr="00EC61CA" w:rsidRDefault="00EC61CA" w:rsidP="00EC61CA">
            <w:pPr>
              <w:numPr>
                <w:ilvl w:val="0"/>
                <w:numId w:val="53"/>
              </w:numPr>
              <w:spacing w:before="100" w:beforeAutospacing="1" w:after="100" w:afterAutospacing="1"/>
              <w:rPr>
                <w:szCs w:val="24"/>
                <w:lang w:val="en-CA" w:eastAsia="en-CA"/>
              </w:rPr>
            </w:pPr>
            <w:r w:rsidRPr="00EC61CA">
              <w:rPr>
                <w:szCs w:val="24"/>
                <w:lang w:val="en-CA" w:eastAsia="en-CA"/>
              </w:rPr>
              <w:t xml:space="preserve">The system returns the EID </w:t>
            </w:r>
          </w:p>
        </w:tc>
      </w:tr>
      <w:tr w:rsidR="00EC61CA" w:rsidRPr="00EC61CA" w:rsidTr="00EC61CA">
        <w:trPr>
          <w:tblCellSpacing w:w="15" w:type="dxa"/>
        </w:trPr>
        <w:tc>
          <w:tcPr>
            <w:tcW w:w="781"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Extensions </w:t>
            </w:r>
          </w:p>
        </w:tc>
        <w:tc>
          <w:tcPr>
            <w:tcW w:w="4171" w:type="pct"/>
            <w:shd w:val="clear" w:color="auto" w:fill="E8E8E8"/>
            <w:vAlign w:val="center"/>
            <w:hideMark/>
          </w:tcPr>
          <w:p w:rsidR="00EC61CA" w:rsidRPr="00EC61CA" w:rsidRDefault="00EC61CA" w:rsidP="00EC61CA">
            <w:pPr>
              <w:spacing w:before="0"/>
              <w:ind w:left="720"/>
              <w:rPr>
                <w:szCs w:val="24"/>
                <w:lang w:val="en-CA" w:eastAsia="en-CA"/>
              </w:rPr>
            </w:pPr>
            <w:r w:rsidRPr="00EC61CA">
              <w:rPr>
                <w:szCs w:val="24"/>
                <w:lang w:val="en-CA" w:eastAsia="en-CA"/>
              </w:rPr>
              <w:t xml:space="preserve">2.a The system does not find the provider and returns an error code. </w:t>
            </w:r>
          </w:p>
        </w:tc>
      </w:tr>
    </w:tbl>
    <w:p w:rsidR="005B4A82" w:rsidRDefault="00EC61CA">
      <w:pPr>
        <w:pStyle w:val="ListBullet"/>
        <w:numPr>
          <w:ilvl w:val="0"/>
          <w:numId w:val="54"/>
        </w:numPr>
      </w:pPr>
      <w:r>
        <w:t>Queries for HC Professional using a variety of possible parameters. This transaction returns a list of all professionals that match the criteria specified in the query parameters. Otherwise, if an error occurred, then an error is returned.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22"/>
        <w:gridCol w:w="7928"/>
      </w:tblGrid>
      <w:tr w:rsidR="00EC61CA" w:rsidRPr="00EC61CA" w:rsidTr="00EC61CA">
        <w:trPr>
          <w:tblCellSpacing w:w="15" w:type="dxa"/>
        </w:trPr>
        <w:tc>
          <w:tcPr>
            <w:tcW w:w="750"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Primary Actor </w:t>
            </w:r>
          </w:p>
        </w:tc>
        <w:tc>
          <w:tcPr>
            <w:tcW w:w="4000" w:type="pct"/>
            <w:shd w:val="clear" w:color="auto" w:fill="E8E8E8"/>
            <w:vAlign w:val="center"/>
            <w:hideMark/>
          </w:tcPr>
          <w:p w:rsidR="00EC61CA" w:rsidRPr="00EC61CA" w:rsidRDefault="00EC61CA" w:rsidP="00EC61CA">
            <w:pPr>
              <w:spacing w:before="0"/>
              <w:rPr>
                <w:szCs w:val="24"/>
                <w:lang w:val="en-CA" w:eastAsia="en-CA"/>
              </w:rPr>
            </w:pPr>
            <w:r w:rsidRPr="00EC61CA">
              <w:rPr>
                <w:szCs w:val="24"/>
                <w:lang w:val="en-CA" w:eastAsia="en-CA"/>
              </w:rPr>
              <w:t xml:space="preserve">Interoperability Layer, Point Of Care Application? </w:t>
            </w:r>
          </w:p>
        </w:tc>
      </w:tr>
      <w:tr w:rsidR="00EC61CA" w:rsidRPr="00EC61CA" w:rsidTr="00EC61CA">
        <w:trPr>
          <w:tblCellSpacing w:w="15" w:type="dxa"/>
        </w:trPr>
        <w:tc>
          <w:tcPr>
            <w:tcW w:w="750"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Pre-Conditions </w:t>
            </w:r>
          </w:p>
        </w:tc>
        <w:tc>
          <w:tcPr>
            <w:tcW w:w="4000" w:type="pct"/>
            <w:shd w:val="clear" w:color="auto" w:fill="E8E8E8"/>
            <w:vAlign w:val="center"/>
            <w:hideMark/>
          </w:tcPr>
          <w:p w:rsidR="00EC61CA" w:rsidRPr="00EC61CA" w:rsidRDefault="00EC61CA" w:rsidP="00EC61CA">
            <w:pPr>
              <w:spacing w:before="0"/>
              <w:rPr>
                <w:szCs w:val="24"/>
                <w:lang w:val="en-CA" w:eastAsia="en-CA"/>
              </w:rPr>
            </w:pPr>
            <w:r w:rsidRPr="00EC61CA">
              <w:rPr>
                <w:szCs w:val="24"/>
                <w:lang w:val="en-CA" w:eastAsia="en-CA"/>
              </w:rPr>
              <w:t xml:space="preserve">The application must be authenticated to the system </w:t>
            </w:r>
          </w:p>
        </w:tc>
      </w:tr>
      <w:tr w:rsidR="00EC61CA" w:rsidRPr="00EC61CA" w:rsidTr="00EC61CA">
        <w:trPr>
          <w:tblCellSpacing w:w="15" w:type="dxa"/>
        </w:trPr>
        <w:tc>
          <w:tcPr>
            <w:tcW w:w="750"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Success Guarantee </w:t>
            </w:r>
          </w:p>
        </w:tc>
        <w:tc>
          <w:tcPr>
            <w:tcW w:w="4000" w:type="pct"/>
            <w:shd w:val="clear" w:color="auto" w:fill="E8E8E8"/>
            <w:vAlign w:val="center"/>
            <w:hideMark/>
          </w:tcPr>
          <w:p w:rsidR="00EC61CA" w:rsidRPr="00EC61CA" w:rsidRDefault="00EC61CA" w:rsidP="00EC61CA">
            <w:pPr>
              <w:spacing w:before="0"/>
              <w:rPr>
                <w:szCs w:val="24"/>
                <w:lang w:val="en-CA" w:eastAsia="en-CA"/>
              </w:rPr>
            </w:pPr>
            <w:r w:rsidRPr="00EC61CA">
              <w:rPr>
                <w:szCs w:val="24"/>
                <w:lang w:val="en-CA" w:eastAsia="en-CA"/>
              </w:rPr>
              <w:t xml:space="preserve">An list of enterprise ids (EIDs) is returned to the requesting application </w:t>
            </w:r>
          </w:p>
        </w:tc>
      </w:tr>
      <w:tr w:rsidR="00EC61CA" w:rsidRPr="00EC61CA" w:rsidTr="00EC61CA">
        <w:trPr>
          <w:tblCellSpacing w:w="15" w:type="dxa"/>
        </w:trPr>
        <w:tc>
          <w:tcPr>
            <w:tcW w:w="750"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Main Success Scenario </w:t>
            </w:r>
          </w:p>
        </w:tc>
        <w:tc>
          <w:tcPr>
            <w:tcW w:w="4000" w:type="pct"/>
            <w:shd w:val="clear" w:color="auto" w:fill="E8E8E8"/>
            <w:vAlign w:val="center"/>
            <w:hideMark/>
          </w:tcPr>
          <w:p w:rsidR="00EC61CA" w:rsidRPr="00EC61CA" w:rsidRDefault="00EC61CA" w:rsidP="00EC61CA">
            <w:pPr>
              <w:numPr>
                <w:ilvl w:val="0"/>
                <w:numId w:val="55"/>
              </w:numPr>
              <w:spacing w:before="100" w:beforeAutospacing="1" w:after="100" w:afterAutospacing="1"/>
              <w:rPr>
                <w:szCs w:val="24"/>
                <w:lang w:val="en-CA" w:eastAsia="en-CA"/>
              </w:rPr>
            </w:pPr>
            <w:r w:rsidRPr="00EC61CA">
              <w:rPr>
                <w:szCs w:val="24"/>
                <w:lang w:val="en-CA" w:eastAsia="en-CA"/>
              </w:rPr>
              <w:t xml:space="preserve">The actor submits a request with a given query parameters </w:t>
            </w:r>
          </w:p>
          <w:p w:rsidR="00EC61CA" w:rsidRPr="00EC61CA" w:rsidRDefault="00EC61CA" w:rsidP="00EC61CA">
            <w:pPr>
              <w:numPr>
                <w:ilvl w:val="0"/>
                <w:numId w:val="55"/>
              </w:numPr>
              <w:spacing w:before="100" w:beforeAutospacing="1" w:after="100" w:afterAutospacing="1"/>
              <w:rPr>
                <w:szCs w:val="24"/>
                <w:lang w:val="en-CA" w:eastAsia="en-CA"/>
              </w:rPr>
            </w:pPr>
            <w:r w:rsidRPr="00EC61CA">
              <w:rPr>
                <w:szCs w:val="24"/>
                <w:lang w:val="en-CA" w:eastAsia="en-CA"/>
              </w:rPr>
              <w:t xml:space="preserve">The system returns a list of matching EIDs </w:t>
            </w:r>
          </w:p>
        </w:tc>
      </w:tr>
      <w:tr w:rsidR="00EC61CA" w:rsidRPr="00EC61CA" w:rsidTr="00EC61CA">
        <w:trPr>
          <w:tblCellSpacing w:w="15" w:type="dxa"/>
        </w:trPr>
        <w:tc>
          <w:tcPr>
            <w:tcW w:w="750" w:type="pct"/>
            <w:shd w:val="clear" w:color="auto" w:fill="D8D8D8"/>
            <w:hideMark/>
          </w:tcPr>
          <w:p w:rsidR="00EC61CA" w:rsidRPr="00EC61CA" w:rsidRDefault="00EC61CA" w:rsidP="00EC61CA">
            <w:pPr>
              <w:spacing w:before="0"/>
              <w:rPr>
                <w:b/>
                <w:bCs/>
                <w:color w:val="0000FF"/>
                <w:szCs w:val="24"/>
                <w:lang w:val="en-CA" w:eastAsia="en-CA"/>
              </w:rPr>
            </w:pPr>
            <w:r w:rsidRPr="00EC61CA">
              <w:rPr>
                <w:b/>
                <w:bCs/>
                <w:color w:val="0000FF"/>
                <w:szCs w:val="24"/>
                <w:lang w:val="en-CA" w:eastAsia="en-CA"/>
              </w:rPr>
              <w:t xml:space="preserve">Extensions </w:t>
            </w:r>
          </w:p>
        </w:tc>
        <w:tc>
          <w:tcPr>
            <w:tcW w:w="4000" w:type="pct"/>
            <w:shd w:val="clear" w:color="auto" w:fill="E8E8E8"/>
            <w:vAlign w:val="center"/>
            <w:hideMark/>
          </w:tcPr>
          <w:p w:rsidR="00EC61CA" w:rsidRPr="00EC61CA" w:rsidRDefault="00EC61CA" w:rsidP="00EC61CA">
            <w:pPr>
              <w:spacing w:before="0"/>
              <w:ind w:left="720"/>
              <w:rPr>
                <w:szCs w:val="24"/>
                <w:lang w:val="en-CA" w:eastAsia="en-CA"/>
              </w:rPr>
            </w:pPr>
            <w:r w:rsidRPr="00EC61CA">
              <w:rPr>
                <w:szCs w:val="24"/>
                <w:lang w:val="en-CA" w:eastAsia="en-CA"/>
              </w:rPr>
              <w:t xml:space="preserve">2.a The system does not find the provider and returns an error code. </w:t>
            </w:r>
          </w:p>
          <w:p w:rsidR="00EC61CA" w:rsidRPr="00EC61CA" w:rsidRDefault="00EC61CA" w:rsidP="00EC61CA">
            <w:pPr>
              <w:spacing w:before="0"/>
              <w:ind w:left="720"/>
              <w:rPr>
                <w:szCs w:val="24"/>
                <w:lang w:val="en-CA" w:eastAsia="en-CA"/>
              </w:rPr>
            </w:pPr>
            <w:r w:rsidRPr="00EC61CA">
              <w:rPr>
                <w:szCs w:val="24"/>
                <w:lang w:val="en-CA" w:eastAsia="en-CA"/>
              </w:rPr>
              <w:t xml:space="preserve">2.b The requested search </w:t>
            </w:r>
            <w:proofErr w:type="gramStart"/>
            <w:r w:rsidRPr="00EC61CA">
              <w:rPr>
                <w:szCs w:val="24"/>
                <w:lang w:val="en-CA" w:eastAsia="en-CA"/>
              </w:rPr>
              <w:t>parameters are invalid and returns</w:t>
            </w:r>
            <w:proofErr w:type="gramEnd"/>
            <w:r w:rsidRPr="00EC61CA">
              <w:rPr>
                <w:szCs w:val="24"/>
                <w:lang w:val="en-CA" w:eastAsia="en-CA"/>
              </w:rPr>
              <w:t xml:space="preserve"> an error code. </w:t>
            </w:r>
          </w:p>
        </w:tc>
      </w:tr>
    </w:tbl>
    <w:p w:rsidR="00F25BB1" w:rsidRPr="00845754" w:rsidRDefault="00F25BB1" w:rsidP="00F25BB1">
      <w:pPr>
        <w:pStyle w:val="Heading3"/>
        <w:numPr>
          <w:ilvl w:val="0"/>
          <w:numId w:val="0"/>
        </w:numPr>
      </w:pPr>
      <w:bookmarkStart w:id="188" w:name="_Toc253489446"/>
      <w:bookmarkStart w:id="189" w:name="_Toc354246862"/>
      <w:r w:rsidRPr="00845754">
        <w:t>X.3.2</w:t>
      </w:r>
      <w:r w:rsidR="00946A2E" w:rsidRPr="00845754">
        <w:t xml:space="preserve"> Detailed Interactions</w:t>
      </w:r>
      <w:bookmarkEnd w:id="188"/>
      <w:bookmarkEnd w:id="189"/>
    </w:p>
    <w:p w:rsidR="00800E38" w:rsidRPr="00845754" w:rsidRDefault="000A75F7" w:rsidP="00800E38">
      <w:pPr>
        <w:pStyle w:val="Heading4"/>
        <w:numPr>
          <w:ilvl w:val="0"/>
          <w:numId w:val="0"/>
        </w:numPr>
      </w:pPr>
      <w:bookmarkStart w:id="190" w:name="_Toc354246863"/>
      <w:r w:rsidRPr="00845754">
        <w:t>X.3.2</w:t>
      </w:r>
      <w:r w:rsidR="00800E38" w:rsidRPr="00845754">
        <w:t>.1 Detail Interactions – Transactions</w:t>
      </w:r>
      <w:bookmarkEnd w:id="190"/>
    </w:p>
    <w:p w:rsidR="00CF283F" w:rsidRPr="00845754" w:rsidRDefault="00516549">
      <w:pPr>
        <w:pStyle w:val="BodyText"/>
      </w:pPr>
      <w:r w:rsidRPr="00845754">
        <w:t>As described in Figure X</w:t>
      </w:r>
      <w:r w:rsidR="00384585" w:rsidRPr="00845754">
        <w:t>.</w:t>
      </w:r>
      <w:r w:rsidRPr="00845754">
        <w:t>3</w:t>
      </w:r>
      <w:r w:rsidR="00BB1364" w:rsidRPr="00845754">
        <w:t>.</w:t>
      </w:r>
      <w:r w:rsidR="00BA14C9" w:rsidRPr="00845754">
        <w:t>2.1</w:t>
      </w:r>
      <w:r w:rsidRPr="00845754">
        <w:t>-1, there are two main interactions</w:t>
      </w:r>
      <w:r w:rsidR="00354A61">
        <w:t>.</w:t>
      </w:r>
      <w:r w:rsidRPr="00845754">
        <w:t xml:space="preserve"> One is the </w:t>
      </w:r>
      <w:r w:rsidR="00354A61">
        <w:t>CSD Consumer actor interacting with the CSD Manager actor. T</w:t>
      </w:r>
      <w:r w:rsidR="0094503A" w:rsidRPr="00845754">
        <w:t xml:space="preserve">he other is the </w:t>
      </w:r>
      <w:r w:rsidR="00EC61CA">
        <w:t xml:space="preserve">CSD Manager </w:t>
      </w:r>
      <w:r w:rsidR="0094503A" w:rsidRPr="00845754">
        <w:t xml:space="preserve">actor </w:t>
      </w:r>
      <w:r w:rsidR="00EC61CA">
        <w:t xml:space="preserve">interacting </w:t>
      </w:r>
      <w:r w:rsidR="0094503A" w:rsidRPr="00845754">
        <w:t xml:space="preserve">with the </w:t>
      </w:r>
      <w:r w:rsidR="00EC61CA">
        <w:t xml:space="preserve">CSD </w:t>
      </w:r>
      <w:r w:rsidR="00BF4A49" w:rsidRPr="00845754">
        <w:t>Directory</w:t>
      </w:r>
      <w:r w:rsidR="00EC61CA">
        <w:t xml:space="preserve"> (and optionally, with a the CSD FreeBusy actor) on behalf of </w:t>
      </w:r>
      <w:r w:rsidR="00354A61">
        <w:t xml:space="preserve">the </w:t>
      </w:r>
      <w:r w:rsidR="00EC61CA">
        <w:t>CSD Consumer</w:t>
      </w:r>
      <w:r w:rsidR="0094503A" w:rsidRPr="00845754">
        <w:t xml:space="preserve">. </w:t>
      </w:r>
    </w:p>
    <w:p w:rsidR="00EC61CA" w:rsidRDefault="00EC61CA" w:rsidP="00601F63">
      <w:pPr>
        <w:pStyle w:val="BodyText"/>
        <w:numPr>
          <w:ilvl w:val="0"/>
          <w:numId w:val="19"/>
        </w:numPr>
      </w:pPr>
      <w:r>
        <w:rPr>
          <w:noProof w:val="0"/>
        </w:rPr>
        <w:t xml:space="preserve">A CSD </w:t>
      </w:r>
      <w:r w:rsidR="00601F63" w:rsidRPr="00845754">
        <w:rPr>
          <w:noProof w:val="0"/>
        </w:rPr>
        <w:t xml:space="preserve">Consumer initiates a </w:t>
      </w:r>
      <w:r w:rsidR="00A1452E" w:rsidRPr="00845754">
        <w:rPr>
          <w:noProof w:val="0"/>
        </w:rPr>
        <w:t>Provider Information Query</w:t>
      </w:r>
      <w:r w:rsidR="00601F63" w:rsidRPr="00845754">
        <w:rPr>
          <w:noProof w:val="0"/>
        </w:rPr>
        <w:t xml:space="preserve"> </w:t>
      </w:r>
      <w:r w:rsidR="00354A61">
        <w:rPr>
          <w:noProof w:val="0"/>
        </w:rPr>
        <w:t xml:space="preserve">(optional) </w:t>
      </w:r>
      <w:r>
        <w:rPr>
          <w:noProof w:val="0"/>
        </w:rPr>
        <w:t xml:space="preserve">or a Care Services Consumer Query </w:t>
      </w:r>
      <w:r w:rsidR="00601F63" w:rsidRPr="00845754">
        <w:rPr>
          <w:noProof w:val="0"/>
        </w:rPr>
        <w:t xml:space="preserve">request to the </w:t>
      </w:r>
      <w:r>
        <w:rPr>
          <w:noProof w:val="0"/>
        </w:rPr>
        <w:t xml:space="preserve">CSD Manager. </w:t>
      </w:r>
    </w:p>
    <w:p w:rsidR="005B4A82" w:rsidRDefault="00EC61CA" w:rsidP="00354A61">
      <w:pPr>
        <w:pStyle w:val="BodyText"/>
        <w:numPr>
          <w:ilvl w:val="0"/>
          <w:numId w:val="19"/>
        </w:numPr>
      </w:pPr>
      <w:r>
        <w:rPr>
          <w:noProof w:val="0"/>
        </w:rPr>
        <w:t xml:space="preserve">The CSD Manager appropriately constructs a Care Services Manager Query and submits it to one or more CSD </w:t>
      </w:r>
      <w:r w:rsidR="00BF4A49" w:rsidRPr="00845754">
        <w:rPr>
          <w:noProof w:val="0"/>
        </w:rPr>
        <w:t>Directory</w:t>
      </w:r>
      <w:r>
        <w:rPr>
          <w:noProof w:val="0"/>
        </w:rPr>
        <w:t xml:space="preserve"> actors</w:t>
      </w:r>
      <w:r w:rsidR="00601F63" w:rsidRPr="00845754">
        <w:rPr>
          <w:noProof w:val="0"/>
        </w:rPr>
        <w:t xml:space="preserve">, identifying search criteria and specifying the types of information the consumer is looking for. </w:t>
      </w:r>
    </w:p>
    <w:p w:rsidR="005B4A82" w:rsidRDefault="00601F63">
      <w:pPr>
        <w:pStyle w:val="BodyText"/>
        <w:numPr>
          <w:ilvl w:val="1"/>
          <w:numId w:val="19"/>
        </w:numPr>
      </w:pPr>
      <w:r w:rsidRPr="00845754">
        <w:rPr>
          <w:noProof w:val="0"/>
        </w:rPr>
        <w:t xml:space="preserve">The </w:t>
      </w:r>
      <w:r w:rsidR="00EC61CA">
        <w:rPr>
          <w:noProof w:val="0"/>
        </w:rPr>
        <w:t xml:space="preserve">CSD </w:t>
      </w:r>
      <w:r w:rsidR="00BF4A49" w:rsidRPr="00845754">
        <w:rPr>
          <w:noProof w:val="0"/>
        </w:rPr>
        <w:t>Directory</w:t>
      </w:r>
      <w:r w:rsidRPr="00845754">
        <w:rPr>
          <w:noProof w:val="0"/>
        </w:rPr>
        <w:t xml:space="preserve"> search</w:t>
      </w:r>
      <w:r w:rsidR="00C77BE0" w:rsidRPr="00845754">
        <w:rPr>
          <w:noProof w:val="0"/>
        </w:rPr>
        <w:t>es</w:t>
      </w:r>
      <w:r w:rsidRPr="00845754">
        <w:rPr>
          <w:noProof w:val="0"/>
        </w:rPr>
        <w:t xml:space="preserve"> for content matching the search criteria and </w:t>
      </w:r>
      <w:r w:rsidR="00C77BE0" w:rsidRPr="00845754">
        <w:rPr>
          <w:noProof w:val="0"/>
        </w:rPr>
        <w:t>returns</w:t>
      </w:r>
      <w:r w:rsidRPr="00845754">
        <w:rPr>
          <w:noProof w:val="0"/>
        </w:rPr>
        <w:t xml:space="preserve"> the types of information requested</w:t>
      </w:r>
      <w:r w:rsidR="00EC61CA">
        <w:rPr>
          <w:noProof w:val="0"/>
        </w:rPr>
        <w:t xml:space="preserve"> to the CSD Manager</w:t>
      </w:r>
      <w:r w:rsidRPr="00845754">
        <w:rPr>
          <w:noProof w:val="0"/>
        </w:rPr>
        <w:t xml:space="preserve">. </w:t>
      </w:r>
    </w:p>
    <w:p w:rsidR="005B4A82" w:rsidRDefault="00601F63">
      <w:pPr>
        <w:pStyle w:val="BodyText"/>
        <w:numPr>
          <w:ilvl w:val="1"/>
          <w:numId w:val="19"/>
        </w:numPr>
      </w:pPr>
      <w:r w:rsidRPr="00845754">
        <w:rPr>
          <w:noProof w:val="0"/>
        </w:rPr>
        <w:t xml:space="preserve">The </w:t>
      </w:r>
      <w:r w:rsidR="00EC61CA">
        <w:rPr>
          <w:noProof w:val="0"/>
        </w:rPr>
        <w:t xml:space="preserve">CSD </w:t>
      </w:r>
      <w:r w:rsidR="00BF4A49" w:rsidRPr="00845754">
        <w:rPr>
          <w:noProof w:val="0"/>
        </w:rPr>
        <w:t>Directory</w:t>
      </w:r>
      <w:r w:rsidRPr="00845754">
        <w:rPr>
          <w:noProof w:val="0"/>
        </w:rPr>
        <w:t xml:space="preserve"> actor may return zero, one, or many response elements depending on what is found to match the search criteria.</w:t>
      </w:r>
      <w:r w:rsidR="00A93389" w:rsidRPr="00845754">
        <w:rPr>
          <w:noProof w:val="0"/>
        </w:rPr>
        <w:t xml:space="preserve"> </w:t>
      </w:r>
      <w:r w:rsidRPr="00845754">
        <w:rPr>
          <w:noProof w:val="0"/>
        </w:rPr>
        <w:t xml:space="preserve"> </w:t>
      </w:r>
    </w:p>
    <w:p w:rsidR="005B4A82" w:rsidRDefault="00EC61CA" w:rsidP="00354A61">
      <w:pPr>
        <w:pStyle w:val="BodyText"/>
        <w:numPr>
          <w:ilvl w:val="0"/>
          <w:numId w:val="19"/>
        </w:numPr>
      </w:pPr>
      <w:r>
        <w:rPr>
          <w:noProof w:val="0"/>
        </w:rPr>
        <w:t xml:space="preserve">The CSD Manager collates and sorts the response – optionally augments it with one or more Care Services </w:t>
      </w:r>
      <w:proofErr w:type="spellStart"/>
      <w:r>
        <w:rPr>
          <w:noProof w:val="0"/>
        </w:rPr>
        <w:t>FreeBusy</w:t>
      </w:r>
      <w:proofErr w:type="spellEnd"/>
      <w:r>
        <w:rPr>
          <w:noProof w:val="0"/>
        </w:rPr>
        <w:t xml:space="preserve"> Query requests to one or more CSD </w:t>
      </w:r>
      <w:proofErr w:type="spellStart"/>
      <w:r>
        <w:rPr>
          <w:noProof w:val="0"/>
        </w:rPr>
        <w:t>FreeBusy</w:t>
      </w:r>
      <w:proofErr w:type="spellEnd"/>
      <w:r>
        <w:rPr>
          <w:noProof w:val="0"/>
        </w:rPr>
        <w:t xml:space="preserve"> actors – and returns the collated and sorted request response to the CSD Consumer actor.</w:t>
      </w:r>
    </w:p>
    <w:p w:rsidR="005B4A82" w:rsidRDefault="008B350D">
      <w:pPr>
        <w:pStyle w:val="BodyText"/>
        <w:jc w:val="center"/>
        <w:rPr>
          <w:color w:val="0000FF"/>
        </w:rPr>
      </w:pPr>
      <w:bookmarkStart w:id="191" w:name="_MON_1105205572"/>
      <w:bookmarkStart w:id="192" w:name="_MON_1109535523"/>
      <w:bookmarkStart w:id="193" w:name="_MON_1109538753"/>
      <w:bookmarkStart w:id="194" w:name="_MON_1112640119"/>
      <w:bookmarkStart w:id="195" w:name="_MON_1329560457"/>
      <w:bookmarkStart w:id="196" w:name="_MON_1329561527"/>
      <w:bookmarkStart w:id="197" w:name="_MON_1329561544"/>
      <w:bookmarkStart w:id="198" w:name="_MON_1329563176"/>
      <w:bookmarkStart w:id="199" w:name="_MON_1329830884"/>
      <w:bookmarkStart w:id="200" w:name="_MON_1329831086"/>
      <w:bookmarkStart w:id="201" w:name="_MON_1329831115"/>
      <w:bookmarkStart w:id="202" w:name="_MON_1329831401"/>
      <w:bookmarkStart w:id="203" w:name="_MON_1330176647"/>
      <w:bookmarkStart w:id="204" w:name="_MON_1330247916"/>
      <w:bookmarkStart w:id="205" w:name="_MON_1331014036"/>
      <w:bookmarkStart w:id="206" w:name="_MON_1333455789"/>
      <w:bookmarkStart w:id="207" w:name="_MON_1334475246"/>
      <w:bookmarkStart w:id="208" w:name="_MON_1334481962"/>
      <w:bookmarkStart w:id="209" w:name="_MON_1104780072"/>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8B350D">
        <w:t xml:space="preserve"> </w:t>
      </w:r>
      <w:r w:rsidR="006148F3">
        <w:drawing>
          <wp:inline distT="0" distB="0" distL="0" distR="0" wp14:anchorId="55ECC0CD" wp14:editId="76AD4FB0">
            <wp:extent cx="5707219" cy="4552950"/>
            <wp:effectExtent l="19050" t="0" r="7781" b="0"/>
            <wp:docPr id="66" name="Picture 66" descr="http://localhost:1086/index.php?img=msc4A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localhost:1086/index.php?img=msc4ACC.tmp"/>
                    <pic:cNvPicPr>
                      <a:picLocks noChangeAspect="1" noChangeArrowheads="1"/>
                    </pic:cNvPicPr>
                  </pic:nvPicPr>
                  <pic:blipFill>
                    <a:blip r:embed="rId21" cstate="print"/>
                    <a:srcRect/>
                    <a:stretch>
                      <a:fillRect/>
                    </a:stretch>
                  </pic:blipFill>
                  <pic:spPr bwMode="auto">
                    <a:xfrm>
                      <a:off x="0" y="0"/>
                      <a:ext cx="5707219" cy="4552950"/>
                    </a:xfrm>
                    <a:prstGeom prst="rect">
                      <a:avLst/>
                    </a:prstGeom>
                    <a:noFill/>
                    <a:ln w="9525">
                      <a:noFill/>
                      <a:miter lim="800000"/>
                      <a:headEnd/>
                      <a:tailEnd/>
                    </a:ln>
                  </pic:spPr>
                </pic:pic>
              </a:graphicData>
            </a:graphic>
          </wp:inline>
        </w:drawing>
      </w:r>
      <w:r w:rsidR="006148F3" w:rsidDel="006148F3">
        <w:rPr>
          <w:lang w:val="en-CA" w:eastAsia="en-CA"/>
        </w:rPr>
        <w:t xml:space="preserve"> </w:t>
      </w:r>
    </w:p>
    <w:p w:rsidR="00CF283F" w:rsidRPr="00845754" w:rsidRDefault="00DB06B4" w:rsidP="00DB06B4">
      <w:pPr>
        <w:pStyle w:val="FigureTitle"/>
      </w:pPr>
      <w:r w:rsidRPr="00845754">
        <w:t>Figure X.3</w:t>
      </w:r>
      <w:r w:rsidR="000A75F7" w:rsidRPr="00845754">
        <w:t>.2.1</w:t>
      </w:r>
      <w:r w:rsidR="00CF283F" w:rsidRPr="00845754">
        <w:t xml:space="preserve">-1. Basic Process Flow in </w:t>
      </w:r>
      <w:r w:rsidR="00942E2B">
        <w:t>CSD</w:t>
      </w:r>
      <w:r w:rsidR="00942E2B" w:rsidRPr="00845754">
        <w:t xml:space="preserve"> </w:t>
      </w:r>
      <w:r w:rsidR="00CF283F" w:rsidRPr="00845754">
        <w:t xml:space="preserve">Profile </w:t>
      </w:r>
    </w:p>
    <w:p w:rsidR="00800E38" w:rsidRPr="00845754" w:rsidRDefault="000A75F7" w:rsidP="00800E38">
      <w:pPr>
        <w:pStyle w:val="Heading4"/>
        <w:numPr>
          <w:ilvl w:val="0"/>
          <w:numId w:val="0"/>
        </w:numPr>
      </w:pPr>
      <w:bookmarkStart w:id="210" w:name="_Toc354246864"/>
      <w:r w:rsidRPr="00845754">
        <w:t>X.3.2</w:t>
      </w:r>
      <w:r w:rsidR="00800E38" w:rsidRPr="00845754">
        <w:t>.2 Detail Interactions – Entities and Attributes</w:t>
      </w:r>
      <w:bookmarkEnd w:id="210"/>
    </w:p>
    <w:p w:rsidR="00490CC7" w:rsidRPr="00845754" w:rsidRDefault="0056791B" w:rsidP="00490CC7">
      <w:pPr>
        <w:pStyle w:val="BodyText"/>
        <w:rPr>
          <w:lang w:bidi="ne-NP"/>
        </w:rPr>
      </w:pPr>
      <w:r w:rsidRPr="00845754">
        <w:rPr>
          <w:lang w:bidi="ne-NP"/>
        </w:rPr>
        <w:t xml:space="preserve">The following </w:t>
      </w:r>
      <w:r w:rsidR="006148F3">
        <w:rPr>
          <w:lang w:bidi="ne-NP"/>
        </w:rPr>
        <w:t xml:space="preserve">diagrams and related </w:t>
      </w:r>
      <w:r w:rsidRPr="00845754">
        <w:rPr>
          <w:lang w:bidi="ne-NP"/>
        </w:rPr>
        <w:t xml:space="preserve">tables </w:t>
      </w:r>
      <w:r w:rsidR="006148F3">
        <w:rPr>
          <w:lang w:bidi="ne-NP"/>
        </w:rPr>
        <w:t xml:space="preserve">describe </w:t>
      </w:r>
      <w:r w:rsidR="00490CC7" w:rsidRPr="00845754">
        <w:rPr>
          <w:lang w:bidi="ne-NP"/>
        </w:rPr>
        <w:t xml:space="preserve">the entities and attributes </w:t>
      </w:r>
      <w:r w:rsidR="008507F6">
        <w:rPr>
          <w:lang w:bidi="ne-NP"/>
        </w:rPr>
        <w:t>which are discoverable using the Care Services Discovery profile</w:t>
      </w:r>
      <w:r w:rsidRPr="00845754">
        <w:rPr>
          <w:lang w:bidi="ne-NP"/>
        </w:rPr>
        <w:t xml:space="preserve">. </w:t>
      </w:r>
      <w:r w:rsidR="006218D7">
        <w:rPr>
          <w:lang w:bidi="ne-NP"/>
        </w:rPr>
        <w:t xml:space="preserve">This profile </w:t>
      </w:r>
      <w:r w:rsidR="00490CC7" w:rsidRPr="00845754">
        <w:rPr>
          <w:lang w:bidi="ne-NP"/>
        </w:rPr>
        <w:t xml:space="preserve">deals with </w:t>
      </w:r>
      <w:r w:rsidR="006218D7">
        <w:rPr>
          <w:lang w:bidi="ne-NP"/>
        </w:rPr>
        <w:t>five</w:t>
      </w:r>
      <w:r w:rsidR="008507F6">
        <w:rPr>
          <w:lang w:bidi="ne-NP"/>
        </w:rPr>
        <w:t xml:space="preserve"> </w:t>
      </w:r>
      <w:r w:rsidR="006218D7">
        <w:rPr>
          <w:lang w:bidi="ne-NP"/>
        </w:rPr>
        <w:t>entities:</w:t>
      </w:r>
      <w:r w:rsidR="004077DC" w:rsidRPr="00845754">
        <w:rPr>
          <w:lang w:bidi="ne-NP"/>
        </w:rPr>
        <w:t xml:space="preserve">  </w:t>
      </w:r>
    </w:p>
    <w:p w:rsidR="00490CC7" w:rsidRDefault="008507F6" w:rsidP="00937743">
      <w:pPr>
        <w:pStyle w:val="ListNumber"/>
        <w:numPr>
          <w:ilvl w:val="0"/>
          <w:numId w:val="44"/>
        </w:numPr>
      </w:pPr>
      <w:r>
        <w:t xml:space="preserve">Organization </w:t>
      </w:r>
      <w:r w:rsidR="00490CC7" w:rsidRPr="00845754">
        <w:t xml:space="preserve">– Organizations </w:t>
      </w:r>
      <w:r>
        <w:t xml:space="preserve">are </w:t>
      </w:r>
      <w:r w:rsidR="004C6C2E">
        <w:t xml:space="preserve">“umbrella” </w:t>
      </w:r>
      <w:r>
        <w:t xml:space="preserve">entities; these may be considered the administrative bodies under whose auspices care services are provided </w:t>
      </w:r>
      <w:r w:rsidR="00490CC7" w:rsidRPr="00845754">
        <w:t xml:space="preserve">such as Healthcare Information Exchanges (HIEs), Integrated Delivery Networks (IDNs), </w:t>
      </w:r>
      <w:r>
        <w:t xml:space="preserve">Non-government Organizations (NGOs), faith-based organizations (FBOs) or </w:t>
      </w:r>
      <w:r w:rsidR="006148F3">
        <w:t>even a one-physician family practice</w:t>
      </w:r>
      <w:r w:rsidR="00490CC7" w:rsidRPr="00845754">
        <w:t>.</w:t>
      </w:r>
      <w:r w:rsidR="00145C7C">
        <w:t xml:space="preserve"> An organization has </w:t>
      </w:r>
      <w:r w:rsidR="006218D7">
        <w:t xml:space="preserve">a unique identifier and </w:t>
      </w:r>
      <w:r w:rsidR="00145C7C">
        <w:t>administrative attributes such as contact person, mailing address, etc.</w:t>
      </w:r>
      <w:r w:rsidR="006218D7">
        <w:t xml:space="preserve"> </w:t>
      </w:r>
      <w:r w:rsidR="004C6C2E">
        <w:t xml:space="preserve">An organization may be related to a parent organization. </w:t>
      </w:r>
      <w:r w:rsidR="006218D7" w:rsidRPr="00845754">
        <w:t>(Table X.3.</w:t>
      </w:r>
      <w:r w:rsidR="00732609">
        <w:t>2</w:t>
      </w:r>
      <w:r w:rsidR="006218D7" w:rsidRPr="00845754">
        <w:t>.2-</w:t>
      </w:r>
      <w:r w:rsidR="007603C1">
        <w:t>1</w:t>
      </w:r>
      <w:r w:rsidR="006218D7" w:rsidRPr="00845754">
        <w:t>)</w:t>
      </w:r>
    </w:p>
    <w:p w:rsidR="008507F6" w:rsidRDefault="008507F6" w:rsidP="00937743">
      <w:pPr>
        <w:pStyle w:val="ListNumber"/>
        <w:numPr>
          <w:ilvl w:val="0"/>
          <w:numId w:val="44"/>
        </w:numPr>
      </w:pPr>
      <w:r>
        <w:t>Facility – Facilities are physical care delivery sites such as hospitals, clinics, health outposts, physician offices, labs, pharmacies, etc.</w:t>
      </w:r>
      <w:r w:rsidR="00145C7C">
        <w:t xml:space="preserve"> A Facility has a unique identifier, geographic attributes (address, geocode), contact attributes, </w:t>
      </w:r>
      <w:commentRangeStart w:id="211"/>
      <w:r w:rsidR="00145C7C">
        <w:t>attributes</w:t>
      </w:r>
      <w:commentRangeEnd w:id="211"/>
      <w:r w:rsidR="00AD0D09">
        <w:rPr>
          <w:rStyle w:val="CommentReference"/>
          <w:noProof w:val="0"/>
        </w:rPr>
        <w:commentReference w:id="211"/>
      </w:r>
      <w:r w:rsidR="00145C7C">
        <w:t xml:space="preserve"> regarding its hours of operation, etc.; each Facility is related to at least one Organization.</w:t>
      </w:r>
      <w:r w:rsidR="006218D7">
        <w:t xml:space="preserve"> (Table X.3.</w:t>
      </w:r>
      <w:r w:rsidR="007603C1">
        <w:t>2</w:t>
      </w:r>
      <w:r w:rsidR="006218D7">
        <w:t>.2-</w:t>
      </w:r>
      <w:r w:rsidR="007603C1">
        <w:t>2</w:t>
      </w:r>
      <w:r w:rsidR="006218D7" w:rsidRPr="00845754">
        <w:t>)</w:t>
      </w:r>
    </w:p>
    <w:p w:rsidR="008507F6" w:rsidRPr="00845754" w:rsidRDefault="008507F6" w:rsidP="00937743">
      <w:pPr>
        <w:pStyle w:val="ListNumber"/>
        <w:numPr>
          <w:ilvl w:val="0"/>
          <w:numId w:val="44"/>
        </w:numPr>
      </w:pPr>
      <w:r>
        <w:t xml:space="preserve">FacilityService – A FacilityService identifies a </w:t>
      </w:r>
      <w:r w:rsidR="00145C7C">
        <w:t xml:space="preserve">particular </w:t>
      </w:r>
      <w:r>
        <w:t>care service provided at a specific facility.</w:t>
      </w:r>
      <w:r w:rsidR="00145C7C">
        <w:t xml:space="preserve"> Both the service and the facility are uniquely identified. Examples might be surgical services provided at Hospital X, antenatal care services provided at Clinic Y or primary care services provided at GP Office Z. A FacilityService </w:t>
      </w:r>
      <w:commentRangeStart w:id="212"/>
      <w:r w:rsidR="00145C7C">
        <w:t>has contact</w:t>
      </w:r>
      <w:commentRangeEnd w:id="212"/>
      <w:r w:rsidR="00AD0D09">
        <w:rPr>
          <w:rStyle w:val="CommentReference"/>
          <w:noProof w:val="0"/>
        </w:rPr>
        <w:commentReference w:id="212"/>
      </w:r>
      <w:r w:rsidR="00145C7C">
        <w:t xml:space="preserve"> attributes and </w:t>
      </w:r>
      <w:commentRangeStart w:id="213"/>
      <w:r w:rsidR="00145C7C">
        <w:t xml:space="preserve">attributes </w:t>
      </w:r>
      <w:commentRangeEnd w:id="213"/>
      <w:r w:rsidR="00AD0D09">
        <w:rPr>
          <w:rStyle w:val="CommentReference"/>
          <w:noProof w:val="0"/>
        </w:rPr>
        <w:commentReference w:id="213"/>
      </w:r>
      <w:r w:rsidR="00145C7C">
        <w:t>regarding hours of operation, etc.; each FacilityService is related to a uniquely identified Facility.</w:t>
      </w:r>
      <w:r w:rsidR="006218D7" w:rsidRPr="006218D7">
        <w:t xml:space="preserve"> </w:t>
      </w:r>
      <w:r w:rsidR="006218D7">
        <w:t>(Table X.3.</w:t>
      </w:r>
      <w:r w:rsidR="007603C1">
        <w:t>2</w:t>
      </w:r>
      <w:r w:rsidR="006218D7">
        <w:t>.2-3</w:t>
      </w:r>
      <w:r w:rsidR="006218D7" w:rsidRPr="00845754">
        <w:t>)</w:t>
      </w:r>
    </w:p>
    <w:p w:rsidR="00490CC7" w:rsidRDefault="00490CC7" w:rsidP="00AB0736">
      <w:pPr>
        <w:pStyle w:val="ListNumber"/>
      </w:pPr>
      <w:r w:rsidRPr="00845754">
        <w:t xml:space="preserve">Provider – A </w:t>
      </w:r>
      <w:r w:rsidR="006218D7">
        <w:t xml:space="preserve">Provider is a </w:t>
      </w:r>
      <w:r w:rsidRPr="00845754">
        <w:t xml:space="preserve">person who provides healthcare services, such as a physician, nurse, or pharmacist. </w:t>
      </w:r>
      <w:r w:rsidR="006218D7">
        <w:t>Providers have contact and demographic attributes, etc.; each Provider is related to at least one Organization, Facility or FacilityService.</w:t>
      </w:r>
      <w:r w:rsidR="006218D7" w:rsidRPr="006218D7">
        <w:t xml:space="preserve"> </w:t>
      </w:r>
      <w:r w:rsidR="00732609">
        <w:t xml:space="preserve">Specific attributes may be associated with the Provider relationship with any of these three entities (such as hours of operation, FreeBusy, etc.). </w:t>
      </w:r>
      <w:r w:rsidR="006218D7">
        <w:t>(Table X.3.</w:t>
      </w:r>
      <w:r w:rsidR="007603C1">
        <w:t>2</w:t>
      </w:r>
      <w:r w:rsidR="006218D7">
        <w:t>.2-4</w:t>
      </w:r>
      <w:r w:rsidR="006218D7" w:rsidRPr="00845754">
        <w:t>)</w:t>
      </w:r>
    </w:p>
    <w:p w:rsidR="006218D7" w:rsidRPr="00845754" w:rsidRDefault="006218D7" w:rsidP="00AB0736">
      <w:pPr>
        <w:pStyle w:val="ListNumber"/>
      </w:pPr>
      <w:r>
        <w:t xml:space="preserve">FreeBusy – The optional FreeBusy service is able to return a list of schedulable (available) time slots for </w:t>
      </w:r>
      <w:r w:rsidR="004C6C2E">
        <w:t xml:space="preserve">a </w:t>
      </w:r>
      <w:r>
        <w:t xml:space="preserve">FacilityService or </w:t>
      </w:r>
      <w:r w:rsidR="004C6C2E">
        <w:t xml:space="preserve">for a </w:t>
      </w:r>
      <w:r>
        <w:t>Provider.</w:t>
      </w:r>
    </w:p>
    <w:p w:rsidR="00490CC7" w:rsidRPr="00845754" w:rsidRDefault="00490CC7" w:rsidP="00490CC7">
      <w:pPr>
        <w:pStyle w:val="BodyText"/>
        <w:rPr>
          <w:noProof w:val="0"/>
        </w:rPr>
      </w:pPr>
      <w:r w:rsidRPr="00845754">
        <w:rPr>
          <w:noProof w:val="0"/>
        </w:rPr>
        <w:t xml:space="preserve">This means that the </w:t>
      </w:r>
      <w:r w:rsidR="004C6C2E">
        <w:rPr>
          <w:noProof w:val="0"/>
        </w:rPr>
        <w:t>CSD profile</w:t>
      </w:r>
      <w:r w:rsidR="004C6C2E" w:rsidRPr="00845754">
        <w:rPr>
          <w:noProof w:val="0"/>
        </w:rPr>
        <w:t xml:space="preserve"> </w:t>
      </w:r>
      <w:r w:rsidR="004C6C2E">
        <w:rPr>
          <w:noProof w:val="0"/>
        </w:rPr>
        <w:t xml:space="preserve">may </w:t>
      </w:r>
      <w:r w:rsidRPr="00845754">
        <w:rPr>
          <w:noProof w:val="0"/>
        </w:rPr>
        <w:t xml:space="preserve">be used to </w:t>
      </w:r>
      <w:r w:rsidR="009715E0">
        <w:rPr>
          <w:noProof w:val="0"/>
        </w:rPr>
        <w:t xml:space="preserve">execute </w:t>
      </w:r>
      <w:r w:rsidRPr="00845754">
        <w:rPr>
          <w:noProof w:val="0"/>
        </w:rPr>
        <w:t>the following</w:t>
      </w:r>
      <w:r w:rsidR="009715E0">
        <w:rPr>
          <w:noProof w:val="0"/>
        </w:rPr>
        <w:t xml:space="preserve"> queries</w:t>
      </w:r>
      <w:r w:rsidRPr="00845754">
        <w:rPr>
          <w:noProof w:val="0"/>
        </w:rPr>
        <w:t>:</w:t>
      </w:r>
    </w:p>
    <w:p w:rsidR="00F54072" w:rsidRPr="00845754" w:rsidRDefault="00F54072" w:rsidP="009A4DAE">
      <w:pPr>
        <w:pStyle w:val="ListNumber"/>
        <w:numPr>
          <w:ilvl w:val="0"/>
          <w:numId w:val="38"/>
        </w:numPr>
      </w:pPr>
      <w:r w:rsidRPr="00845754">
        <w:t xml:space="preserve">What </w:t>
      </w:r>
      <w:r w:rsidR="004C6C2E">
        <w:t>are the parent-child relationships between organizations and sub-organizations?</w:t>
      </w:r>
    </w:p>
    <w:p w:rsidR="00F54072" w:rsidRPr="00845754" w:rsidRDefault="00F54072" w:rsidP="00AB0736">
      <w:pPr>
        <w:pStyle w:val="ListNumber"/>
      </w:pPr>
      <w:r w:rsidRPr="00845754">
        <w:t xml:space="preserve">What providers </w:t>
      </w:r>
      <w:r w:rsidR="004C6C2E">
        <w:t>are related to a specific organization and, conversely, what organization(s) is a specific provider related to?</w:t>
      </w:r>
    </w:p>
    <w:p w:rsidR="00F54072" w:rsidRDefault="00F92970" w:rsidP="00AB0736">
      <w:pPr>
        <w:pStyle w:val="ListNumber"/>
      </w:pPr>
      <w:r>
        <w:t>What facilities are related to a specific organization and where are these facilities? Conversely, what organization(s) is a specific facility related to?</w:t>
      </w:r>
    </w:p>
    <w:p w:rsidR="00F92970" w:rsidRDefault="00F92970" w:rsidP="00AB0736">
      <w:pPr>
        <w:pStyle w:val="ListNumber"/>
      </w:pPr>
      <w:r>
        <w:t>What services are available at a specific facility, and when are these services offered? Conversely, what is the list of facilities at which a specific service is offered and what are the service’s hours of operation at each of these facilities?</w:t>
      </w:r>
      <w:r w:rsidR="00035C8C">
        <w:t xml:space="preserve"> Optionally, what are the schedulable time slots for a service at a facility?</w:t>
      </w:r>
    </w:p>
    <w:p w:rsidR="00F92970" w:rsidRPr="00845754" w:rsidRDefault="00F92970" w:rsidP="00AB0736">
      <w:pPr>
        <w:pStyle w:val="ListNumber"/>
      </w:pPr>
      <w:r>
        <w:t>Who are the providers associated with a specific organization, or facility, or service delivery at a facility?</w:t>
      </w:r>
      <w:r w:rsidR="00035C8C">
        <w:t xml:space="preserve"> Optionally, </w:t>
      </w:r>
      <w:commentRangeStart w:id="214"/>
      <w:r w:rsidR="00035C8C">
        <w:t>what are the schedulable time slots for a provider?</w:t>
      </w:r>
      <w:commentRangeEnd w:id="214"/>
      <w:r w:rsidR="00AD0D09">
        <w:rPr>
          <w:rStyle w:val="CommentReference"/>
          <w:noProof w:val="0"/>
        </w:rPr>
        <w:commentReference w:id="214"/>
      </w:r>
    </w:p>
    <w:p w:rsidR="008B2053" w:rsidRPr="0016502E" w:rsidRDefault="0016502E" w:rsidP="0072368B">
      <w:pPr>
        <w:pStyle w:val="BodyText"/>
        <w:rPr>
          <w:b/>
          <w:bCs/>
          <w:u w:val="single"/>
        </w:rPr>
      </w:pPr>
      <w:r w:rsidRPr="0016502E">
        <w:rPr>
          <w:b/>
          <w:u w:val="single"/>
        </w:rPr>
        <w:t>Organization</w:t>
      </w:r>
    </w:p>
    <w:p w:rsidR="008B2053" w:rsidRDefault="008B2053" w:rsidP="0072368B">
      <w:pPr>
        <w:pStyle w:val="BodyText"/>
        <w:rPr>
          <w:lang w:bidi="ne-NP"/>
        </w:rPr>
      </w:pPr>
      <w:r w:rsidRPr="00845754">
        <w:rPr>
          <w:lang w:bidi="ne-NP"/>
        </w:rPr>
        <w:t xml:space="preserve">The figure below </w:t>
      </w:r>
      <w:r w:rsidR="0072368B" w:rsidRPr="00845754">
        <w:rPr>
          <w:lang w:bidi="ne-NP"/>
        </w:rPr>
        <w:t>depicts</w:t>
      </w:r>
      <w:r w:rsidR="004077DC" w:rsidRPr="00845754">
        <w:rPr>
          <w:lang w:bidi="ne-NP"/>
        </w:rPr>
        <w:t xml:space="preserve"> </w:t>
      </w:r>
      <w:r w:rsidR="009715E0">
        <w:rPr>
          <w:lang w:bidi="ne-NP"/>
        </w:rPr>
        <w:t xml:space="preserve">a logic model of </w:t>
      </w:r>
      <w:r w:rsidR="004077DC" w:rsidRPr="00845754">
        <w:rPr>
          <w:lang w:bidi="ne-NP"/>
        </w:rPr>
        <w:t xml:space="preserve">the </w:t>
      </w:r>
      <w:r w:rsidR="009715E0">
        <w:rPr>
          <w:lang w:bidi="ne-NP"/>
        </w:rPr>
        <w:t>Organization entity</w:t>
      </w:r>
      <w:r w:rsidR="004077DC" w:rsidRPr="00845754">
        <w:rPr>
          <w:lang w:bidi="ne-NP"/>
        </w:rPr>
        <w:t xml:space="preserve">. </w:t>
      </w:r>
      <w:r w:rsidR="00F202CC">
        <w:rPr>
          <w:lang w:bidi="ne-NP"/>
        </w:rPr>
        <w:t>This logic model is based on:</w:t>
      </w:r>
    </w:p>
    <w:p w:rsidR="00F202CC" w:rsidRDefault="00F202CC" w:rsidP="00F202CC">
      <w:pPr>
        <w:pStyle w:val="BodyText"/>
        <w:numPr>
          <w:ilvl w:val="0"/>
          <w:numId w:val="57"/>
        </w:numPr>
        <w:rPr>
          <w:lang w:bidi="ne-NP"/>
        </w:rPr>
      </w:pPr>
      <w:r>
        <w:rPr>
          <w:lang w:bidi="ne-NP"/>
        </w:rPr>
        <w:t>IHE Health Provider Directory (HPD) Profile Draft Supplement for Trial Implementation (August 19, 2011)</w:t>
      </w:r>
    </w:p>
    <w:p w:rsidR="00F202CC" w:rsidRDefault="00F202CC" w:rsidP="00F202CC">
      <w:pPr>
        <w:pStyle w:val="BodyText"/>
        <w:numPr>
          <w:ilvl w:val="0"/>
          <w:numId w:val="57"/>
        </w:numPr>
        <w:rPr>
          <w:lang w:bidi="ne-NP"/>
        </w:rPr>
      </w:pPr>
      <w:r>
        <w:rPr>
          <w:lang w:bidi="ne-NP"/>
        </w:rPr>
        <w:t>ISO FDIS 21091-2012 Health informatics — Directory services for healthcare providers, subjects of care and other entities (by reference in the HPD profile)</w:t>
      </w:r>
    </w:p>
    <w:p w:rsidR="00F202CC" w:rsidRPr="00845754" w:rsidRDefault="00F202CC" w:rsidP="00F202CC">
      <w:pPr>
        <w:pStyle w:val="BodyText"/>
        <w:numPr>
          <w:ilvl w:val="0"/>
          <w:numId w:val="57"/>
        </w:numPr>
        <w:rPr>
          <w:lang w:bidi="ne-NP"/>
        </w:rPr>
      </w:pPr>
      <w:r>
        <w:rPr>
          <w:lang w:bidi="ne-NP"/>
        </w:rPr>
        <w:t>HL7v3 Standard: Healthcare, Community Services and Provider Directory, Release 1 (2010) – Appendix C HSD Data Dictionary</w:t>
      </w:r>
    </w:p>
    <w:p w:rsidR="00F202CC" w:rsidRDefault="00F202CC" w:rsidP="0072368B">
      <w:pPr>
        <w:pStyle w:val="BodyText"/>
        <w:rPr>
          <w:lang w:bidi="ne-NP"/>
        </w:rPr>
      </w:pPr>
    </w:p>
    <w:p w:rsidR="00E34975" w:rsidRPr="00845754" w:rsidRDefault="00D403E4" w:rsidP="0072368B">
      <w:pPr>
        <w:pStyle w:val="BodyText"/>
        <w:rPr>
          <w:lang w:bidi="ne-NP"/>
        </w:rPr>
      </w:pPr>
      <w:r>
        <w:drawing>
          <wp:inline distT="0" distB="0" distL="0" distR="0" wp14:anchorId="71D6FD42" wp14:editId="04AD3A7B">
            <wp:extent cx="4860925" cy="5081905"/>
            <wp:effectExtent l="0" t="0" r="0" b="0"/>
            <wp:docPr id="7" name="Picture 7" descr="Organ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isation"/>
                    <pic:cNvPicPr>
                      <a:picLocks noChangeAspect="1" noChangeArrowheads="1"/>
                    </pic:cNvPicPr>
                  </pic:nvPicPr>
                  <pic:blipFill>
                    <a:blip r:embed="rId22">
                      <a:extLst>
                        <a:ext uri="{28A0092B-C50C-407E-A947-70E740481C1C}">
                          <a14:useLocalDpi xmlns:a14="http://schemas.microsoft.com/office/drawing/2010/main" val="0"/>
                        </a:ext>
                      </a:extLst>
                    </a:blip>
                    <a:srcRect b="38303"/>
                    <a:stretch>
                      <a:fillRect/>
                    </a:stretch>
                  </pic:blipFill>
                  <pic:spPr bwMode="auto">
                    <a:xfrm>
                      <a:off x="0" y="0"/>
                      <a:ext cx="4860925" cy="5081905"/>
                    </a:xfrm>
                    <a:prstGeom prst="rect">
                      <a:avLst/>
                    </a:prstGeom>
                    <a:noFill/>
                    <a:ln>
                      <a:noFill/>
                    </a:ln>
                  </pic:spPr>
                </pic:pic>
              </a:graphicData>
            </a:graphic>
          </wp:inline>
        </w:drawing>
      </w:r>
    </w:p>
    <w:p w:rsidR="008B2053" w:rsidRPr="00845754" w:rsidRDefault="008B2053" w:rsidP="0072368B">
      <w:pPr>
        <w:pStyle w:val="FigureTitle"/>
      </w:pPr>
      <w:r w:rsidRPr="00845754">
        <w:t xml:space="preserve">Figure X.3.2.2-1.  </w:t>
      </w:r>
      <w:r w:rsidR="00A725B4" w:rsidRPr="00845754">
        <w:t>Organizatio</w:t>
      </w:r>
      <w:r w:rsidR="009715E0">
        <w:t xml:space="preserve">n </w:t>
      </w:r>
      <w:r w:rsidR="0072368B" w:rsidRPr="00845754">
        <w:t>Logical Model</w:t>
      </w:r>
    </w:p>
    <w:p w:rsidR="000A52BD" w:rsidRDefault="008444DD" w:rsidP="00422F60">
      <w:pPr>
        <w:pStyle w:val="BodyText"/>
        <w:rPr>
          <w:lang w:bidi="ne-NP"/>
        </w:rPr>
      </w:pPr>
      <w:r w:rsidRPr="00845754">
        <w:rPr>
          <w:lang w:bidi="ne-NP"/>
        </w:rPr>
        <w:t xml:space="preserve">The figure above shows the data model as it pertains to an Organization. </w:t>
      </w:r>
      <w:r w:rsidR="009715E0">
        <w:rPr>
          <w:lang w:bidi="ne-NP"/>
        </w:rPr>
        <w:t xml:space="preserve">An organization will have at least one </w:t>
      </w:r>
      <w:r w:rsidR="007603C1">
        <w:rPr>
          <w:lang w:bidi="ne-NP"/>
        </w:rPr>
        <w:t xml:space="preserve">globally </w:t>
      </w:r>
      <w:r w:rsidR="009715E0">
        <w:rPr>
          <w:lang w:bidi="ne-NP"/>
        </w:rPr>
        <w:t xml:space="preserve">unique identifier, even if this is simply a system generated ID. </w:t>
      </w:r>
      <w:r w:rsidR="007603C1">
        <w:rPr>
          <w:lang w:bidi="ne-NP"/>
        </w:rPr>
        <w:t xml:space="preserve">There may be other identifiers. </w:t>
      </w:r>
    </w:p>
    <w:p w:rsidR="008444DD" w:rsidRDefault="009715E0" w:rsidP="00422F60">
      <w:pPr>
        <w:pStyle w:val="BodyText"/>
        <w:rPr>
          <w:lang w:bidi="ne-NP"/>
        </w:rPr>
      </w:pPr>
      <w:r>
        <w:rPr>
          <w:lang w:bidi="ne-NP"/>
        </w:rPr>
        <w:t>An organization will have at least one</w:t>
      </w:r>
      <w:r w:rsidR="007603C1">
        <w:rPr>
          <w:lang w:bidi="ne-NP"/>
        </w:rPr>
        <w:t xml:space="preserve"> name</w:t>
      </w:r>
      <w:r>
        <w:rPr>
          <w:lang w:bidi="ne-NP"/>
        </w:rPr>
        <w:t xml:space="preserve"> and </w:t>
      </w:r>
      <w:r w:rsidR="007603C1">
        <w:rPr>
          <w:lang w:bidi="ne-NP"/>
        </w:rPr>
        <w:t xml:space="preserve">may have </w:t>
      </w:r>
      <w:r>
        <w:rPr>
          <w:lang w:bidi="ne-NP"/>
        </w:rPr>
        <w:t xml:space="preserve">more than one. It will have at least one </w:t>
      </w:r>
      <w:r w:rsidR="0016502E">
        <w:rPr>
          <w:lang w:bidi="ne-NP"/>
        </w:rPr>
        <w:t xml:space="preserve">administrative </w:t>
      </w:r>
      <w:r>
        <w:rPr>
          <w:lang w:bidi="ne-NP"/>
        </w:rPr>
        <w:t>address</w:t>
      </w:r>
      <w:r w:rsidR="0016502E">
        <w:rPr>
          <w:lang w:bidi="ne-NP"/>
        </w:rPr>
        <w:t xml:space="preserve"> (e.g. mailing address, delivery address)</w:t>
      </w:r>
      <w:r>
        <w:rPr>
          <w:lang w:bidi="ne-NP"/>
        </w:rPr>
        <w:t xml:space="preserve">, one set of contact details (which may include </w:t>
      </w:r>
      <w:r w:rsidR="00EB18F0">
        <w:rPr>
          <w:lang w:bidi="ne-NP"/>
        </w:rPr>
        <w:t xml:space="preserve">contact person, </w:t>
      </w:r>
      <w:r>
        <w:rPr>
          <w:lang w:bidi="ne-NP"/>
        </w:rPr>
        <w:t xml:space="preserve">phone, email, fax number), and at least one identified operating language (language will be a coded value). </w:t>
      </w:r>
      <w:r w:rsidR="0016502E">
        <w:rPr>
          <w:lang w:bidi="ne-NP"/>
        </w:rPr>
        <w:t xml:space="preserve">An organization may have one or more defined access points (including, for example, a URI, PKI certificate details, etc.). </w:t>
      </w:r>
    </w:p>
    <w:p w:rsidR="0016502E" w:rsidRDefault="0016502E" w:rsidP="00422F60">
      <w:pPr>
        <w:pStyle w:val="BodyText"/>
        <w:rPr>
          <w:lang w:bidi="ne-NP"/>
        </w:rPr>
      </w:pPr>
      <w:r>
        <w:rPr>
          <w:lang w:bidi="ne-NP"/>
        </w:rPr>
        <w:t xml:space="preserve">Organizations may have relationships to other entities. An organization may have a </w:t>
      </w:r>
      <w:r w:rsidR="007603C1">
        <w:rPr>
          <w:lang w:bidi="ne-NP"/>
        </w:rPr>
        <w:t xml:space="preserve">defined </w:t>
      </w:r>
      <w:r>
        <w:rPr>
          <w:lang w:bidi="ne-NP"/>
        </w:rPr>
        <w:t xml:space="preserve">parent organization or it may, itself, be a parent to one or more sub-organizations. Additionally, there may be </w:t>
      </w:r>
      <w:r w:rsidR="007603C1">
        <w:rPr>
          <w:lang w:bidi="ne-NP"/>
        </w:rPr>
        <w:t>relationships between facilities and organizations and between p</w:t>
      </w:r>
      <w:r>
        <w:rPr>
          <w:lang w:bidi="ne-NP"/>
        </w:rPr>
        <w:t xml:space="preserve">roviders </w:t>
      </w:r>
      <w:r w:rsidR="007603C1">
        <w:rPr>
          <w:lang w:bidi="ne-NP"/>
        </w:rPr>
        <w:t>and o</w:t>
      </w:r>
      <w:r>
        <w:rPr>
          <w:lang w:bidi="ne-NP"/>
        </w:rPr>
        <w:t>rganization</w:t>
      </w:r>
      <w:r w:rsidR="007603C1">
        <w:rPr>
          <w:lang w:bidi="ne-NP"/>
        </w:rPr>
        <w:t>s</w:t>
      </w:r>
      <w:r>
        <w:rPr>
          <w:lang w:bidi="ne-NP"/>
        </w:rPr>
        <w:t>.</w:t>
      </w:r>
    </w:p>
    <w:p w:rsidR="007603C1" w:rsidRDefault="007603C1" w:rsidP="00422F60">
      <w:pPr>
        <w:pStyle w:val="BodyText"/>
        <w:rPr>
          <w:lang w:bidi="ne-NP"/>
        </w:rPr>
      </w:pPr>
      <w:r>
        <w:rPr>
          <w:lang w:bidi="ne-NP"/>
        </w:rPr>
        <w:t>The attributes of an Organization are described in Table X.3.2.2-1.</w:t>
      </w:r>
    </w:p>
    <w:p w:rsidR="00732609" w:rsidRDefault="00732609" w:rsidP="00732609">
      <w:pPr>
        <w:pStyle w:val="Caption"/>
        <w:rPr>
          <w:lang w:bidi="ne-NP"/>
        </w:rPr>
      </w:pPr>
      <w:r>
        <w:rPr>
          <w:lang w:bidi="ne-NP"/>
        </w:rPr>
        <w:t>Table X.3.2.2-</w:t>
      </w:r>
      <w:r w:rsidR="007603C1">
        <w:rPr>
          <w:lang w:bidi="ne-NP"/>
        </w:rPr>
        <w:t>1</w:t>
      </w:r>
      <w:r w:rsidR="00404F2B">
        <w:rPr>
          <w:lang w:bidi="ne-NP"/>
        </w:rPr>
        <w:t xml:space="preserve"> Organization Attributes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15" w:author="Derek Ritz" w:date="2013-05-02T14:51:00Z">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278"/>
        <w:gridCol w:w="990"/>
        <w:gridCol w:w="6930"/>
        <w:tblGridChange w:id="216">
          <w:tblGrid>
            <w:gridCol w:w="1278"/>
            <w:gridCol w:w="990"/>
            <w:gridCol w:w="4500"/>
          </w:tblGrid>
        </w:tblGridChange>
      </w:tblGrid>
      <w:tr w:rsidR="006604AB" w:rsidRPr="00845754" w:rsidTr="003D2923">
        <w:trPr>
          <w:tblHeader/>
          <w:trPrChange w:id="217" w:author="Derek Ritz" w:date="2013-05-02T14:51:00Z">
            <w:trPr>
              <w:tblHeader/>
            </w:trPr>
          </w:trPrChange>
        </w:trPr>
        <w:tc>
          <w:tcPr>
            <w:tcW w:w="1278" w:type="dxa"/>
            <w:shd w:val="clear" w:color="auto" w:fill="E6E6E6"/>
            <w:tcPrChange w:id="218" w:author="Derek Ritz" w:date="2013-05-02T14:51:00Z">
              <w:tcPr>
                <w:tcW w:w="1278" w:type="dxa"/>
                <w:shd w:val="clear" w:color="auto" w:fill="E6E6E6"/>
              </w:tcPr>
            </w:tcPrChange>
          </w:tcPr>
          <w:p w:rsidR="006604AB" w:rsidRPr="00845754" w:rsidRDefault="006604AB" w:rsidP="00E422BA">
            <w:pPr>
              <w:pStyle w:val="TableEntryHeader"/>
            </w:pPr>
            <w:r w:rsidRPr="00845754">
              <w:t>Concept</w:t>
            </w:r>
          </w:p>
        </w:tc>
        <w:tc>
          <w:tcPr>
            <w:tcW w:w="990" w:type="dxa"/>
            <w:shd w:val="clear" w:color="auto" w:fill="E6E6E6"/>
            <w:tcPrChange w:id="219" w:author="Derek Ritz" w:date="2013-05-02T14:51:00Z">
              <w:tcPr>
                <w:tcW w:w="990" w:type="dxa"/>
                <w:shd w:val="clear" w:color="auto" w:fill="E6E6E6"/>
              </w:tcPr>
            </w:tcPrChange>
          </w:tcPr>
          <w:p w:rsidR="006604AB" w:rsidRPr="00845754" w:rsidRDefault="006604AB" w:rsidP="00E422BA">
            <w:pPr>
              <w:pStyle w:val="TableEntryHeader"/>
            </w:pPr>
            <w:r w:rsidRPr="00845754">
              <w:t>Man</w:t>
            </w:r>
            <w:r>
              <w:t>-</w:t>
            </w:r>
            <w:r w:rsidRPr="00845754">
              <w:t>datory</w:t>
            </w:r>
          </w:p>
        </w:tc>
        <w:tc>
          <w:tcPr>
            <w:tcW w:w="6930" w:type="dxa"/>
            <w:shd w:val="clear" w:color="auto" w:fill="E6E6E6"/>
            <w:tcPrChange w:id="220" w:author="Derek Ritz" w:date="2013-05-02T14:51:00Z">
              <w:tcPr>
                <w:tcW w:w="4500" w:type="dxa"/>
                <w:shd w:val="clear" w:color="auto" w:fill="E6E6E6"/>
              </w:tcPr>
            </w:tcPrChange>
          </w:tcPr>
          <w:p w:rsidR="006604AB" w:rsidRPr="00845754" w:rsidRDefault="006604AB" w:rsidP="00E422BA">
            <w:pPr>
              <w:pStyle w:val="TableEntryHeader"/>
            </w:pPr>
            <w:commentRangeStart w:id="221"/>
            <w:r>
              <w:t>Description</w:t>
            </w:r>
            <w:commentRangeEnd w:id="221"/>
            <w:r w:rsidR="007C414C">
              <w:rPr>
                <w:rStyle w:val="CommentReference"/>
                <w:rFonts w:ascii="Times New Roman" w:hAnsi="Times New Roman"/>
                <w:b w:val="0"/>
                <w:noProof w:val="0"/>
              </w:rPr>
              <w:commentReference w:id="221"/>
            </w:r>
          </w:p>
        </w:tc>
      </w:tr>
      <w:tr w:rsidR="006604AB" w:rsidRPr="00845754" w:rsidTr="003D2923">
        <w:tc>
          <w:tcPr>
            <w:tcW w:w="1278" w:type="dxa"/>
            <w:tcPrChange w:id="222" w:author="Derek Ritz" w:date="2013-05-02T14:51:00Z">
              <w:tcPr>
                <w:tcW w:w="1278" w:type="dxa"/>
              </w:tcPr>
            </w:tcPrChange>
          </w:tcPr>
          <w:p w:rsidR="006604AB" w:rsidRPr="00845754" w:rsidRDefault="006604AB" w:rsidP="00E422BA">
            <w:pPr>
              <w:pStyle w:val="TableEntry"/>
              <w:rPr>
                <w:rFonts w:cs="Arial"/>
              </w:rPr>
            </w:pPr>
            <w:r w:rsidRPr="00845754">
              <w:rPr>
                <w:rFonts w:cs="Arial"/>
              </w:rPr>
              <w:t xml:space="preserve">Unique Entity Identifier </w:t>
            </w:r>
          </w:p>
        </w:tc>
        <w:tc>
          <w:tcPr>
            <w:tcW w:w="990" w:type="dxa"/>
            <w:tcPrChange w:id="223" w:author="Derek Ritz" w:date="2013-05-02T14:51:00Z">
              <w:tcPr>
                <w:tcW w:w="990" w:type="dxa"/>
              </w:tcPr>
            </w:tcPrChange>
          </w:tcPr>
          <w:p w:rsidR="006604AB" w:rsidRPr="00845754" w:rsidRDefault="006604AB" w:rsidP="00E422BA">
            <w:pPr>
              <w:pStyle w:val="TableEntry"/>
            </w:pPr>
            <w:r w:rsidRPr="00845754">
              <w:t>R</w:t>
            </w:r>
          </w:p>
        </w:tc>
        <w:tc>
          <w:tcPr>
            <w:tcW w:w="6930" w:type="dxa"/>
            <w:tcPrChange w:id="224" w:author="Derek Ritz" w:date="2013-05-02T14:51:00Z">
              <w:tcPr>
                <w:tcW w:w="4500" w:type="dxa"/>
              </w:tcPr>
            </w:tcPrChange>
          </w:tcPr>
          <w:p w:rsidR="006604AB" w:rsidRPr="00845754" w:rsidRDefault="006604AB" w:rsidP="006604AB">
            <w:pPr>
              <w:pStyle w:val="TableEntry"/>
            </w:pPr>
            <w:r>
              <w:t xml:space="preserve">The unique entity identifier is a globally unique identifier for this organization. </w:t>
            </w:r>
            <w:del w:id="225" w:author="Derek Ritz" w:date="2013-05-02T10:28:00Z">
              <w:r w:rsidDel="006604AB">
                <w:delText xml:space="preserve">It is expressed in the </w:delText>
              </w:r>
              <w:r w:rsidRPr="00845754" w:rsidDel="006604AB">
                <w:delText>RDN Format as defined by ISO 21</w:delText>
              </w:r>
              <w:r w:rsidDel="006604AB">
                <w:delText>0</w:delText>
              </w:r>
              <w:r w:rsidRPr="00845754" w:rsidDel="006604AB">
                <w:delText>91 section 9.2 (Issuing Authority Name:ID)</w:delText>
              </w:r>
            </w:del>
          </w:p>
        </w:tc>
      </w:tr>
      <w:tr w:rsidR="006604AB" w:rsidRPr="00845754" w:rsidTr="003D2923">
        <w:tc>
          <w:tcPr>
            <w:tcW w:w="1278" w:type="dxa"/>
            <w:tcPrChange w:id="226" w:author="Derek Ritz" w:date="2013-05-02T14:51:00Z">
              <w:tcPr>
                <w:tcW w:w="1278" w:type="dxa"/>
              </w:tcPr>
            </w:tcPrChange>
          </w:tcPr>
          <w:p w:rsidR="006604AB" w:rsidRPr="004A4B90" w:rsidRDefault="006604AB" w:rsidP="00E422BA">
            <w:pPr>
              <w:pStyle w:val="TableEntry"/>
              <w:rPr>
                <w:rFonts w:cs="Arial"/>
                <w:highlight w:val="yellow"/>
              </w:rPr>
            </w:pPr>
            <w:r w:rsidRPr="004A4B90">
              <w:rPr>
                <w:rFonts w:cs="Arial"/>
                <w:highlight w:val="yellow"/>
              </w:rPr>
              <w:t>Org Identifiers</w:t>
            </w:r>
          </w:p>
        </w:tc>
        <w:tc>
          <w:tcPr>
            <w:tcW w:w="990" w:type="dxa"/>
            <w:tcPrChange w:id="227" w:author="Derek Ritz" w:date="2013-05-02T14:51:00Z">
              <w:tcPr>
                <w:tcW w:w="990" w:type="dxa"/>
              </w:tcPr>
            </w:tcPrChange>
          </w:tcPr>
          <w:p w:rsidR="006604AB" w:rsidRPr="004A4B90" w:rsidRDefault="006604AB" w:rsidP="00E422BA">
            <w:pPr>
              <w:pStyle w:val="TableEntry"/>
              <w:rPr>
                <w:highlight w:val="yellow"/>
              </w:rPr>
            </w:pPr>
            <w:r w:rsidRPr="004A4B90">
              <w:rPr>
                <w:highlight w:val="yellow"/>
              </w:rPr>
              <w:t>O</w:t>
            </w:r>
          </w:p>
        </w:tc>
        <w:tc>
          <w:tcPr>
            <w:tcW w:w="6930" w:type="dxa"/>
            <w:tcPrChange w:id="228" w:author="Derek Ritz" w:date="2013-05-02T14:51:00Z">
              <w:tcPr>
                <w:tcW w:w="4500" w:type="dxa"/>
              </w:tcPr>
            </w:tcPrChange>
          </w:tcPr>
          <w:p w:rsidR="006604AB" w:rsidRPr="004A4B90" w:rsidDel="006604AB" w:rsidRDefault="006604AB" w:rsidP="006604AB">
            <w:pPr>
              <w:pStyle w:val="TableEntry"/>
              <w:rPr>
                <w:del w:id="229" w:author="Derek Ritz" w:date="2013-05-02T10:29:00Z"/>
                <w:highlight w:val="yellow"/>
              </w:rPr>
            </w:pPr>
            <w:r w:rsidRPr="004A4B90">
              <w:rPr>
                <w:highlight w:val="yellow"/>
              </w:rPr>
              <w:t xml:space="preserve">An organization may have multiple other identifiers. </w:t>
            </w:r>
            <w:del w:id="230" w:author="Derek Ritz" w:date="2013-05-02T10:29:00Z">
              <w:r w:rsidRPr="004A4B90" w:rsidDel="006604AB">
                <w:rPr>
                  <w:highlight w:val="yellow"/>
                </w:rPr>
                <w:delText>The format of these is defined by ISO 21</w:delText>
              </w:r>
              <w:r w:rsidDel="006604AB">
                <w:rPr>
                  <w:highlight w:val="yellow"/>
                </w:rPr>
                <w:delText>0</w:delText>
              </w:r>
              <w:r w:rsidRPr="004A4B90" w:rsidDel="006604AB">
                <w:rPr>
                  <w:highlight w:val="yellow"/>
                </w:rPr>
                <w:delText>91 (Issuing Authority:Type:ID:Status)</w:delText>
              </w:r>
            </w:del>
          </w:p>
          <w:p w:rsidR="006604AB" w:rsidRPr="00845754" w:rsidRDefault="006604AB" w:rsidP="00AC4865">
            <w:pPr>
              <w:pStyle w:val="TableEntry"/>
            </w:pPr>
            <w:r w:rsidRPr="004A4B90">
              <w:rPr>
                <w:highlight w:val="yellow"/>
              </w:rPr>
              <w:t xml:space="preserve">Type values will be defined by national or regional organizations.  </w:t>
            </w:r>
          </w:p>
        </w:tc>
      </w:tr>
      <w:tr w:rsidR="006604AB" w:rsidRPr="00845754" w:rsidTr="003D2923">
        <w:tc>
          <w:tcPr>
            <w:tcW w:w="1278" w:type="dxa"/>
            <w:tcPrChange w:id="231" w:author="Derek Ritz" w:date="2013-05-02T14:51:00Z">
              <w:tcPr>
                <w:tcW w:w="1278" w:type="dxa"/>
              </w:tcPr>
            </w:tcPrChange>
          </w:tcPr>
          <w:p w:rsidR="006604AB" w:rsidRPr="00845754" w:rsidRDefault="006604AB" w:rsidP="00E422BA">
            <w:pPr>
              <w:pStyle w:val="TableEntry"/>
              <w:rPr>
                <w:rFonts w:cs="Arial"/>
              </w:rPr>
            </w:pPr>
            <w:r w:rsidRPr="00845754">
              <w:rPr>
                <w:rFonts w:cs="Arial"/>
              </w:rPr>
              <w:t>Org Type</w:t>
            </w:r>
          </w:p>
        </w:tc>
        <w:tc>
          <w:tcPr>
            <w:tcW w:w="990" w:type="dxa"/>
            <w:tcPrChange w:id="232" w:author="Derek Ritz" w:date="2013-05-02T14:51:00Z">
              <w:tcPr>
                <w:tcW w:w="990" w:type="dxa"/>
              </w:tcPr>
            </w:tcPrChange>
          </w:tcPr>
          <w:p w:rsidR="006604AB" w:rsidRPr="00845754" w:rsidRDefault="006604AB" w:rsidP="00E422BA">
            <w:pPr>
              <w:pStyle w:val="TableEntry"/>
            </w:pPr>
            <w:r>
              <w:t>R</w:t>
            </w:r>
          </w:p>
        </w:tc>
        <w:tc>
          <w:tcPr>
            <w:tcW w:w="6930" w:type="dxa"/>
            <w:tcPrChange w:id="233" w:author="Derek Ritz" w:date="2013-05-02T14:51:00Z">
              <w:tcPr>
                <w:tcW w:w="4500" w:type="dxa"/>
              </w:tcPr>
            </w:tcPrChange>
          </w:tcPr>
          <w:p w:rsidR="006604AB" w:rsidRPr="00845754" w:rsidDel="007C414C" w:rsidRDefault="006604AB" w:rsidP="007C414C">
            <w:pPr>
              <w:pStyle w:val="TableEntry"/>
              <w:rPr>
                <w:del w:id="234" w:author="Derek Ritz" w:date="2013-05-02T10:32:00Z"/>
              </w:rPr>
            </w:pPr>
            <w:r w:rsidRPr="00845754">
              <w:t xml:space="preserve">The values </w:t>
            </w:r>
            <w:r>
              <w:t xml:space="preserve">for organization type </w:t>
            </w:r>
            <w:r w:rsidRPr="00845754">
              <w:t xml:space="preserve">will be defined by national or regional organizations.  </w:t>
            </w:r>
            <w:del w:id="235" w:author="Derek Ritz" w:date="2013-05-02T10:32:00Z">
              <w:r w:rsidRPr="00845754" w:rsidDel="007C414C">
                <w:delText xml:space="preserve">An example is the list of Non Individual Values from the </w:delText>
              </w:r>
              <w:r w:rsidRPr="00845754" w:rsidDel="007C414C">
                <w:rPr>
                  <w:color w:val="000000"/>
                  <w:lang w:bidi="ne-NP"/>
                </w:rPr>
                <w:delText>Healthcare Provider Taxonomy Published by the American Medical Association twice a year.  An example of this document can be found at the following r</w:delText>
              </w:r>
              <w:r w:rsidRPr="00845754" w:rsidDel="007C414C">
                <w:rPr>
                  <w:lang w:bidi="ne-NP"/>
                </w:rPr>
                <w:delText>eference URL: http://www.adldata.com/Downloads/Glossaries/taxonomy_80.pdf.</w:delText>
              </w:r>
              <w:r w:rsidRPr="00845754" w:rsidDel="007C414C">
                <w:delText xml:space="preserve">  </w:delText>
              </w:r>
            </w:del>
          </w:p>
          <w:p w:rsidR="006604AB" w:rsidRPr="00845754" w:rsidRDefault="006604AB" w:rsidP="007C414C">
            <w:pPr>
              <w:pStyle w:val="TableEntry"/>
            </w:pPr>
          </w:p>
        </w:tc>
      </w:tr>
      <w:tr w:rsidR="006604AB" w:rsidRPr="00845754" w:rsidTr="003D2923">
        <w:tc>
          <w:tcPr>
            <w:tcW w:w="1278" w:type="dxa"/>
            <w:tcPrChange w:id="236" w:author="Derek Ritz" w:date="2013-05-02T14:51:00Z">
              <w:tcPr>
                <w:tcW w:w="1278" w:type="dxa"/>
              </w:tcPr>
            </w:tcPrChange>
          </w:tcPr>
          <w:p w:rsidR="006604AB" w:rsidRPr="00811C6A" w:rsidRDefault="006604AB" w:rsidP="00E422BA">
            <w:pPr>
              <w:pStyle w:val="TableEntry"/>
              <w:rPr>
                <w:rFonts w:cs="Arial"/>
                <w:highlight w:val="yellow"/>
              </w:rPr>
            </w:pPr>
            <w:r w:rsidRPr="00811C6A">
              <w:rPr>
                <w:rFonts w:cs="Arial"/>
                <w:highlight w:val="yellow"/>
              </w:rPr>
              <w:t>Org  Type Description</w:t>
            </w:r>
          </w:p>
        </w:tc>
        <w:tc>
          <w:tcPr>
            <w:tcW w:w="990" w:type="dxa"/>
            <w:tcPrChange w:id="237" w:author="Derek Ritz" w:date="2013-05-02T14:51:00Z">
              <w:tcPr>
                <w:tcW w:w="990" w:type="dxa"/>
              </w:tcPr>
            </w:tcPrChange>
          </w:tcPr>
          <w:p w:rsidR="006604AB" w:rsidRPr="00811C6A" w:rsidRDefault="006604AB" w:rsidP="00E422BA">
            <w:pPr>
              <w:pStyle w:val="TableEntry"/>
              <w:rPr>
                <w:highlight w:val="yellow"/>
              </w:rPr>
            </w:pPr>
            <w:r>
              <w:rPr>
                <w:highlight w:val="yellow"/>
              </w:rPr>
              <w:t>R</w:t>
            </w:r>
          </w:p>
        </w:tc>
        <w:tc>
          <w:tcPr>
            <w:tcW w:w="6930" w:type="dxa"/>
            <w:tcPrChange w:id="238" w:author="Derek Ritz" w:date="2013-05-02T14:51:00Z">
              <w:tcPr>
                <w:tcW w:w="4500" w:type="dxa"/>
              </w:tcPr>
            </w:tcPrChange>
          </w:tcPr>
          <w:p w:rsidR="006604AB" w:rsidRPr="00845754" w:rsidRDefault="006604AB" w:rsidP="00E422BA">
            <w:pPr>
              <w:pStyle w:val="TableEntry"/>
            </w:pPr>
            <w:r w:rsidRPr="00811C6A">
              <w:rPr>
                <w:highlight w:val="yellow"/>
              </w:rPr>
              <w:t>The definitions will be defined by national or regional organizations.  See Org Type for more information.</w:t>
            </w:r>
          </w:p>
        </w:tc>
      </w:tr>
      <w:tr w:rsidR="006604AB" w:rsidRPr="00845754" w:rsidTr="003D2923">
        <w:tc>
          <w:tcPr>
            <w:tcW w:w="1278" w:type="dxa"/>
            <w:tcPrChange w:id="239" w:author="Derek Ritz" w:date="2013-05-02T14:51:00Z">
              <w:tcPr>
                <w:tcW w:w="1278" w:type="dxa"/>
              </w:tcPr>
            </w:tcPrChange>
          </w:tcPr>
          <w:p w:rsidR="006604AB" w:rsidRPr="00845754" w:rsidRDefault="006604AB" w:rsidP="00E422BA">
            <w:pPr>
              <w:pStyle w:val="TableEntry"/>
              <w:rPr>
                <w:rFonts w:cs="Arial"/>
              </w:rPr>
            </w:pPr>
            <w:r w:rsidRPr="00845754">
              <w:rPr>
                <w:rFonts w:cs="Arial"/>
              </w:rPr>
              <w:t>Org Status</w:t>
            </w:r>
          </w:p>
        </w:tc>
        <w:tc>
          <w:tcPr>
            <w:tcW w:w="990" w:type="dxa"/>
            <w:tcPrChange w:id="240" w:author="Derek Ritz" w:date="2013-05-02T14:51:00Z">
              <w:tcPr>
                <w:tcW w:w="990" w:type="dxa"/>
              </w:tcPr>
            </w:tcPrChange>
          </w:tcPr>
          <w:p w:rsidR="006604AB" w:rsidRPr="00845754" w:rsidRDefault="006604AB" w:rsidP="00E422BA">
            <w:pPr>
              <w:pStyle w:val="TableEntry"/>
            </w:pPr>
            <w:r>
              <w:t>R</w:t>
            </w:r>
          </w:p>
        </w:tc>
        <w:tc>
          <w:tcPr>
            <w:tcW w:w="6930" w:type="dxa"/>
            <w:tcPrChange w:id="241" w:author="Derek Ritz" w:date="2013-05-02T14:51:00Z">
              <w:tcPr>
                <w:tcW w:w="4500" w:type="dxa"/>
              </w:tcPr>
            </w:tcPrChange>
          </w:tcPr>
          <w:p w:rsidR="006604AB" w:rsidRPr="00845754" w:rsidRDefault="006604AB" w:rsidP="00E422BA">
            <w:pPr>
              <w:pStyle w:val="TableEntry"/>
            </w:pPr>
            <w:r>
              <w:t xml:space="preserve">The organization’s status may be either </w:t>
            </w:r>
            <w:r w:rsidRPr="00845754">
              <w:t>Active/Inactive</w:t>
            </w:r>
            <w:r>
              <w:t>.</w:t>
            </w:r>
          </w:p>
        </w:tc>
      </w:tr>
      <w:tr w:rsidR="006604AB" w:rsidRPr="00845754" w:rsidTr="003D2923">
        <w:tc>
          <w:tcPr>
            <w:tcW w:w="1278" w:type="dxa"/>
            <w:tcPrChange w:id="242" w:author="Derek Ritz" w:date="2013-05-02T14:51:00Z">
              <w:tcPr>
                <w:tcW w:w="1278" w:type="dxa"/>
              </w:tcPr>
            </w:tcPrChange>
          </w:tcPr>
          <w:p w:rsidR="006604AB" w:rsidRPr="00845754" w:rsidRDefault="006604AB" w:rsidP="00E422BA">
            <w:pPr>
              <w:pStyle w:val="TableEntry"/>
              <w:rPr>
                <w:rFonts w:cs="Arial"/>
              </w:rPr>
            </w:pPr>
            <w:r w:rsidRPr="00845754">
              <w:rPr>
                <w:rFonts w:cs="Arial"/>
              </w:rPr>
              <w:t xml:space="preserve">Org </w:t>
            </w:r>
            <w:ins w:id="243" w:author="Derek Ritz" w:date="2013-05-02T10:34:00Z">
              <w:r w:rsidR="007C414C">
                <w:rPr>
                  <w:rFonts w:cs="Arial"/>
                </w:rPr>
                <w:t xml:space="preserve">Primary </w:t>
              </w:r>
            </w:ins>
            <w:r w:rsidRPr="00845754">
              <w:rPr>
                <w:rFonts w:cs="Arial"/>
              </w:rPr>
              <w:t>Name</w:t>
            </w:r>
          </w:p>
        </w:tc>
        <w:tc>
          <w:tcPr>
            <w:tcW w:w="990" w:type="dxa"/>
            <w:tcPrChange w:id="244" w:author="Derek Ritz" w:date="2013-05-02T14:51:00Z">
              <w:tcPr>
                <w:tcW w:w="990" w:type="dxa"/>
              </w:tcPr>
            </w:tcPrChange>
          </w:tcPr>
          <w:p w:rsidR="006604AB" w:rsidRPr="00845754" w:rsidRDefault="006604AB" w:rsidP="00E422BA">
            <w:pPr>
              <w:pStyle w:val="TableEntry"/>
            </w:pPr>
            <w:r>
              <w:t>R</w:t>
            </w:r>
          </w:p>
        </w:tc>
        <w:tc>
          <w:tcPr>
            <w:tcW w:w="6930" w:type="dxa"/>
            <w:tcPrChange w:id="245" w:author="Derek Ritz" w:date="2013-05-02T14:51:00Z">
              <w:tcPr>
                <w:tcW w:w="4500" w:type="dxa"/>
              </w:tcPr>
            </w:tcPrChange>
          </w:tcPr>
          <w:p w:rsidR="006604AB" w:rsidRPr="00845754" w:rsidRDefault="006604AB" w:rsidP="007C414C">
            <w:pPr>
              <w:pStyle w:val="TableEntry"/>
            </w:pPr>
            <w:r>
              <w:t xml:space="preserve">The organization’s name, for primary use, is a mandatory attribute. </w:t>
            </w:r>
            <w:del w:id="246" w:author="Derek Ritz" w:date="2013-05-02T10:38:00Z">
              <w:r w:rsidRPr="00845754" w:rsidDel="007C414C">
                <w:delText>Use of language tag and HL7 Name Data Type (XCN) as per PWP Volume 2A Section 3.24; 3.24.5.2.3.1</w:delText>
              </w:r>
            </w:del>
          </w:p>
        </w:tc>
      </w:tr>
      <w:tr w:rsidR="006604AB" w:rsidRPr="00845754" w:rsidTr="003D2923">
        <w:tc>
          <w:tcPr>
            <w:tcW w:w="1278" w:type="dxa"/>
            <w:tcPrChange w:id="247" w:author="Derek Ritz" w:date="2013-05-02T14:51:00Z">
              <w:tcPr>
                <w:tcW w:w="1278" w:type="dxa"/>
              </w:tcPr>
            </w:tcPrChange>
          </w:tcPr>
          <w:p w:rsidR="006604AB" w:rsidRPr="00845754" w:rsidRDefault="006604AB" w:rsidP="007C414C">
            <w:pPr>
              <w:pStyle w:val="TableEntry"/>
              <w:rPr>
                <w:rFonts w:cs="Arial"/>
              </w:rPr>
            </w:pPr>
            <w:r w:rsidRPr="00845754">
              <w:rPr>
                <w:rFonts w:cs="Arial"/>
              </w:rPr>
              <w:t xml:space="preserve">Org </w:t>
            </w:r>
            <w:del w:id="248" w:author="Derek Ritz" w:date="2013-05-02T10:34:00Z">
              <w:r w:rsidRPr="00845754" w:rsidDel="007C414C">
                <w:rPr>
                  <w:rFonts w:cs="Arial"/>
                </w:rPr>
                <w:delText xml:space="preserve">Known </w:delText>
              </w:r>
            </w:del>
            <w:ins w:id="249" w:author="Derek Ritz" w:date="2013-05-02T10:34:00Z">
              <w:r w:rsidR="007C414C">
                <w:rPr>
                  <w:rFonts w:cs="Arial"/>
                </w:rPr>
                <w:t>other</w:t>
              </w:r>
              <w:r w:rsidR="007C414C" w:rsidRPr="00845754">
                <w:rPr>
                  <w:rFonts w:cs="Arial"/>
                </w:rPr>
                <w:t xml:space="preserve"> </w:t>
              </w:r>
            </w:ins>
            <w:ins w:id="250" w:author="Derek Ritz" w:date="2013-05-02T10:35:00Z">
              <w:r w:rsidR="007C414C">
                <w:rPr>
                  <w:rFonts w:cs="Arial"/>
                </w:rPr>
                <w:t>N</w:t>
              </w:r>
            </w:ins>
            <w:del w:id="251" w:author="Derek Ritz" w:date="2013-05-02T10:35:00Z">
              <w:r w:rsidRPr="00845754" w:rsidDel="007C414C">
                <w:rPr>
                  <w:rFonts w:cs="Arial"/>
                </w:rPr>
                <w:delText>n</w:delText>
              </w:r>
            </w:del>
            <w:r w:rsidRPr="00845754">
              <w:rPr>
                <w:rFonts w:cs="Arial"/>
              </w:rPr>
              <w:t>ames</w:t>
            </w:r>
          </w:p>
        </w:tc>
        <w:tc>
          <w:tcPr>
            <w:tcW w:w="990" w:type="dxa"/>
            <w:tcPrChange w:id="252" w:author="Derek Ritz" w:date="2013-05-02T14:51:00Z">
              <w:tcPr>
                <w:tcW w:w="990" w:type="dxa"/>
              </w:tcPr>
            </w:tcPrChange>
          </w:tcPr>
          <w:p w:rsidR="006604AB" w:rsidRPr="00845754" w:rsidRDefault="006604AB" w:rsidP="00E422BA">
            <w:pPr>
              <w:pStyle w:val="TableEntry"/>
            </w:pPr>
            <w:r w:rsidRPr="00845754">
              <w:t>O</w:t>
            </w:r>
          </w:p>
        </w:tc>
        <w:tc>
          <w:tcPr>
            <w:tcW w:w="6930" w:type="dxa"/>
            <w:tcPrChange w:id="253" w:author="Derek Ritz" w:date="2013-05-02T14:51:00Z">
              <w:tcPr>
                <w:tcW w:w="4500" w:type="dxa"/>
              </w:tcPr>
            </w:tcPrChange>
          </w:tcPr>
          <w:p w:rsidR="006604AB" w:rsidRPr="00845754" w:rsidRDefault="006604AB" w:rsidP="007C414C">
            <w:pPr>
              <w:pStyle w:val="TableEntry"/>
            </w:pPr>
            <w:r>
              <w:t xml:space="preserve">Other optional names may be defined for the organization. </w:t>
            </w:r>
            <w:del w:id="254" w:author="Derek Ritz" w:date="2013-05-02T10:38:00Z">
              <w:r w:rsidRPr="00845754" w:rsidDel="007C414C">
                <w:delText>Use of language tag and HL7 Name Data Type (XCN) as per PWP Volume 2A Section 3.24; 3.24.5.2.3.1</w:delText>
              </w:r>
            </w:del>
          </w:p>
        </w:tc>
      </w:tr>
      <w:tr w:rsidR="006604AB" w:rsidRPr="00845754" w:rsidTr="003D2923">
        <w:tc>
          <w:tcPr>
            <w:tcW w:w="1278" w:type="dxa"/>
            <w:tcPrChange w:id="255" w:author="Derek Ritz" w:date="2013-05-02T14:51:00Z">
              <w:tcPr>
                <w:tcW w:w="1278" w:type="dxa"/>
              </w:tcPr>
            </w:tcPrChange>
          </w:tcPr>
          <w:p w:rsidR="006604AB" w:rsidRPr="00845754" w:rsidRDefault="006604AB" w:rsidP="00E422BA">
            <w:pPr>
              <w:pStyle w:val="TableEntry"/>
              <w:rPr>
                <w:rFonts w:cs="Arial"/>
              </w:rPr>
            </w:pPr>
            <w:r w:rsidRPr="00845754">
              <w:rPr>
                <w:rFonts w:cs="Arial"/>
              </w:rPr>
              <w:t>Org Contact</w:t>
            </w:r>
          </w:p>
        </w:tc>
        <w:tc>
          <w:tcPr>
            <w:tcW w:w="990" w:type="dxa"/>
            <w:tcPrChange w:id="256" w:author="Derek Ritz" w:date="2013-05-02T14:51:00Z">
              <w:tcPr>
                <w:tcW w:w="990" w:type="dxa"/>
              </w:tcPr>
            </w:tcPrChange>
          </w:tcPr>
          <w:p w:rsidR="006604AB" w:rsidRPr="00845754" w:rsidRDefault="006604AB" w:rsidP="00E422BA">
            <w:pPr>
              <w:pStyle w:val="TableEntry"/>
            </w:pPr>
            <w:r>
              <w:t>R</w:t>
            </w:r>
            <w:ins w:id="257" w:author="Derek Ritz" w:date="2013-05-02T10:40:00Z">
              <w:r w:rsidR="00F4711E">
                <w:t>2</w:t>
              </w:r>
            </w:ins>
          </w:p>
        </w:tc>
        <w:tc>
          <w:tcPr>
            <w:tcW w:w="6930" w:type="dxa"/>
            <w:tcPrChange w:id="258" w:author="Derek Ritz" w:date="2013-05-02T14:51:00Z">
              <w:tcPr>
                <w:tcW w:w="4500" w:type="dxa"/>
              </w:tcPr>
            </w:tcPrChange>
          </w:tcPr>
          <w:p w:rsidR="006604AB" w:rsidRPr="00845754" w:rsidRDefault="007C414C" w:rsidP="007C414C">
            <w:pPr>
              <w:pStyle w:val="TableEntry"/>
            </w:pPr>
            <w:ins w:id="259" w:author="Derek Ritz" w:date="2013-05-02T10:39:00Z">
              <w:r>
                <w:t xml:space="preserve">There must be at least one </w:t>
              </w:r>
            </w:ins>
            <w:del w:id="260" w:author="Derek Ritz" w:date="2013-05-02T10:39:00Z">
              <w:r w:rsidR="006604AB" w:rsidDel="007C414C">
                <w:delText xml:space="preserve">The main </w:delText>
              </w:r>
            </w:del>
            <w:r w:rsidR="006604AB">
              <w:t xml:space="preserve">contact </w:t>
            </w:r>
            <w:ins w:id="261" w:author="Derek Ritz" w:date="2013-05-02T10:39:00Z">
              <w:r>
                <w:t xml:space="preserve">defined </w:t>
              </w:r>
            </w:ins>
            <w:r w:rsidR="006604AB">
              <w:t>for the organization</w:t>
            </w:r>
            <w:ins w:id="262" w:author="Derek Ritz" w:date="2013-05-02T10:39:00Z">
              <w:r>
                <w:t>; it</w:t>
              </w:r>
            </w:ins>
            <w:r w:rsidR="006604AB">
              <w:t xml:space="preserve"> is a mandatory field. </w:t>
            </w:r>
          </w:p>
        </w:tc>
      </w:tr>
      <w:tr w:rsidR="006604AB" w:rsidRPr="00845754" w:rsidTr="003D2923">
        <w:tc>
          <w:tcPr>
            <w:tcW w:w="1278" w:type="dxa"/>
            <w:tcPrChange w:id="263" w:author="Derek Ritz" w:date="2013-05-02T14:51:00Z">
              <w:tcPr>
                <w:tcW w:w="1278" w:type="dxa"/>
              </w:tcPr>
            </w:tcPrChange>
          </w:tcPr>
          <w:p w:rsidR="006604AB" w:rsidRPr="00845754" w:rsidRDefault="006604AB" w:rsidP="00D77EB4">
            <w:pPr>
              <w:pStyle w:val="TableEntry"/>
              <w:rPr>
                <w:rFonts w:cs="Arial"/>
              </w:rPr>
            </w:pPr>
            <w:r w:rsidRPr="00845754">
              <w:rPr>
                <w:rFonts w:cs="Arial"/>
              </w:rPr>
              <w:t xml:space="preserve">Org </w:t>
            </w:r>
            <w:r>
              <w:rPr>
                <w:rFonts w:cs="Arial"/>
              </w:rPr>
              <w:t>Admin</w:t>
            </w:r>
            <w:r w:rsidRPr="00845754">
              <w:rPr>
                <w:rFonts w:cs="Arial"/>
              </w:rPr>
              <w:t xml:space="preserve"> Address</w:t>
            </w:r>
          </w:p>
        </w:tc>
        <w:tc>
          <w:tcPr>
            <w:tcW w:w="990" w:type="dxa"/>
            <w:tcPrChange w:id="264" w:author="Derek Ritz" w:date="2013-05-02T14:51:00Z">
              <w:tcPr>
                <w:tcW w:w="990" w:type="dxa"/>
              </w:tcPr>
            </w:tcPrChange>
          </w:tcPr>
          <w:p w:rsidR="006604AB" w:rsidRPr="00845754" w:rsidRDefault="006604AB" w:rsidP="00E422BA">
            <w:pPr>
              <w:pStyle w:val="TableEntry"/>
            </w:pPr>
            <w:r>
              <w:t>R2</w:t>
            </w:r>
          </w:p>
        </w:tc>
        <w:tc>
          <w:tcPr>
            <w:tcW w:w="6930" w:type="dxa"/>
            <w:tcPrChange w:id="265" w:author="Derek Ritz" w:date="2013-05-02T14:51:00Z">
              <w:tcPr>
                <w:tcW w:w="4500" w:type="dxa"/>
              </w:tcPr>
            </w:tcPrChange>
          </w:tcPr>
          <w:p w:rsidR="006604AB" w:rsidRPr="00845754" w:rsidRDefault="006604AB" w:rsidP="00F4711E">
            <w:pPr>
              <w:pStyle w:val="TableEntry"/>
            </w:pPr>
            <w:del w:id="266" w:author="Derek Ritz" w:date="2013-05-02T10:44:00Z">
              <w:r w:rsidDel="00F4711E">
                <w:delText>The</w:delText>
              </w:r>
            </w:del>
            <w:ins w:id="267" w:author="Derek Ritz" w:date="2013-05-02T10:42:00Z">
              <w:r w:rsidR="00F4711E">
                <w:t xml:space="preserve">. </w:t>
              </w:r>
            </w:ins>
            <w:del w:id="268" w:author="Derek Ritz" w:date="2013-05-02T10:43:00Z">
              <w:r w:rsidDel="00F4711E">
                <w:delText xml:space="preserve"> main delivery address for the organization must be described, if known. </w:delText>
              </w:r>
            </w:del>
            <w:ins w:id="269" w:author="Derek Ritz" w:date="2013-05-02T10:43:00Z">
              <w:r w:rsidR="00F4711E">
                <w:t>.</w:t>
              </w:r>
            </w:ins>
            <w:r>
              <w:t>This address type may be identified as billing, delivery, or mailing.</w:t>
            </w:r>
            <w:ins w:id="270" w:author="Derek Ritz" w:date="2013-05-02T10:44:00Z">
              <w:r w:rsidR="00F4711E">
                <w:t xml:space="preserve"> There may be more than one administrative address.</w:t>
              </w:r>
            </w:ins>
          </w:p>
        </w:tc>
      </w:tr>
      <w:tr w:rsidR="006604AB" w:rsidRPr="00845754" w:rsidTr="003D2923">
        <w:tc>
          <w:tcPr>
            <w:tcW w:w="1278" w:type="dxa"/>
            <w:tcPrChange w:id="271" w:author="Derek Ritz" w:date="2013-05-02T14:51:00Z">
              <w:tcPr>
                <w:tcW w:w="1278" w:type="dxa"/>
              </w:tcPr>
            </w:tcPrChange>
          </w:tcPr>
          <w:p w:rsidR="006604AB" w:rsidRPr="00845754" w:rsidRDefault="006604AB" w:rsidP="00E422BA">
            <w:pPr>
              <w:pStyle w:val="TableEntry"/>
              <w:rPr>
                <w:rFonts w:cs="Arial"/>
              </w:rPr>
            </w:pPr>
            <w:r w:rsidRPr="00845754">
              <w:rPr>
                <w:rFonts w:cs="Arial"/>
              </w:rPr>
              <w:t xml:space="preserve"> Org Credentials</w:t>
            </w:r>
          </w:p>
        </w:tc>
        <w:tc>
          <w:tcPr>
            <w:tcW w:w="990" w:type="dxa"/>
            <w:tcPrChange w:id="272" w:author="Derek Ritz" w:date="2013-05-02T14:51:00Z">
              <w:tcPr>
                <w:tcW w:w="990" w:type="dxa"/>
              </w:tcPr>
            </w:tcPrChange>
          </w:tcPr>
          <w:p w:rsidR="006604AB" w:rsidRPr="00845754" w:rsidRDefault="006604AB" w:rsidP="00E422BA">
            <w:pPr>
              <w:pStyle w:val="TableEntry"/>
            </w:pPr>
            <w:r w:rsidRPr="00845754">
              <w:t>O</w:t>
            </w:r>
          </w:p>
        </w:tc>
        <w:tc>
          <w:tcPr>
            <w:tcW w:w="6930" w:type="dxa"/>
            <w:tcPrChange w:id="273" w:author="Derek Ritz" w:date="2013-05-02T14:51:00Z">
              <w:tcPr>
                <w:tcW w:w="4500" w:type="dxa"/>
              </w:tcPr>
            </w:tcPrChange>
          </w:tcPr>
          <w:p w:rsidR="006604AB" w:rsidRPr="00845754" w:rsidRDefault="00F4711E" w:rsidP="00F4711E">
            <w:pPr>
              <w:pStyle w:val="TableEntry"/>
            </w:pPr>
            <w:ins w:id="274" w:author="Derek Ritz" w:date="2013-05-02T10:45:00Z">
              <w:r>
                <w:t xml:space="preserve">This is the list of credentials held by </w:t>
              </w:r>
            </w:ins>
            <w:del w:id="275" w:author="Derek Ritz" w:date="2013-05-02T10:45:00Z">
              <w:r w:rsidR="006604AB" w:rsidDel="00F4711E">
                <w:delText xml:space="preserve">Where </w:delText>
              </w:r>
            </w:del>
            <w:r w:rsidR="006604AB">
              <w:t>the organization</w:t>
            </w:r>
            <w:ins w:id="276" w:author="Derek Ritz" w:date="2013-05-02T10:46:00Z">
              <w:r>
                <w:t>.</w:t>
              </w:r>
            </w:ins>
            <w:r w:rsidR="006604AB">
              <w:t xml:space="preserve"> </w:t>
            </w:r>
            <w:del w:id="277" w:author="Derek Ritz" w:date="2013-05-02T10:46:00Z">
              <w:r w:rsidR="006604AB" w:rsidDel="00F4711E">
                <w:delText xml:space="preserve">has credentials, these may be optionally listed. </w:delText>
              </w:r>
            </w:del>
            <w:r w:rsidR="006604AB">
              <w:t>NOTE: d</w:t>
            </w:r>
            <w:r w:rsidR="006604AB" w:rsidRPr="00845754">
              <w:t xml:space="preserve">egree is not a valid </w:t>
            </w:r>
            <w:r w:rsidR="006604AB">
              <w:t xml:space="preserve">credential </w:t>
            </w:r>
            <w:r w:rsidR="006604AB" w:rsidRPr="00845754">
              <w:t xml:space="preserve">type for </w:t>
            </w:r>
            <w:r w:rsidR="006604AB">
              <w:t xml:space="preserve">an </w:t>
            </w:r>
            <w:r w:rsidR="006604AB" w:rsidRPr="00845754">
              <w:t>Organization</w:t>
            </w:r>
          </w:p>
        </w:tc>
      </w:tr>
      <w:tr w:rsidR="006604AB" w:rsidRPr="00845754" w:rsidTr="003D2923">
        <w:tc>
          <w:tcPr>
            <w:tcW w:w="1278" w:type="dxa"/>
            <w:tcPrChange w:id="278" w:author="Derek Ritz" w:date="2013-05-02T14:51:00Z">
              <w:tcPr>
                <w:tcW w:w="1278" w:type="dxa"/>
              </w:tcPr>
            </w:tcPrChange>
          </w:tcPr>
          <w:p w:rsidR="006604AB" w:rsidRPr="00845754" w:rsidRDefault="006604AB" w:rsidP="00E422BA">
            <w:pPr>
              <w:pStyle w:val="TableEntry"/>
              <w:rPr>
                <w:rFonts w:cs="Arial"/>
              </w:rPr>
            </w:pPr>
            <w:r w:rsidRPr="00845754">
              <w:rPr>
                <w:rFonts w:cs="Arial"/>
              </w:rPr>
              <w:t>Provider Language Supported</w:t>
            </w:r>
          </w:p>
        </w:tc>
        <w:tc>
          <w:tcPr>
            <w:tcW w:w="990" w:type="dxa"/>
            <w:tcPrChange w:id="279" w:author="Derek Ritz" w:date="2013-05-02T14:51:00Z">
              <w:tcPr>
                <w:tcW w:w="990" w:type="dxa"/>
              </w:tcPr>
            </w:tcPrChange>
          </w:tcPr>
          <w:p w:rsidR="006604AB" w:rsidRPr="00845754" w:rsidRDefault="006604AB" w:rsidP="00E422BA">
            <w:pPr>
              <w:pStyle w:val="TableEntry"/>
            </w:pPr>
            <w:r>
              <w:t>R</w:t>
            </w:r>
          </w:p>
        </w:tc>
        <w:tc>
          <w:tcPr>
            <w:tcW w:w="6930" w:type="dxa"/>
            <w:tcPrChange w:id="280" w:author="Derek Ritz" w:date="2013-05-02T14:51:00Z">
              <w:tcPr>
                <w:tcW w:w="4500" w:type="dxa"/>
              </w:tcPr>
            </w:tcPrChange>
          </w:tcPr>
          <w:p w:rsidR="006604AB" w:rsidRPr="00845754" w:rsidRDefault="006604AB" w:rsidP="007777EC">
            <w:pPr>
              <w:pStyle w:val="TableEntry"/>
            </w:pPr>
            <w:r>
              <w:t>It is mandatory to identify</w:t>
            </w:r>
            <w:ins w:id="281" w:author="Derek Ritz" w:date="2013-05-02T10:50:00Z">
              <w:r w:rsidR="007777EC">
                <w:t xml:space="preserve"> that languages</w:t>
              </w:r>
            </w:ins>
            <w:r>
              <w:t xml:space="preserve"> </w:t>
            </w:r>
            <w:del w:id="282" w:author="Derek Ritz" w:date="2013-05-02T10:50:00Z">
              <w:r w:rsidDel="007777EC">
                <w:delText xml:space="preserve">at least the primary language </w:delText>
              </w:r>
            </w:del>
            <w:r>
              <w:t xml:space="preserve">the organization is able to operate in. </w:t>
            </w:r>
            <w:del w:id="283" w:author="Derek Ritz" w:date="2013-05-02T10:49:00Z">
              <w:r w:rsidDel="00F4711E">
                <w:delText>This is a coded value; the code system may be specified by the implementer.</w:delText>
              </w:r>
            </w:del>
          </w:p>
        </w:tc>
      </w:tr>
      <w:tr w:rsidR="006604AB" w:rsidRPr="00845754" w:rsidTr="003D2923">
        <w:tc>
          <w:tcPr>
            <w:tcW w:w="1278" w:type="dxa"/>
            <w:tcPrChange w:id="284" w:author="Derek Ritz" w:date="2013-05-02T14:51:00Z">
              <w:tcPr>
                <w:tcW w:w="1278" w:type="dxa"/>
              </w:tcPr>
            </w:tcPrChange>
          </w:tcPr>
          <w:p w:rsidR="006604AB" w:rsidRPr="00845754" w:rsidRDefault="006604AB" w:rsidP="00E422BA">
            <w:pPr>
              <w:pStyle w:val="TableEntry"/>
              <w:rPr>
                <w:rFonts w:cs="Arial"/>
              </w:rPr>
            </w:pPr>
            <w:r w:rsidRPr="00845754">
              <w:rPr>
                <w:rFonts w:cs="Arial"/>
              </w:rPr>
              <w:t xml:space="preserve"> Org Specialty</w:t>
            </w:r>
          </w:p>
        </w:tc>
        <w:tc>
          <w:tcPr>
            <w:tcW w:w="990" w:type="dxa"/>
            <w:tcPrChange w:id="285" w:author="Derek Ritz" w:date="2013-05-02T14:51:00Z">
              <w:tcPr>
                <w:tcW w:w="990" w:type="dxa"/>
              </w:tcPr>
            </w:tcPrChange>
          </w:tcPr>
          <w:p w:rsidR="006604AB" w:rsidRPr="00845754" w:rsidRDefault="006604AB" w:rsidP="00E422BA">
            <w:pPr>
              <w:pStyle w:val="TableEntry"/>
            </w:pPr>
            <w:r w:rsidRPr="00845754">
              <w:t>O</w:t>
            </w:r>
          </w:p>
        </w:tc>
        <w:tc>
          <w:tcPr>
            <w:tcW w:w="6930" w:type="dxa"/>
            <w:tcPrChange w:id="286" w:author="Derek Ritz" w:date="2013-05-02T14:51:00Z">
              <w:tcPr>
                <w:tcW w:w="4500" w:type="dxa"/>
              </w:tcPr>
            </w:tcPrChange>
          </w:tcPr>
          <w:p w:rsidR="006604AB" w:rsidRPr="00845754" w:rsidRDefault="006604AB" w:rsidP="007777EC">
            <w:pPr>
              <w:pStyle w:val="TableEntry"/>
            </w:pPr>
            <w:r>
              <w:t xml:space="preserve">An organization may, optionally, indicate its specializations. </w:t>
            </w:r>
            <w:del w:id="287" w:author="Derek Ritz" w:date="2013-05-02T10:51:00Z">
              <w:r w:rsidDel="007777EC">
                <w:delText>Code systems may be specified by the implementer for this field.</w:delText>
              </w:r>
            </w:del>
          </w:p>
        </w:tc>
      </w:tr>
      <w:tr w:rsidR="006604AB" w:rsidRPr="00845754" w:rsidTr="003D2923">
        <w:tc>
          <w:tcPr>
            <w:tcW w:w="1278" w:type="dxa"/>
            <w:tcPrChange w:id="288" w:author="Derek Ritz" w:date="2013-05-02T14:51:00Z">
              <w:tcPr>
                <w:tcW w:w="1278" w:type="dxa"/>
              </w:tcPr>
            </w:tcPrChange>
          </w:tcPr>
          <w:p w:rsidR="006604AB" w:rsidRPr="00811C6A" w:rsidRDefault="006604AB" w:rsidP="00E422BA">
            <w:pPr>
              <w:pStyle w:val="TableEntry"/>
              <w:rPr>
                <w:rFonts w:cs="Arial"/>
                <w:highlight w:val="yellow"/>
              </w:rPr>
            </w:pPr>
            <w:r w:rsidRPr="00811C6A">
              <w:rPr>
                <w:rFonts w:cs="Arial"/>
                <w:highlight w:val="yellow"/>
              </w:rPr>
              <w:t>UDDI Business Entity URI</w:t>
            </w:r>
          </w:p>
        </w:tc>
        <w:tc>
          <w:tcPr>
            <w:tcW w:w="990" w:type="dxa"/>
            <w:tcPrChange w:id="289" w:author="Derek Ritz" w:date="2013-05-02T14:51:00Z">
              <w:tcPr>
                <w:tcW w:w="990" w:type="dxa"/>
              </w:tcPr>
            </w:tcPrChange>
          </w:tcPr>
          <w:p w:rsidR="006604AB" w:rsidRPr="00811C6A" w:rsidRDefault="006604AB" w:rsidP="00E422BA">
            <w:pPr>
              <w:pStyle w:val="TableEntry"/>
              <w:rPr>
                <w:highlight w:val="yellow"/>
              </w:rPr>
            </w:pPr>
            <w:r w:rsidRPr="00811C6A">
              <w:rPr>
                <w:highlight w:val="yellow"/>
              </w:rPr>
              <w:t>O</w:t>
            </w:r>
          </w:p>
        </w:tc>
        <w:tc>
          <w:tcPr>
            <w:tcW w:w="6930" w:type="dxa"/>
            <w:tcPrChange w:id="290" w:author="Derek Ritz" w:date="2013-05-02T14:51:00Z">
              <w:tcPr>
                <w:tcW w:w="4500" w:type="dxa"/>
              </w:tcPr>
            </w:tcPrChange>
          </w:tcPr>
          <w:p w:rsidR="006604AB" w:rsidRPr="00845754" w:rsidRDefault="006604AB" w:rsidP="00E422BA">
            <w:pPr>
              <w:pStyle w:val="TableEntry"/>
            </w:pPr>
            <w:r w:rsidRPr="00811C6A">
              <w:rPr>
                <w:highlight w:val="yellow"/>
              </w:rPr>
              <w:t>Electronic address information of an Organization. Points to businessEntity through businessKey value of the IHE Services Directory for Document Sharing (SDDS)</w:t>
            </w:r>
          </w:p>
        </w:tc>
      </w:tr>
      <w:tr w:rsidR="006604AB" w:rsidRPr="00D24B29" w:rsidTr="003D2923">
        <w:tc>
          <w:tcPr>
            <w:tcW w:w="1278" w:type="dxa"/>
            <w:tcPrChange w:id="291" w:author="Derek Ritz" w:date="2013-05-02T14:51:00Z">
              <w:tcPr>
                <w:tcW w:w="1278" w:type="dxa"/>
              </w:tcPr>
            </w:tcPrChange>
          </w:tcPr>
          <w:p w:rsidR="006604AB" w:rsidRPr="00D24B29" w:rsidRDefault="006604AB" w:rsidP="00E422BA">
            <w:pPr>
              <w:pStyle w:val="TableEntry"/>
              <w:rPr>
                <w:rFonts w:cs="Arial"/>
                <w:highlight w:val="yellow"/>
              </w:rPr>
            </w:pPr>
            <w:r w:rsidRPr="00D24B29">
              <w:rPr>
                <w:rFonts w:cs="Arial"/>
                <w:highlight w:val="yellow"/>
              </w:rPr>
              <w:t>Encryption Certificate</w:t>
            </w:r>
          </w:p>
        </w:tc>
        <w:tc>
          <w:tcPr>
            <w:tcW w:w="990" w:type="dxa"/>
            <w:tcPrChange w:id="292" w:author="Derek Ritz" w:date="2013-05-02T14:51:00Z">
              <w:tcPr>
                <w:tcW w:w="990" w:type="dxa"/>
              </w:tcPr>
            </w:tcPrChange>
          </w:tcPr>
          <w:p w:rsidR="006604AB" w:rsidRPr="00D24B29" w:rsidRDefault="006604AB" w:rsidP="00E422BA">
            <w:pPr>
              <w:pStyle w:val="TableEntry"/>
              <w:rPr>
                <w:highlight w:val="yellow"/>
              </w:rPr>
            </w:pPr>
            <w:r w:rsidRPr="00D24B29">
              <w:rPr>
                <w:highlight w:val="yellow"/>
              </w:rPr>
              <w:t>O</w:t>
            </w:r>
          </w:p>
        </w:tc>
        <w:tc>
          <w:tcPr>
            <w:tcW w:w="6930" w:type="dxa"/>
            <w:tcPrChange w:id="293" w:author="Derek Ritz" w:date="2013-05-02T14:51:00Z">
              <w:tcPr>
                <w:tcW w:w="4500" w:type="dxa"/>
              </w:tcPr>
            </w:tcPrChange>
          </w:tcPr>
          <w:p w:rsidR="006604AB" w:rsidRPr="00D24B29" w:rsidRDefault="006604AB" w:rsidP="00E422BA">
            <w:pPr>
              <w:pStyle w:val="TableEntry"/>
              <w:rPr>
                <w:highlight w:val="yellow"/>
              </w:rPr>
            </w:pPr>
            <w:r w:rsidRPr="00D24B29">
              <w:rPr>
                <w:highlight w:val="yellow"/>
              </w:rPr>
              <w:t>If the organization has a PKI certificate, it may be specified here.</w:t>
            </w:r>
          </w:p>
        </w:tc>
      </w:tr>
      <w:tr w:rsidR="006604AB" w:rsidRPr="00D24B29" w:rsidTr="003D2923">
        <w:tc>
          <w:tcPr>
            <w:tcW w:w="1278" w:type="dxa"/>
            <w:tcPrChange w:id="294" w:author="Derek Ritz" w:date="2013-05-02T14:51:00Z">
              <w:tcPr>
                <w:tcW w:w="1278" w:type="dxa"/>
              </w:tcPr>
            </w:tcPrChange>
          </w:tcPr>
          <w:p w:rsidR="006604AB" w:rsidRPr="00D24B29" w:rsidRDefault="006604AB" w:rsidP="00E422BA">
            <w:pPr>
              <w:pStyle w:val="TableEntry"/>
              <w:rPr>
                <w:rFonts w:cs="Arial"/>
                <w:highlight w:val="yellow"/>
              </w:rPr>
            </w:pPr>
            <w:r w:rsidRPr="00D24B29">
              <w:rPr>
                <w:rFonts w:cs="Arial"/>
                <w:highlight w:val="yellow"/>
              </w:rPr>
              <w:t>Org Business Phone</w:t>
            </w:r>
          </w:p>
        </w:tc>
        <w:tc>
          <w:tcPr>
            <w:tcW w:w="990" w:type="dxa"/>
            <w:tcPrChange w:id="295" w:author="Derek Ritz" w:date="2013-05-02T14:51:00Z">
              <w:tcPr>
                <w:tcW w:w="990" w:type="dxa"/>
              </w:tcPr>
            </w:tcPrChange>
          </w:tcPr>
          <w:p w:rsidR="006604AB" w:rsidRPr="00D24B29" w:rsidRDefault="006604AB" w:rsidP="00E422BA">
            <w:pPr>
              <w:pStyle w:val="TableEntry"/>
              <w:rPr>
                <w:highlight w:val="yellow"/>
              </w:rPr>
            </w:pPr>
            <w:r w:rsidRPr="00D24B29">
              <w:rPr>
                <w:highlight w:val="yellow"/>
              </w:rPr>
              <w:t>R2</w:t>
            </w:r>
          </w:p>
        </w:tc>
        <w:tc>
          <w:tcPr>
            <w:tcW w:w="6930" w:type="dxa"/>
            <w:tcPrChange w:id="296" w:author="Derek Ritz" w:date="2013-05-02T14:51:00Z">
              <w:tcPr>
                <w:tcW w:w="4500" w:type="dxa"/>
              </w:tcPr>
            </w:tcPrChange>
          </w:tcPr>
          <w:p w:rsidR="006604AB" w:rsidRPr="00D24B29" w:rsidRDefault="006604AB" w:rsidP="00E422BA">
            <w:pPr>
              <w:pStyle w:val="TableEntry"/>
              <w:rPr>
                <w:highlight w:val="yellow"/>
              </w:rPr>
            </w:pPr>
            <w:r w:rsidRPr="00D24B29">
              <w:rPr>
                <w:highlight w:val="yellow"/>
              </w:rPr>
              <w:t>The main telephone number for the organization is specified, if known.</w:t>
            </w:r>
          </w:p>
        </w:tc>
      </w:tr>
      <w:tr w:rsidR="006604AB" w:rsidRPr="00845754" w:rsidTr="003D2923">
        <w:tc>
          <w:tcPr>
            <w:tcW w:w="1278" w:type="dxa"/>
            <w:tcPrChange w:id="297" w:author="Derek Ritz" w:date="2013-05-02T14:51:00Z">
              <w:tcPr>
                <w:tcW w:w="1278" w:type="dxa"/>
              </w:tcPr>
            </w:tcPrChange>
          </w:tcPr>
          <w:p w:rsidR="006604AB" w:rsidRPr="00D24B29" w:rsidRDefault="006604AB" w:rsidP="00E422BA">
            <w:pPr>
              <w:pStyle w:val="TableEntry"/>
              <w:rPr>
                <w:rFonts w:cs="Arial"/>
                <w:highlight w:val="yellow"/>
              </w:rPr>
            </w:pPr>
            <w:r w:rsidRPr="00D24B29">
              <w:rPr>
                <w:rFonts w:cs="Arial"/>
                <w:highlight w:val="yellow"/>
              </w:rPr>
              <w:t>Org Fax</w:t>
            </w:r>
          </w:p>
        </w:tc>
        <w:tc>
          <w:tcPr>
            <w:tcW w:w="990" w:type="dxa"/>
            <w:tcPrChange w:id="298" w:author="Derek Ritz" w:date="2013-05-02T14:51:00Z">
              <w:tcPr>
                <w:tcW w:w="990" w:type="dxa"/>
              </w:tcPr>
            </w:tcPrChange>
          </w:tcPr>
          <w:p w:rsidR="006604AB" w:rsidRPr="00D24B29" w:rsidRDefault="006604AB" w:rsidP="00E422BA">
            <w:pPr>
              <w:pStyle w:val="TableEntry"/>
              <w:rPr>
                <w:highlight w:val="yellow"/>
              </w:rPr>
            </w:pPr>
            <w:r w:rsidRPr="00D24B29">
              <w:rPr>
                <w:highlight w:val="yellow"/>
              </w:rPr>
              <w:t>R2</w:t>
            </w:r>
          </w:p>
        </w:tc>
        <w:tc>
          <w:tcPr>
            <w:tcW w:w="6930" w:type="dxa"/>
            <w:tcPrChange w:id="299" w:author="Derek Ritz" w:date="2013-05-02T14:51:00Z">
              <w:tcPr>
                <w:tcW w:w="4500" w:type="dxa"/>
              </w:tcPr>
            </w:tcPrChange>
          </w:tcPr>
          <w:p w:rsidR="006604AB" w:rsidRPr="00845754" w:rsidRDefault="006604AB" w:rsidP="00811C6A">
            <w:pPr>
              <w:pStyle w:val="TableEntry"/>
            </w:pPr>
            <w:r w:rsidRPr="00D24B29">
              <w:rPr>
                <w:highlight w:val="yellow"/>
              </w:rPr>
              <w:t>The main FAX number for the organization is specified, if known.</w:t>
            </w:r>
          </w:p>
        </w:tc>
      </w:tr>
      <w:tr w:rsidR="006604AB" w:rsidRPr="00845754" w:rsidTr="003D2923">
        <w:tc>
          <w:tcPr>
            <w:tcW w:w="1278" w:type="dxa"/>
            <w:tcPrChange w:id="300" w:author="Derek Ritz" w:date="2013-05-02T14:51:00Z">
              <w:tcPr>
                <w:tcW w:w="1278" w:type="dxa"/>
              </w:tcPr>
            </w:tcPrChange>
          </w:tcPr>
          <w:p w:rsidR="006604AB" w:rsidRPr="00845754" w:rsidRDefault="006604AB" w:rsidP="00811C6A">
            <w:pPr>
              <w:pStyle w:val="TableEntry"/>
              <w:rPr>
                <w:rFonts w:cs="Arial"/>
              </w:rPr>
            </w:pPr>
            <w:r>
              <w:rPr>
                <w:rFonts w:cs="Arial"/>
              </w:rPr>
              <w:t>Parent organization</w:t>
            </w:r>
          </w:p>
        </w:tc>
        <w:tc>
          <w:tcPr>
            <w:tcW w:w="990" w:type="dxa"/>
            <w:tcPrChange w:id="301" w:author="Derek Ritz" w:date="2013-05-02T14:51:00Z">
              <w:tcPr>
                <w:tcW w:w="990" w:type="dxa"/>
              </w:tcPr>
            </w:tcPrChange>
          </w:tcPr>
          <w:p w:rsidR="006604AB" w:rsidRPr="00845754" w:rsidRDefault="006604AB" w:rsidP="00E422BA">
            <w:pPr>
              <w:pStyle w:val="TableEntry"/>
            </w:pPr>
            <w:r w:rsidRPr="00845754">
              <w:t>O</w:t>
            </w:r>
          </w:p>
        </w:tc>
        <w:tc>
          <w:tcPr>
            <w:tcW w:w="6930" w:type="dxa"/>
            <w:tcPrChange w:id="302" w:author="Derek Ritz" w:date="2013-05-02T14:51:00Z">
              <w:tcPr>
                <w:tcW w:w="4500" w:type="dxa"/>
              </w:tcPr>
            </w:tcPrChange>
          </w:tcPr>
          <w:p w:rsidR="006604AB" w:rsidRPr="00845754" w:rsidRDefault="006604AB" w:rsidP="007777EC">
            <w:pPr>
              <w:pStyle w:val="TableEntry"/>
            </w:pPr>
            <w:r>
              <w:t>If the organization is a suborganization</w:t>
            </w:r>
            <w:ins w:id="303" w:author="Derek Ritz" w:date="2013-05-02T10:54:00Z">
              <w:r w:rsidR="007777EC">
                <w:t>,</w:t>
              </w:r>
            </w:ins>
            <w:r>
              <w:t xml:space="preserve"> </w:t>
            </w:r>
            <w:del w:id="304" w:author="Derek Ritz" w:date="2013-05-02T10:54:00Z">
              <w:r w:rsidDel="007777EC">
                <w:delText xml:space="preserve">of a parent, </w:delText>
              </w:r>
            </w:del>
            <w:r>
              <w:t>the globally unique ID</w:t>
            </w:r>
            <w:ins w:id="305" w:author="Derek Ritz" w:date="2013-05-02T10:54:00Z">
              <w:r w:rsidR="007777EC">
                <w:t>s</w:t>
              </w:r>
            </w:ins>
            <w:r>
              <w:t xml:space="preserve"> of the parent</w:t>
            </w:r>
            <w:ins w:id="306" w:author="Derek Ritz" w:date="2013-05-02T10:54:00Z">
              <w:r w:rsidR="007777EC">
                <w:t>s</w:t>
              </w:r>
            </w:ins>
            <w:r>
              <w:t xml:space="preserve"> is indicated here. If the organization is the “top” level organization, its own unique ID is indicated here. If this field is not specified, it is assumed that the organization is a top level organization.</w:t>
            </w:r>
          </w:p>
        </w:tc>
      </w:tr>
      <w:tr w:rsidR="006604AB" w:rsidRPr="00811C6A" w:rsidTr="003D2923">
        <w:tc>
          <w:tcPr>
            <w:tcW w:w="1278" w:type="dxa"/>
            <w:tcPrChange w:id="307" w:author="Derek Ritz" w:date="2013-05-02T14:51:00Z">
              <w:tcPr>
                <w:tcW w:w="1278" w:type="dxa"/>
              </w:tcPr>
            </w:tcPrChange>
          </w:tcPr>
          <w:p w:rsidR="006604AB" w:rsidRPr="00811C6A" w:rsidRDefault="006604AB" w:rsidP="00E422BA">
            <w:pPr>
              <w:pStyle w:val="TableEntry"/>
              <w:rPr>
                <w:rFonts w:cs="Arial"/>
                <w:highlight w:val="yellow"/>
              </w:rPr>
            </w:pPr>
            <w:r w:rsidRPr="00845754">
              <w:rPr>
                <w:rFonts w:cs="Arial"/>
              </w:rPr>
              <w:t xml:space="preserve"> </w:t>
            </w:r>
            <w:r w:rsidRPr="00811C6A">
              <w:rPr>
                <w:rFonts w:cs="Arial"/>
                <w:highlight w:val="yellow"/>
              </w:rPr>
              <w:t xml:space="preserve">Creation Date </w:t>
            </w:r>
          </w:p>
        </w:tc>
        <w:tc>
          <w:tcPr>
            <w:tcW w:w="990" w:type="dxa"/>
            <w:tcPrChange w:id="308" w:author="Derek Ritz" w:date="2013-05-02T14:51:00Z">
              <w:tcPr>
                <w:tcW w:w="990" w:type="dxa"/>
              </w:tcPr>
            </w:tcPrChange>
          </w:tcPr>
          <w:p w:rsidR="006604AB" w:rsidRPr="00811C6A" w:rsidRDefault="006604AB" w:rsidP="00E422BA">
            <w:pPr>
              <w:pStyle w:val="TableEntry"/>
              <w:rPr>
                <w:highlight w:val="yellow"/>
              </w:rPr>
            </w:pPr>
            <w:r>
              <w:rPr>
                <w:highlight w:val="yellow"/>
              </w:rPr>
              <w:t>R</w:t>
            </w:r>
          </w:p>
        </w:tc>
        <w:tc>
          <w:tcPr>
            <w:tcW w:w="6930" w:type="dxa"/>
            <w:tcPrChange w:id="309" w:author="Derek Ritz" w:date="2013-05-02T14:51:00Z">
              <w:tcPr>
                <w:tcW w:w="4500" w:type="dxa"/>
              </w:tcPr>
            </w:tcPrChange>
          </w:tcPr>
          <w:p w:rsidR="006604AB" w:rsidRPr="00811C6A" w:rsidRDefault="006604AB" w:rsidP="0091329E">
            <w:pPr>
              <w:pStyle w:val="TableEntry"/>
              <w:rPr>
                <w:highlight w:val="yellow"/>
              </w:rPr>
            </w:pPr>
            <w:del w:id="310" w:author="Derek Ritz" w:date="2013-05-02T10:55:00Z">
              <w:r w:rsidRPr="00811C6A" w:rsidDel="007777EC">
                <w:rPr>
                  <w:highlight w:val="yellow"/>
                </w:rPr>
                <w:delText>Operational Attribute</w:delText>
              </w:r>
            </w:del>
            <w:ins w:id="311" w:author="Derek Ritz" w:date="2013-05-02T10:55:00Z">
              <w:r w:rsidR="007777EC">
                <w:rPr>
                  <w:highlight w:val="yellow"/>
                </w:rPr>
                <w:t xml:space="preserve"> Creation </w:t>
              </w:r>
            </w:ins>
            <w:ins w:id="312" w:author="Derek Ritz" w:date="2013-05-02T15:05:00Z">
              <w:r w:rsidR="0091329E">
                <w:rPr>
                  <w:highlight w:val="yellow"/>
                </w:rPr>
                <w:t>timestamp</w:t>
              </w:r>
            </w:ins>
            <w:ins w:id="313" w:author="Derek Ritz" w:date="2013-05-02T10:55:00Z">
              <w:r w:rsidR="007777EC">
                <w:rPr>
                  <w:highlight w:val="yellow"/>
                </w:rPr>
                <w:t xml:space="preserve"> of this record.</w:t>
              </w:r>
            </w:ins>
          </w:p>
        </w:tc>
      </w:tr>
      <w:tr w:rsidR="006604AB" w:rsidRPr="00845754" w:rsidTr="003D2923">
        <w:tc>
          <w:tcPr>
            <w:tcW w:w="1278" w:type="dxa"/>
            <w:tcPrChange w:id="314" w:author="Derek Ritz" w:date="2013-05-02T14:51:00Z">
              <w:tcPr>
                <w:tcW w:w="1278" w:type="dxa"/>
              </w:tcPr>
            </w:tcPrChange>
          </w:tcPr>
          <w:p w:rsidR="006604AB" w:rsidRPr="00811C6A" w:rsidRDefault="006604AB" w:rsidP="00E422BA">
            <w:pPr>
              <w:pStyle w:val="TableEntry"/>
              <w:rPr>
                <w:rFonts w:cs="Arial"/>
                <w:highlight w:val="yellow"/>
              </w:rPr>
            </w:pPr>
            <w:commentRangeStart w:id="315"/>
            <w:r w:rsidRPr="00811C6A">
              <w:rPr>
                <w:rFonts w:cs="Arial"/>
                <w:highlight w:val="yellow"/>
              </w:rPr>
              <w:t>Last Update Date</w:t>
            </w:r>
            <w:commentRangeEnd w:id="315"/>
            <w:r>
              <w:rPr>
                <w:rStyle w:val="CommentReference"/>
                <w:noProof w:val="0"/>
              </w:rPr>
              <w:commentReference w:id="315"/>
            </w:r>
          </w:p>
        </w:tc>
        <w:tc>
          <w:tcPr>
            <w:tcW w:w="990" w:type="dxa"/>
            <w:tcPrChange w:id="316" w:author="Derek Ritz" w:date="2013-05-02T14:51:00Z">
              <w:tcPr>
                <w:tcW w:w="990" w:type="dxa"/>
              </w:tcPr>
            </w:tcPrChange>
          </w:tcPr>
          <w:p w:rsidR="006604AB" w:rsidRPr="00811C6A" w:rsidRDefault="006604AB" w:rsidP="00E422BA">
            <w:pPr>
              <w:pStyle w:val="TableEntry"/>
              <w:rPr>
                <w:highlight w:val="yellow"/>
              </w:rPr>
            </w:pPr>
            <w:r>
              <w:rPr>
                <w:highlight w:val="yellow"/>
              </w:rPr>
              <w:t>R</w:t>
            </w:r>
          </w:p>
        </w:tc>
        <w:tc>
          <w:tcPr>
            <w:tcW w:w="6930" w:type="dxa"/>
            <w:tcPrChange w:id="317" w:author="Derek Ritz" w:date="2013-05-02T14:51:00Z">
              <w:tcPr>
                <w:tcW w:w="4500" w:type="dxa"/>
              </w:tcPr>
            </w:tcPrChange>
          </w:tcPr>
          <w:p w:rsidR="006604AB" w:rsidRPr="00845754" w:rsidRDefault="006604AB" w:rsidP="00E422BA">
            <w:pPr>
              <w:pStyle w:val="TableEntry"/>
            </w:pPr>
            <w:del w:id="318" w:author="Derek Ritz" w:date="2013-05-02T10:55:00Z">
              <w:r w:rsidRPr="00811C6A" w:rsidDel="007777EC">
                <w:rPr>
                  <w:highlight w:val="yellow"/>
                </w:rPr>
                <w:delText>Operational Attribute</w:delText>
              </w:r>
            </w:del>
            <w:ins w:id="319" w:author="Derek Ritz" w:date="2013-05-02T10:55:00Z">
              <w:r w:rsidR="007777EC">
                <w:t>Last update timestamp of this record.</w:t>
              </w:r>
            </w:ins>
          </w:p>
        </w:tc>
      </w:tr>
    </w:tbl>
    <w:p w:rsidR="00732609" w:rsidRDefault="00732609" w:rsidP="00422F60">
      <w:pPr>
        <w:pStyle w:val="BodyText"/>
        <w:rPr>
          <w:lang w:bidi="ne-NP"/>
        </w:rPr>
      </w:pPr>
    </w:p>
    <w:p w:rsidR="0016502E" w:rsidRPr="0016502E" w:rsidRDefault="0016502E" w:rsidP="00422F60">
      <w:pPr>
        <w:pStyle w:val="BodyText"/>
        <w:rPr>
          <w:b/>
          <w:u w:val="single"/>
          <w:lang w:bidi="ne-NP"/>
        </w:rPr>
      </w:pPr>
      <w:r w:rsidRPr="0016502E">
        <w:rPr>
          <w:b/>
          <w:u w:val="single"/>
          <w:lang w:bidi="ne-NP"/>
        </w:rPr>
        <w:t>Facility</w:t>
      </w:r>
    </w:p>
    <w:p w:rsidR="0016502E" w:rsidRDefault="0016502E" w:rsidP="0016502E">
      <w:pPr>
        <w:pStyle w:val="BodyText"/>
        <w:rPr>
          <w:lang w:bidi="ne-NP"/>
        </w:rPr>
      </w:pPr>
      <w:r w:rsidRPr="00845754">
        <w:rPr>
          <w:lang w:bidi="ne-NP"/>
        </w:rPr>
        <w:t xml:space="preserve">The figure below depicts </w:t>
      </w:r>
      <w:r>
        <w:rPr>
          <w:lang w:bidi="ne-NP"/>
        </w:rPr>
        <w:t xml:space="preserve">a logic model of </w:t>
      </w:r>
      <w:r w:rsidRPr="00845754">
        <w:rPr>
          <w:lang w:bidi="ne-NP"/>
        </w:rPr>
        <w:t xml:space="preserve">the </w:t>
      </w:r>
      <w:r>
        <w:rPr>
          <w:lang w:bidi="ne-NP"/>
        </w:rPr>
        <w:t>Facility entity</w:t>
      </w:r>
      <w:r w:rsidRPr="00845754">
        <w:rPr>
          <w:lang w:bidi="ne-NP"/>
        </w:rPr>
        <w:t xml:space="preserve">. </w:t>
      </w:r>
      <w:r w:rsidR="00F202CC">
        <w:rPr>
          <w:lang w:bidi="ne-NP"/>
        </w:rPr>
        <w:t>This logical model is based on the following:</w:t>
      </w:r>
    </w:p>
    <w:p w:rsidR="00F202CC" w:rsidRDefault="00F202CC" w:rsidP="00F202CC">
      <w:pPr>
        <w:pStyle w:val="BodyText"/>
        <w:numPr>
          <w:ilvl w:val="0"/>
          <w:numId w:val="56"/>
        </w:numPr>
        <w:rPr>
          <w:lang w:bidi="ne-NP"/>
        </w:rPr>
      </w:pPr>
      <w:r>
        <w:rPr>
          <w:lang w:bidi="ne-NP"/>
        </w:rPr>
        <w:t>WHO draft guideline (2010): Creating a Master Health Facility List</w:t>
      </w:r>
    </w:p>
    <w:p w:rsidR="00F202CC" w:rsidRPr="00845754" w:rsidRDefault="00F202CC" w:rsidP="00F202CC">
      <w:pPr>
        <w:pStyle w:val="BodyText"/>
        <w:numPr>
          <w:ilvl w:val="0"/>
          <w:numId w:val="56"/>
        </w:numPr>
        <w:rPr>
          <w:lang w:bidi="ne-NP"/>
        </w:rPr>
      </w:pPr>
      <w:r>
        <w:rPr>
          <w:lang w:bidi="ne-NP"/>
        </w:rPr>
        <w:t>HL7v3 Standard: Healthcare, Community Services and Provider Directory, Release 1 (2010) – Appendix C HSD Data Dictionary</w:t>
      </w:r>
    </w:p>
    <w:p w:rsidR="0016502E" w:rsidRPr="00845754" w:rsidRDefault="00DD08DA" w:rsidP="0016502E">
      <w:pPr>
        <w:pStyle w:val="BodyText"/>
        <w:rPr>
          <w:lang w:bidi="ne-NP"/>
        </w:rPr>
      </w:pPr>
      <w:commentRangeStart w:id="320"/>
      <w:ins w:id="321" w:author="Derek Ritz" w:date="2013-05-02T15:13:00Z">
        <w:r>
          <w:drawing>
            <wp:inline distT="0" distB="0" distL="0" distR="0" wp14:anchorId="5FBEC396" wp14:editId="34624003">
              <wp:extent cx="5943600" cy="4709795"/>
              <wp:effectExtent l="19050" t="0" r="0" b="0"/>
              <wp:docPr id="5" name="Picture 4" descr="facility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lity v3.png"/>
                      <pic:cNvPicPr/>
                    </pic:nvPicPr>
                    <pic:blipFill>
                      <a:blip r:embed="rId23" cstate="print"/>
                      <a:stretch>
                        <a:fillRect/>
                      </a:stretch>
                    </pic:blipFill>
                    <pic:spPr>
                      <a:xfrm>
                        <a:off x="0" y="0"/>
                        <a:ext cx="5943600" cy="4709795"/>
                      </a:xfrm>
                      <a:prstGeom prst="rect">
                        <a:avLst/>
                      </a:prstGeom>
                    </pic:spPr>
                  </pic:pic>
                </a:graphicData>
              </a:graphic>
            </wp:inline>
          </w:drawing>
        </w:r>
      </w:ins>
      <w:commentRangeEnd w:id="320"/>
      <w:r w:rsidR="00AD0D09">
        <w:rPr>
          <w:rStyle w:val="CommentReference"/>
          <w:noProof w:val="0"/>
        </w:rPr>
        <w:commentReference w:id="320"/>
      </w:r>
      <w:del w:id="322" w:author="Derek Ritz" w:date="2013-05-02T15:13:00Z">
        <w:r w:rsidR="00421414" w:rsidDel="00DD08DA">
          <w:drawing>
            <wp:inline distT="0" distB="0" distL="0" distR="0" wp14:anchorId="383E89DC" wp14:editId="523B7D6F">
              <wp:extent cx="5943600" cy="4668520"/>
              <wp:effectExtent l="19050" t="0" r="0" b="0"/>
              <wp:docPr id="4" name="Picture 3" descr="facility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lity v3.png"/>
                      <pic:cNvPicPr/>
                    </pic:nvPicPr>
                    <pic:blipFill>
                      <a:blip r:embed="rId24" cstate="print"/>
                      <a:stretch>
                        <a:fillRect/>
                      </a:stretch>
                    </pic:blipFill>
                    <pic:spPr>
                      <a:xfrm>
                        <a:off x="0" y="0"/>
                        <a:ext cx="5943600" cy="4668520"/>
                      </a:xfrm>
                      <a:prstGeom prst="rect">
                        <a:avLst/>
                      </a:prstGeom>
                    </pic:spPr>
                  </pic:pic>
                </a:graphicData>
              </a:graphic>
            </wp:inline>
          </w:drawing>
        </w:r>
      </w:del>
    </w:p>
    <w:p w:rsidR="0016502E" w:rsidRPr="00845754" w:rsidRDefault="0016502E" w:rsidP="0016502E">
      <w:pPr>
        <w:pStyle w:val="FigureTitle"/>
      </w:pPr>
      <w:r>
        <w:t>Figure X.3.2.2-2</w:t>
      </w:r>
      <w:r w:rsidRPr="00845754">
        <w:t xml:space="preserve">.  </w:t>
      </w:r>
      <w:r>
        <w:t xml:space="preserve">Facility </w:t>
      </w:r>
      <w:commentRangeStart w:id="323"/>
      <w:r w:rsidRPr="00845754">
        <w:t>Logical Model</w:t>
      </w:r>
      <w:commentRangeEnd w:id="323"/>
      <w:r w:rsidR="00E0334D">
        <w:rPr>
          <w:rStyle w:val="CommentReference"/>
          <w:rFonts w:ascii="Times New Roman" w:hAnsi="Times New Roman"/>
          <w:b w:val="0"/>
          <w:noProof w:val="0"/>
        </w:rPr>
        <w:commentReference w:id="323"/>
      </w:r>
    </w:p>
    <w:p w:rsidR="0016502E" w:rsidRDefault="0016502E" w:rsidP="0016502E">
      <w:pPr>
        <w:pStyle w:val="BodyText"/>
        <w:rPr>
          <w:lang w:bidi="ne-NP"/>
        </w:rPr>
      </w:pPr>
      <w:r w:rsidRPr="00845754">
        <w:rPr>
          <w:lang w:bidi="ne-NP"/>
        </w:rPr>
        <w:t xml:space="preserve">The figure above shows the data model as it pertains to </w:t>
      </w:r>
      <w:r>
        <w:rPr>
          <w:lang w:bidi="ne-NP"/>
        </w:rPr>
        <w:t>a Facility</w:t>
      </w:r>
      <w:r w:rsidRPr="00845754">
        <w:rPr>
          <w:lang w:bidi="ne-NP"/>
        </w:rPr>
        <w:t xml:space="preserve">. </w:t>
      </w:r>
      <w:r>
        <w:rPr>
          <w:lang w:bidi="ne-NP"/>
        </w:rPr>
        <w:t xml:space="preserve">Facilities, as defined for the purposes of the CSD profile, are sites from which care services are delivered. A facility will have at least one </w:t>
      </w:r>
      <w:r w:rsidR="001C6CBF">
        <w:rPr>
          <w:lang w:bidi="ne-NP"/>
        </w:rPr>
        <w:t xml:space="preserve">globally </w:t>
      </w:r>
      <w:r>
        <w:rPr>
          <w:lang w:bidi="ne-NP"/>
        </w:rPr>
        <w:t>unique identifier</w:t>
      </w:r>
      <w:r w:rsidR="001C6CBF">
        <w:rPr>
          <w:lang w:bidi="ne-NP"/>
        </w:rPr>
        <w:t xml:space="preserve">; </w:t>
      </w:r>
      <w:r w:rsidR="004A4B90">
        <w:rPr>
          <w:lang w:bidi="ne-NP"/>
        </w:rPr>
        <w:t>there may be additional identifiers, too</w:t>
      </w:r>
      <w:r>
        <w:rPr>
          <w:lang w:bidi="ne-NP"/>
        </w:rPr>
        <w:t xml:space="preserve">. A facility will have at least one, and perhaps more than one name. It will have one and only one care delivery address and this address will include a geocode. </w:t>
      </w:r>
      <w:r w:rsidR="001C6CBF">
        <w:rPr>
          <w:lang w:bidi="ne-NP"/>
        </w:rPr>
        <w:t xml:space="preserve">Each facility will have </w:t>
      </w:r>
      <w:r>
        <w:rPr>
          <w:lang w:bidi="ne-NP"/>
        </w:rPr>
        <w:t xml:space="preserve">at least one set of contact details (which may include </w:t>
      </w:r>
      <w:r w:rsidR="00EB18F0">
        <w:rPr>
          <w:lang w:bidi="ne-NP"/>
        </w:rPr>
        <w:t xml:space="preserve">contact name, </w:t>
      </w:r>
      <w:r>
        <w:rPr>
          <w:lang w:bidi="ne-NP"/>
        </w:rPr>
        <w:t xml:space="preserve">phone, email, fax number), and at least one identified operating language (language will be a coded value). </w:t>
      </w:r>
      <w:r w:rsidR="001C6CBF">
        <w:rPr>
          <w:lang w:bidi="ne-NP"/>
        </w:rPr>
        <w:t xml:space="preserve">A facility </w:t>
      </w:r>
      <w:r>
        <w:rPr>
          <w:lang w:bidi="ne-NP"/>
        </w:rPr>
        <w:t xml:space="preserve">may have one or more defined access points (including, for example, a URI, PKI certificate details, etc.). </w:t>
      </w:r>
      <w:r w:rsidR="001C6CBF">
        <w:rPr>
          <w:lang w:bidi="ne-NP"/>
        </w:rPr>
        <w:t xml:space="preserve">Each facility </w:t>
      </w:r>
      <w:commentRangeStart w:id="324"/>
      <w:r w:rsidR="001C6CBF">
        <w:rPr>
          <w:lang w:bidi="ne-NP"/>
        </w:rPr>
        <w:t xml:space="preserve">will </w:t>
      </w:r>
      <w:commentRangeEnd w:id="324"/>
      <w:r w:rsidR="000F0895">
        <w:rPr>
          <w:rStyle w:val="CommentReference"/>
          <w:noProof w:val="0"/>
        </w:rPr>
        <w:commentReference w:id="324"/>
      </w:r>
      <w:r w:rsidR="001C6CBF">
        <w:rPr>
          <w:lang w:bidi="ne-NP"/>
        </w:rPr>
        <w:t xml:space="preserve">have defined hours of operation including </w:t>
      </w:r>
      <w:r w:rsidR="00983230">
        <w:rPr>
          <w:lang w:bidi="ne-NP"/>
        </w:rPr>
        <w:t xml:space="preserve">planned </w:t>
      </w:r>
      <w:r w:rsidR="001C6CBF">
        <w:rPr>
          <w:lang w:bidi="ne-NP"/>
        </w:rPr>
        <w:t>shut-down times (for national holidays, for example, or during periods of re-construction or repair).</w:t>
      </w:r>
    </w:p>
    <w:p w:rsidR="0016502E" w:rsidRDefault="001C6CBF" w:rsidP="0016502E">
      <w:pPr>
        <w:pStyle w:val="BodyText"/>
        <w:rPr>
          <w:lang w:bidi="ne-NP"/>
        </w:rPr>
      </w:pPr>
      <w:r>
        <w:rPr>
          <w:lang w:bidi="ne-NP"/>
        </w:rPr>
        <w:t xml:space="preserve">Each facility is related to </w:t>
      </w:r>
      <w:r w:rsidR="004A4B90">
        <w:rPr>
          <w:lang w:bidi="ne-NP"/>
        </w:rPr>
        <w:t xml:space="preserve">at least </w:t>
      </w:r>
      <w:r>
        <w:rPr>
          <w:lang w:bidi="ne-NP"/>
        </w:rPr>
        <w:t xml:space="preserve">one </w:t>
      </w:r>
      <w:r w:rsidR="0016502E">
        <w:rPr>
          <w:lang w:bidi="ne-NP"/>
        </w:rPr>
        <w:t>O</w:t>
      </w:r>
      <w:r>
        <w:rPr>
          <w:lang w:bidi="ne-NP"/>
        </w:rPr>
        <w:t xml:space="preserve">rganization. In a situation where multiple organizations are delivering services from the same physical location, each organization will have a separate </w:t>
      </w:r>
      <w:r w:rsidR="004A4B90">
        <w:rPr>
          <w:lang w:bidi="ne-NP"/>
        </w:rPr>
        <w:t>F</w:t>
      </w:r>
      <w:r>
        <w:rPr>
          <w:lang w:bidi="ne-NP"/>
        </w:rPr>
        <w:t>acility</w:t>
      </w:r>
      <w:r w:rsidR="004A4B90">
        <w:rPr>
          <w:lang w:bidi="ne-NP"/>
        </w:rPr>
        <w:t>Service</w:t>
      </w:r>
      <w:r>
        <w:rPr>
          <w:lang w:bidi="ne-NP"/>
        </w:rPr>
        <w:t xml:space="preserve"> ID under which its services are being delivered (even though many of the other attributes, such as operating hours</w:t>
      </w:r>
      <w:r w:rsidR="004A4B90">
        <w:rPr>
          <w:lang w:bidi="ne-NP"/>
        </w:rPr>
        <w:t>,</w:t>
      </w:r>
      <w:r>
        <w:rPr>
          <w:lang w:bidi="ne-NP"/>
        </w:rPr>
        <w:t xml:space="preserve"> may be the same).</w:t>
      </w:r>
      <w:r w:rsidR="0016502E">
        <w:rPr>
          <w:lang w:bidi="ne-NP"/>
        </w:rPr>
        <w:t xml:space="preserve"> </w:t>
      </w:r>
      <w:r w:rsidR="00983230">
        <w:rPr>
          <w:lang w:bidi="ne-NP"/>
        </w:rPr>
        <w:t xml:space="preserve">To be considered operational, a facility must have at least one FacilityService entity related to it. </w:t>
      </w:r>
      <w:r w:rsidR="0016502E">
        <w:rPr>
          <w:lang w:bidi="ne-NP"/>
        </w:rPr>
        <w:t xml:space="preserve">Additionally, there may be providers who have a relationship with the </w:t>
      </w:r>
      <w:r w:rsidR="00983230">
        <w:rPr>
          <w:lang w:bidi="ne-NP"/>
        </w:rPr>
        <w:t>facility</w:t>
      </w:r>
      <w:r w:rsidR="0016502E">
        <w:rPr>
          <w:lang w:bidi="ne-NP"/>
        </w:rPr>
        <w:t>.</w:t>
      </w:r>
    </w:p>
    <w:p w:rsidR="00F06D6C" w:rsidRDefault="00F06D6C" w:rsidP="00F06D6C">
      <w:pPr>
        <w:pStyle w:val="Caption"/>
        <w:rPr>
          <w:lang w:bidi="ne-NP"/>
        </w:rPr>
      </w:pPr>
      <w:r>
        <w:rPr>
          <w:lang w:bidi="ne-NP"/>
        </w:rPr>
        <w:t>Table X.3.2.2-2</w:t>
      </w:r>
      <w:r w:rsidR="00404F2B">
        <w:rPr>
          <w:lang w:bidi="ne-NP"/>
        </w:rPr>
        <w:t xml:space="preserve"> Facility Attributes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25" w:author="Derek Ritz" w:date="2013-05-02T14:52:00Z">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278"/>
        <w:gridCol w:w="990"/>
        <w:gridCol w:w="6480"/>
        <w:tblGridChange w:id="326">
          <w:tblGrid>
            <w:gridCol w:w="1278"/>
            <w:gridCol w:w="990"/>
            <w:gridCol w:w="4680"/>
          </w:tblGrid>
        </w:tblGridChange>
      </w:tblGrid>
      <w:tr w:rsidR="003D2923" w:rsidRPr="00845754" w:rsidTr="003D2923">
        <w:trPr>
          <w:tblHeader/>
          <w:trPrChange w:id="327" w:author="Derek Ritz" w:date="2013-05-02T14:52:00Z">
            <w:trPr>
              <w:tblHeader/>
            </w:trPr>
          </w:trPrChange>
        </w:trPr>
        <w:tc>
          <w:tcPr>
            <w:tcW w:w="1278" w:type="dxa"/>
            <w:shd w:val="clear" w:color="auto" w:fill="E6E6E6"/>
            <w:tcPrChange w:id="328" w:author="Derek Ritz" w:date="2013-05-02T14:52:00Z">
              <w:tcPr>
                <w:tcW w:w="1278" w:type="dxa"/>
                <w:shd w:val="clear" w:color="auto" w:fill="E6E6E6"/>
              </w:tcPr>
            </w:tcPrChange>
          </w:tcPr>
          <w:p w:rsidR="003D2923" w:rsidRPr="00845754" w:rsidRDefault="003D2923" w:rsidP="00AC4865">
            <w:pPr>
              <w:pStyle w:val="TableEntryHeader"/>
            </w:pPr>
            <w:r w:rsidRPr="00845754">
              <w:t>Concept</w:t>
            </w:r>
          </w:p>
        </w:tc>
        <w:tc>
          <w:tcPr>
            <w:tcW w:w="990" w:type="dxa"/>
            <w:shd w:val="clear" w:color="auto" w:fill="E6E6E6"/>
            <w:tcPrChange w:id="329" w:author="Derek Ritz" w:date="2013-05-02T14:52:00Z">
              <w:tcPr>
                <w:tcW w:w="990" w:type="dxa"/>
                <w:shd w:val="clear" w:color="auto" w:fill="E6E6E6"/>
              </w:tcPr>
            </w:tcPrChange>
          </w:tcPr>
          <w:p w:rsidR="003D2923" w:rsidRPr="00845754" w:rsidRDefault="003D2923" w:rsidP="00AC4865">
            <w:pPr>
              <w:pStyle w:val="TableEntryHeader"/>
            </w:pPr>
            <w:r w:rsidRPr="00845754">
              <w:t>Man</w:t>
            </w:r>
            <w:r>
              <w:t>-</w:t>
            </w:r>
            <w:r w:rsidRPr="00845754">
              <w:t>datory</w:t>
            </w:r>
          </w:p>
        </w:tc>
        <w:tc>
          <w:tcPr>
            <w:tcW w:w="6480" w:type="dxa"/>
            <w:shd w:val="clear" w:color="auto" w:fill="E6E6E6"/>
            <w:tcPrChange w:id="330" w:author="Derek Ritz" w:date="2013-05-02T14:52:00Z">
              <w:tcPr>
                <w:tcW w:w="4680" w:type="dxa"/>
                <w:shd w:val="clear" w:color="auto" w:fill="E6E6E6"/>
              </w:tcPr>
            </w:tcPrChange>
          </w:tcPr>
          <w:p w:rsidR="003D2923" w:rsidRPr="00845754" w:rsidRDefault="003D2923" w:rsidP="00AC4865">
            <w:pPr>
              <w:pStyle w:val="TableEntryHeader"/>
            </w:pPr>
            <w:r>
              <w:t>Description</w:t>
            </w:r>
          </w:p>
        </w:tc>
      </w:tr>
      <w:tr w:rsidR="003D2923" w:rsidRPr="00845754" w:rsidTr="003D2923">
        <w:tc>
          <w:tcPr>
            <w:tcW w:w="1278" w:type="dxa"/>
            <w:tcPrChange w:id="331" w:author="Derek Ritz" w:date="2013-05-02T14:52:00Z">
              <w:tcPr>
                <w:tcW w:w="1278" w:type="dxa"/>
              </w:tcPr>
            </w:tcPrChange>
          </w:tcPr>
          <w:p w:rsidR="003D2923" w:rsidRPr="00845754" w:rsidRDefault="003D2923" w:rsidP="00AC4865">
            <w:pPr>
              <w:pStyle w:val="TableEntry"/>
              <w:rPr>
                <w:rFonts w:cs="Arial"/>
              </w:rPr>
            </w:pPr>
            <w:r w:rsidRPr="00845754">
              <w:rPr>
                <w:rFonts w:cs="Arial"/>
              </w:rPr>
              <w:t xml:space="preserve">Unique Entity Identifier </w:t>
            </w:r>
          </w:p>
        </w:tc>
        <w:tc>
          <w:tcPr>
            <w:tcW w:w="990" w:type="dxa"/>
            <w:tcPrChange w:id="332" w:author="Derek Ritz" w:date="2013-05-02T14:52:00Z">
              <w:tcPr>
                <w:tcW w:w="990" w:type="dxa"/>
              </w:tcPr>
            </w:tcPrChange>
          </w:tcPr>
          <w:p w:rsidR="003D2923" w:rsidRPr="00845754" w:rsidRDefault="003D2923" w:rsidP="00AC4865">
            <w:pPr>
              <w:pStyle w:val="TableEntry"/>
            </w:pPr>
            <w:r w:rsidRPr="00845754">
              <w:t>R</w:t>
            </w:r>
          </w:p>
        </w:tc>
        <w:tc>
          <w:tcPr>
            <w:tcW w:w="6480" w:type="dxa"/>
            <w:tcPrChange w:id="333" w:author="Derek Ritz" w:date="2013-05-02T14:52:00Z">
              <w:tcPr>
                <w:tcW w:w="4680" w:type="dxa"/>
              </w:tcPr>
            </w:tcPrChange>
          </w:tcPr>
          <w:p w:rsidR="003D2923" w:rsidRPr="00845754" w:rsidRDefault="003D2923" w:rsidP="003D2923">
            <w:pPr>
              <w:pStyle w:val="TableEntry"/>
            </w:pPr>
            <w:r>
              <w:t xml:space="preserve">The unique entity identifier is a globally unique identifier for this facility. </w:t>
            </w:r>
            <w:del w:id="334" w:author="Derek Ritz" w:date="2013-05-02T14:53:00Z">
              <w:r w:rsidDel="003D2923">
                <w:delText xml:space="preserve">It is expressed in the </w:delText>
              </w:r>
              <w:r w:rsidRPr="00845754" w:rsidDel="003D2923">
                <w:delText>RDN Format as defined by ISO 2191 section 9.2 (Issuing Authority Name:ID)</w:delText>
              </w:r>
            </w:del>
          </w:p>
        </w:tc>
      </w:tr>
      <w:tr w:rsidR="003D2923" w:rsidRPr="00845754" w:rsidTr="003D2923">
        <w:tc>
          <w:tcPr>
            <w:tcW w:w="1278" w:type="dxa"/>
            <w:tcPrChange w:id="335" w:author="Derek Ritz" w:date="2013-05-02T14:52:00Z">
              <w:tcPr>
                <w:tcW w:w="1278" w:type="dxa"/>
              </w:tcPr>
            </w:tcPrChange>
          </w:tcPr>
          <w:p w:rsidR="003D2923" w:rsidRPr="004A4B90" w:rsidRDefault="003D2923" w:rsidP="00AC4865">
            <w:pPr>
              <w:pStyle w:val="TableEntry"/>
              <w:rPr>
                <w:rFonts w:cs="Arial"/>
                <w:highlight w:val="yellow"/>
              </w:rPr>
            </w:pPr>
            <w:r>
              <w:rPr>
                <w:rFonts w:cs="Arial"/>
                <w:highlight w:val="yellow"/>
              </w:rPr>
              <w:t>Facility</w:t>
            </w:r>
            <w:r w:rsidRPr="004A4B90">
              <w:rPr>
                <w:rFonts w:cs="Arial"/>
                <w:highlight w:val="yellow"/>
              </w:rPr>
              <w:t xml:space="preserve"> Identifiers</w:t>
            </w:r>
          </w:p>
        </w:tc>
        <w:tc>
          <w:tcPr>
            <w:tcW w:w="990" w:type="dxa"/>
            <w:tcPrChange w:id="336" w:author="Derek Ritz" w:date="2013-05-02T14:52:00Z">
              <w:tcPr>
                <w:tcW w:w="990" w:type="dxa"/>
              </w:tcPr>
            </w:tcPrChange>
          </w:tcPr>
          <w:p w:rsidR="003D2923" w:rsidRPr="004A4B90" w:rsidRDefault="003D2923" w:rsidP="00AC4865">
            <w:pPr>
              <w:pStyle w:val="TableEntry"/>
              <w:rPr>
                <w:highlight w:val="yellow"/>
              </w:rPr>
            </w:pPr>
            <w:r w:rsidRPr="004A4B90">
              <w:rPr>
                <w:highlight w:val="yellow"/>
              </w:rPr>
              <w:t>O</w:t>
            </w:r>
          </w:p>
        </w:tc>
        <w:tc>
          <w:tcPr>
            <w:tcW w:w="6480" w:type="dxa"/>
            <w:tcPrChange w:id="337" w:author="Derek Ritz" w:date="2013-05-02T14:52:00Z">
              <w:tcPr>
                <w:tcW w:w="4680" w:type="dxa"/>
              </w:tcPr>
            </w:tcPrChange>
          </w:tcPr>
          <w:p w:rsidR="003D2923" w:rsidRPr="004A4B90" w:rsidDel="003D2923" w:rsidRDefault="003D2923" w:rsidP="00AC4865">
            <w:pPr>
              <w:pStyle w:val="TableEntry"/>
              <w:rPr>
                <w:del w:id="338" w:author="Derek Ritz" w:date="2013-05-02T14:53:00Z"/>
                <w:highlight w:val="yellow"/>
              </w:rPr>
            </w:pPr>
            <w:r>
              <w:rPr>
                <w:highlight w:val="yellow"/>
              </w:rPr>
              <w:t>A</w:t>
            </w:r>
            <w:r w:rsidRPr="004A4B90">
              <w:rPr>
                <w:highlight w:val="yellow"/>
              </w:rPr>
              <w:t xml:space="preserve"> </w:t>
            </w:r>
            <w:r>
              <w:rPr>
                <w:highlight w:val="yellow"/>
              </w:rPr>
              <w:t>facility</w:t>
            </w:r>
            <w:r w:rsidRPr="004A4B90">
              <w:rPr>
                <w:highlight w:val="yellow"/>
              </w:rPr>
              <w:t xml:space="preserve"> may have multiple other identifiers. </w:t>
            </w:r>
            <w:del w:id="339" w:author="Derek Ritz" w:date="2013-05-02T14:53:00Z">
              <w:r w:rsidRPr="004A4B90" w:rsidDel="003D2923">
                <w:rPr>
                  <w:highlight w:val="yellow"/>
                </w:rPr>
                <w:delText>The format of these is defined by ISO 2191 (Issuing Authority:Type:ID:Status)</w:delText>
              </w:r>
            </w:del>
          </w:p>
          <w:p w:rsidR="003D2923" w:rsidRPr="004A4B90" w:rsidRDefault="003D2923" w:rsidP="00AC4865">
            <w:pPr>
              <w:pStyle w:val="TableEntry"/>
              <w:rPr>
                <w:highlight w:val="yellow"/>
              </w:rPr>
            </w:pPr>
            <w:r w:rsidRPr="004A4B90">
              <w:rPr>
                <w:highlight w:val="yellow"/>
              </w:rPr>
              <w:t xml:space="preserve">Type values will be defined by national or regional organizations.  </w:t>
            </w:r>
          </w:p>
          <w:p w:rsidR="003D2923" w:rsidRPr="00845754" w:rsidRDefault="003D2923" w:rsidP="00AC4865">
            <w:pPr>
              <w:pStyle w:val="TableEntry"/>
            </w:pPr>
            <w:del w:id="340" w:author="Derek Ritz" w:date="2013-05-02T14:53:00Z">
              <w:r w:rsidRPr="004A4B90" w:rsidDel="003D2923">
                <w:rPr>
                  <w:highlight w:val="yellow"/>
                </w:rPr>
                <w:delText>Status is defined in section 3.Y1.4.1.2.3</w:delText>
              </w:r>
            </w:del>
          </w:p>
        </w:tc>
      </w:tr>
      <w:tr w:rsidR="003D2923" w:rsidRPr="00845754" w:rsidTr="003D2923">
        <w:tc>
          <w:tcPr>
            <w:tcW w:w="1278" w:type="dxa"/>
            <w:tcPrChange w:id="341" w:author="Derek Ritz" w:date="2013-05-02T14:52:00Z">
              <w:tcPr>
                <w:tcW w:w="1278" w:type="dxa"/>
              </w:tcPr>
            </w:tcPrChange>
          </w:tcPr>
          <w:p w:rsidR="003D2923" w:rsidRPr="00845754" w:rsidRDefault="003D2923" w:rsidP="00AC4865">
            <w:pPr>
              <w:pStyle w:val="TableEntry"/>
              <w:rPr>
                <w:rFonts w:cs="Arial"/>
              </w:rPr>
            </w:pPr>
            <w:r>
              <w:rPr>
                <w:rFonts w:cs="Arial"/>
              </w:rPr>
              <w:t>Facility</w:t>
            </w:r>
            <w:r w:rsidRPr="00845754">
              <w:rPr>
                <w:rFonts w:cs="Arial"/>
              </w:rPr>
              <w:t xml:space="preserve"> Type</w:t>
            </w:r>
          </w:p>
        </w:tc>
        <w:tc>
          <w:tcPr>
            <w:tcW w:w="990" w:type="dxa"/>
            <w:tcPrChange w:id="342" w:author="Derek Ritz" w:date="2013-05-02T14:52:00Z">
              <w:tcPr>
                <w:tcW w:w="990" w:type="dxa"/>
              </w:tcPr>
            </w:tcPrChange>
          </w:tcPr>
          <w:p w:rsidR="003D2923" w:rsidRPr="00845754" w:rsidRDefault="003D2923" w:rsidP="00AC4865">
            <w:pPr>
              <w:pStyle w:val="TableEntry"/>
            </w:pPr>
            <w:commentRangeStart w:id="343"/>
            <w:r>
              <w:t>R</w:t>
            </w:r>
            <w:commentRangeEnd w:id="343"/>
            <w:r w:rsidR="001D1A20">
              <w:rPr>
                <w:rStyle w:val="CommentReference"/>
                <w:noProof w:val="0"/>
              </w:rPr>
              <w:commentReference w:id="343"/>
            </w:r>
          </w:p>
        </w:tc>
        <w:tc>
          <w:tcPr>
            <w:tcW w:w="6480" w:type="dxa"/>
            <w:tcPrChange w:id="344" w:author="Derek Ritz" w:date="2013-05-02T14:52:00Z">
              <w:tcPr>
                <w:tcW w:w="4680" w:type="dxa"/>
              </w:tcPr>
            </w:tcPrChange>
          </w:tcPr>
          <w:p w:rsidR="003D2923" w:rsidRPr="00845754" w:rsidRDefault="003D2923" w:rsidP="00AC4865">
            <w:pPr>
              <w:pStyle w:val="TableEntry"/>
            </w:pPr>
            <w:r w:rsidRPr="00845754">
              <w:t xml:space="preserve">The values </w:t>
            </w:r>
            <w:r>
              <w:t xml:space="preserve">for facility type </w:t>
            </w:r>
            <w:r w:rsidRPr="00845754">
              <w:t>will be defined by national or regional organizations.  An example is the</w:t>
            </w:r>
            <w:ins w:id="345" w:author="Derek Ritz" w:date="2013-05-02T14:55:00Z">
              <w:r>
                <w:t xml:space="preserve"> </w:t>
              </w:r>
            </w:ins>
            <w:r>
              <w:t xml:space="preserve">list of facility types included in the WHO draft guideline: Creating a Health Facility Master List (p. 12) found at: </w:t>
            </w:r>
            <w:r>
              <w:fldChar w:fldCharType="begin"/>
            </w:r>
            <w:r>
              <w:instrText xml:space="preserve"> HYPERLINK "http://</w:instrText>
            </w:r>
            <w:r w:rsidRPr="00404F2B">
              <w:instrText>www.who.int/healthinfo/systems/WHO_CreatingMFL_draft.pdf</w:instrText>
            </w:r>
            <w:r>
              <w:instrText xml:space="preserve">" </w:instrText>
            </w:r>
            <w:r>
              <w:fldChar w:fldCharType="separate"/>
            </w:r>
            <w:r w:rsidRPr="009F5313">
              <w:rPr>
                <w:rStyle w:val="Hyperlink"/>
              </w:rPr>
              <w:t>www.who.int/healthinfo/systems/WHO_</w:t>
            </w:r>
            <w:r w:rsidRPr="009F5313">
              <w:rPr>
                <w:rStyle w:val="Hyperlink"/>
              </w:rPr>
              <w:t>C</w:t>
            </w:r>
            <w:r w:rsidRPr="009F5313">
              <w:rPr>
                <w:rStyle w:val="Hyperlink"/>
              </w:rPr>
              <w:t>reatingMFL_draft.pdf</w:t>
            </w:r>
            <w:r>
              <w:fldChar w:fldCharType="end"/>
            </w:r>
            <w:r>
              <w:t>.</w:t>
            </w:r>
            <w:commentRangeStart w:id="346"/>
            <w:r>
              <w:t xml:space="preserve"> </w:t>
            </w:r>
            <w:r w:rsidRPr="00845754">
              <w:t xml:space="preserve">  </w:t>
            </w:r>
            <w:commentRangeEnd w:id="346"/>
            <w:r w:rsidR="000F0895">
              <w:rPr>
                <w:rStyle w:val="CommentReference"/>
                <w:noProof w:val="0"/>
              </w:rPr>
              <w:commentReference w:id="346"/>
            </w:r>
          </w:p>
          <w:p w:rsidR="003D2923" w:rsidRPr="00845754" w:rsidRDefault="003D2923" w:rsidP="00AC4865">
            <w:pPr>
              <w:pStyle w:val="TableEntry"/>
            </w:pPr>
          </w:p>
        </w:tc>
      </w:tr>
      <w:tr w:rsidR="003D2923" w:rsidRPr="00845754" w:rsidTr="003D2923">
        <w:tc>
          <w:tcPr>
            <w:tcW w:w="1278" w:type="dxa"/>
            <w:tcPrChange w:id="347" w:author="Derek Ritz" w:date="2013-05-02T14:52:00Z">
              <w:tcPr>
                <w:tcW w:w="1278" w:type="dxa"/>
              </w:tcPr>
            </w:tcPrChange>
          </w:tcPr>
          <w:p w:rsidR="003D2923" w:rsidRPr="00BE02E9" w:rsidRDefault="003D2923" w:rsidP="00AC4865">
            <w:pPr>
              <w:pStyle w:val="TableEntry"/>
              <w:rPr>
                <w:rFonts w:cs="Arial"/>
              </w:rPr>
            </w:pPr>
            <w:r w:rsidRPr="00BE02E9">
              <w:rPr>
                <w:rFonts w:cs="Arial"/>
              </w:rPr>
              <w:t>Facility  Type Description</w:t>
            </w:r>
          </w:p>
        </w:tc>
        <w:tc>
          <w:tcPr>
            <w:tcW w:w="990" w:type="dxa"/>
            <w:tcPrChange w:id="348" w:author="Derek Ritz" w:date="2013-05-02T14:52:00Z">
              <w:tcPr>
                <w:tcW w:w="990" w:type="dxa"/>
              </w:tcPr>
            </w:tcPrChange>
          </w:tcPr>
          <w:p w:rsidR="003D2923" w:rsidRPr="00BE02E9" w:rsidRDefault="003D2923" w:rsidP="00AC4865">
            <w:pPr>
              <w:pStyle w:val="TableEntry"/>
            </w:pPr>
            <w:r w:rsidRPr="00BE02E9">
              <w:t>R</w:t>
            </w:r>
          </w:p>
        </w:tc>
        <w:tc>
          <w:tcPr>
            <w:tcW w:w="6480" w:type="dxa"/>
            <w:tcPrChange w:id="349" w:author="Derek Ritz" w:date="2013-05-02T14:52:00Z">
              <w:tcPr>
                <w:tcW w:w="4680" w:type="dxa"/>
              </w:tcPr>
            </w:tcPrChange>
          </w:tcPr>
          <w:p w:rsidR="003D2923" w:rsidRPr="00845754" w:rsidRDefault="003D2923" w:rsidP="00BE02E9">
            <w:pPr>
              <w:pStyle w:val="TableEntry"/>
            </w:pPr>
            <w:r w:rsidRPr="00BE02E9">
              <w:t>The definitions will be defined by national or regional organizations.  See Facility Type for more information.</w:t>
            </w:r>
          </w:p>
        </w:tc>
      </w:tr>
      <w:tr w:rsidR="003D2923" w:rsidRPr="00845754" w:rsidTr="003D2923">
        <w:tc>
          <w:tcPr>
            <w:tcW w:w="1278" w:type="dxa"/>
            <w:tcPrChange w:id="350" w:author="Derek Ritz" w:date="2013-05-02T14:52:00Z">
              <w:tcPr>
                <w:tcW w:w="1278" w:type="dxa"/>
              </w:tcPr>
            </w:tcPrChange>
          </w:tcPr>
          <w:p w:rsidR="003D2923" w:rsidRPr="00845754" w:rsidRDefault="003D2923" w:rsidP="00BE02E9">
            <w:pPr>
              <w:pStyle w:val="TableEntry"/>
              <w:rPr>
                <w:rFonts w:cs="Arial"/>
              </w:rPr>
            </w:pPr>
            <w:r>
              <w:rPr>
                <w:rFonts w:cs="Arial"/>
              </w:rPr>
              <w:t xml:space="preserve">Facility </w:t>
            </w:r>
            <w:r w:rsidRPr="00845754">
              <w:rPr>
                <w:rFonts w:cs="Arial"/>
              </w:rPr>
              <w:t>Status</w:t>
            </w:r>
          </w:p>
        </w:tc>
        <w:tc>
          <w:tcPr>
            <w:tcW w:w="990" w:type="dxa"/>
            <w:tcPrChange w:id="351" w:author="Derek Ritz" w:date="2013-05-02T14:52:00Z">
              <w:tcPr>
                <w:tcW w:w="990" w:type="dxa"/>
              </w:tcPr>
            </w:tcPrChange>
          </w:tcPr>
          <w:p w:rsidR="003D2923" w:rsidRPr="00845754" w:rsidRDefault="003D2923" w:rsidP="00AC4865">
            <w:pPr>
              <w:pStyle w:val="TableEntry"/>
            </w:pPr>
            <w:r>
              <w:t>R</w:t>
            </w:r>
          </w:p>
        </w:tc>
        <w:tc>
          <w:tcPr>
            <w:tcW w:w="6480" w:type="dxa"/>
            <w:tcPrChange w:id="352" w:author="Derek Ritz" w:date="2013-05-02T14:52:00Z">
              <w:tcPr>
                <w:tcW w:w="4680" w:type="dxa"/>
              </w:tcPr>
            </w:tcPrChange>
          </w:tcPr>
          <w:p w:rsidR="003D2923" w:rsidRPr="00845754" w:rsidRDefault="003D2923" w:rsidP="00BE02E9">
            <w:pPr>
              <w:pStyle w:val="TableEntry"/>
            </w:pPr>
            <w:r>
              <w:t>The facilty status is a coded value. The code system will be established by the implementing authority. Examples may be found on page 15 of the WHO draft guideline: Creating a Health Facility Master List (see above).</w:t>
            </w:r>
          </w:p>
        </w:tc>
      </w:tr>
      <w:tr w:rsidR="003D2923" w:rsidRPr="00845754" w:rsidTr="003D2923">
        <w:tc>
          <w:tcPr>
            <w:tcW w:w="1278" w:type="dxa"/>
            <w:tcPrChange w:id="353" w:author="Derek Ritz" w:date="2013-05-02T14:52:00Z">
              <w:tcPr>
                <w:tcW w:w="1278" w:type="dxa"/>
              </w:tcPr>
            </w:tcPrChange>
          </w:tcPr>
          <w:p w:rsidR="003D2923" w:rsidRPr="00845754" w:rsidRDefault="003D2923" w:rsidP="00AC4865">
            <w:pPr>
              <w:pStyle w:val="TableEntry"/>
              <w:rPr>
                <w:rFonts w:cs="Arial"/>
              </w:rPr>
            </w:pPr>
            <w:r>
              <w:rPr>
                <w:rFonts w:cs="Arial"/>
              </w:rPr>
              <w:t>Facility</w:t>
            </w:r>
            <w:r w:rsidRPr="00845754">
              <w:rPr>
                <w:rFonts w:cs="Arial"/>
              </w:rPr>
              <w:t xml:space="preserve"> Name</w:t>
            </w:r>
          </w:p>
        </w:tc>
        <w:tc>
          <w:tcPr>
            <w:tcW w:w="990" w:type="dxa"/>
            <w:tcPrChange w:id="354" w:author="Derek Ritz" w:date="2013-05-02T14:52:00Z">
              <w:tcPr>
                <w:tcW w:w="990" w:type="dxa"/>
              </w:tcPr>
            </w:tcPrChange>
          </w:tcPr>
          <w:p w:rsidR="003D2923" w:rsidRPr="00845754" w:rsidRDefault="003D2923" w:rsidP="00AC4865">
            <w:pPr>
              <w:pStyle w:val="TableEntry"/>
            </w:pPr>
            <w:r>
              <w:t>R</w:t>
            </w:r>
          </w:p>
        </w:tc>
        <w:tc>
          <w:tcPr>
            <w:tcW w:w="6480" w:type="dxa"/>
            <w:tcPrChange w:id="355" w:author="Derek Ritz" w:date="2013-05-02T14:52:00Z">
              <w:tcPr>
                <w:tcW w:w="4680" w:type="dxa"/>
              </w:tcPr>
            </w:tcPrChange>
          </w:tcPr>
          <w:p w:rsidR="003D2923" w:rsidRPr="00845754" w:rsidRDefault="003D2923" w:rsidP="003D2923">
            <w:pPr>
              <w:pStyle w:val="TableEntry"/>
            </w:pPr>
            <w:r>
              <w:t xml:space="preserve">The facility’s name, for primary use, is a mandatory attribute. </w:t>
            </w:r>
            <w:del w:id="356" w:author="Derek Ritz" w:date="2013-05-02T14:56:00Z">
              <w:r w:rsidRPr="00845754" w:rsidDel="003D2923">
                <w:delText>Use of language tag and HL7 Name Data Type (XCN) as per PWP Volume 2A Section 3.24; 3.24.5.2.3.1</w:delText>
              </w:r>
            </w:del>
          </w:p>
        </w:tc>
      </w:tr>
      <w:tr w:rsidR="003D2923" w:rsidRPr="00845754" w:rsidTr="003D2923">
        <w:tc>
          <w:tcPr>
            <w:tcW w:w="1278" w:type="dxa"/>
            <w:tcPrChange w:id="357" w:author="Derek Ritz" w:date="2013-05-02T14:52:00Z">
              <w:tcPr>
                <w:tcW w:w="1278" w:type="dxa"/>
              </w:tcPr>
            </w:tcPrChange>
          </w:tcPr>
          <w:p w:rsidR="003D2923" w:rsidRPr="00845754" w:rsidRDefault="003D2923" w:rsidP="00AC4865">
            <w:pPr>
              <w:pStyle w:val="TableEntry"/>
              <w:rPr>
                <w:rFonts w:cs="Arial"/>
              </w:rPr>
            </w:pPr>
            <w:r>
              <w:rPr>
                <w:rFonts w:cs="Arial"/>
              </w:rPr>
              <w:t xml:space="preserve">Facility </w:t>
            </w:r>
            <w:r w:rsidRPr="00845754">
              <w:rPr>
                <w:rFonts w:cs="Arial"/>
              </w:rPr>
              <w:t xml:space="preserve"> Known names</w:t>
            </w:r>
          </w:p>
        </w:tc>
        <w:tc>
          <w:tcPr>
            <w:tcW w:w="990" w:type="dxa"/>
            <w:tcPrChange w:id="358" w:author="Derek Ritz" w:date="2013-05-02T14:52:00Z">
              <w:tcPr>
                <w:tcW w:w="990" w:type="dxa"/>
              </w:tcPr>
            </w:tcPrChange>
          </w:tcPr>
          <w:p w:rsidR="003D2923" w:rsidRPr="00845754" w:rsidRDefault="003D2923" w:rsidP="00AC4865">
            <w:pPr>
              <w:pStyle w:val="TableEntry"/>
            </w:pPr>
            <w:r w:rsidRPr="00845754">
              <w:t>O</w:t>
            </w:r>
          </w:p>
        </w:tc>
        <w:tc>
          <w:tcPr>
            <w:tcW w:w="6480" w:type="dxa"/>
            <w:tcPrChange w:id="359" w:author="Derek Ritz" w:date="2013-05-02T14:52:00Z">
              <w:tcPr>
                <w:tcW w:w="4680" w:type="dxa"/>
              </w:tcPr>
            </w:tcPrChange>
          </w:tcPr>
          <w:p w:rsidR="003D2923" w:rsidRPr="00845754" w:rsidRDefault="003D2923" w:rsidP="003D2923">
            <w:pPr>
              <w:pStyle w:val="TableEntry"/>
            </w:pPr>
            <w:r>
              <w:t xml:space="preserve">Other optional names may be defined for the facility. </w:t>
            </w:r>
            <w:del w:id="360" w:author="Derek Ritz" w:date="2013-05-02T14:57:00Z">
              <w:r w:rsidRPr="00845754" w:rsidDel="003D2923">
                <w:delText>Use of language tag and HL7 Name Data Type (XCN) as per PWP Volume 2A Section 3.24; 3.24.5.2.3.1</w:delText>
              </w:r>
            </w:del>
          </w:p>
        </w:tc>
      </w:tr>
      <w:tr w:rsidR="003D2923" w:rsidRPr="00845754" w:rsidTr="003D2923">
        <w:tc>
          <w:tcPr>
            <w:tcW w:w="1278" w:type="dxa"/>
            <w:tcPrChange w:id="361" w:author="Derek Ritz" w:date="2013-05-02T14:52:00Z">
              <w:tcPr>
                <w:tcW w:w="1278" w:type="dxa"/>
              </w:tcPr>
            </w:tcPrChange>
          </w:tcPr>
          <w:p w:rsidR="003D2923" w:rsidRPr="00845754" w:rsidRDefault="003D2923" w:rsidP="003D2923">
            <w:pPr>
              <w:pStyle w:val="TableEntry"/>
              <w:rPr>
                <w:rFonts w:cs="Arial"/>
              </w:rPr>
            </w:pPr>
            <w:r>
              <w:rPr>
                <w:rFonts w:cs="Arial"/>
              </w:rPr>
              <w:t>Facility Address</w:t>
            </w:r>
          </w:p>
        </w:tc>
        <w:tc>
          <w:tcPr>
            <w:tcW w:w="990" w:type="dxa"/>
            <w:tcPrChange w:id="362" w:author="Derek Ritz" w:date="2013-05-02T14:52:00Z">
              <w:tcPr>
                <w:tcW w:w="990" w:type="dxa"/>
              </w:tcPr>
            </w:tcPrChange>
          </w:tcPr>
          <w:p w:rsidR="003D2923" w:rsidRPr="00845754" w:rsidRDefault="003D2923" w:rsidP="003D2923">
            <w:pPr>
              <w:pStyle w:val="TableEntry"/>
            </w:pPr>
            <w:r>
              <w:t>R2</w:t>
            </w:r>
          </w:p>
        </w:tc>
        <w:tc>
          <w:tcPr>
            <w:tcW w:w="6480" w:type="dxa"/>
            <w:tcPrChange w:id="363" w:author="Derek Ritz" w:date="2013-05-02T14:52:00Z">
              <w:tcPr>
                <w:tcW w:w="4680" w:type="dxa"/>
              </w:tcPr>
            </w:tcPrChange>
          </w:tcPr>
          <w:p w:rsidR="003D2923" w:rsidRPr="00845754" w:rsidRDefault="003D2923" w:rsidP="003D2923">
            <w:pPr>
              <w:pStyle w:val="TableEntry"/>
            </w:pPr>
            <w:r>
              <w:t>The address must be indicated if known.</w:t>
            </w:r>
            <w:ins w:id="364" w:author="Derek Ritz" w:date="2013-05-02T14:57:00Z">
              <w:r>
                <w:t xml:space="preserve"> More than one address may be specified, but the primary address must be indicated as such.</w:t>
              </w:r>
            </w:ins>
          </w:p>
        </w:tc>
      </w:tr>
      <w:tr w:rsidR="003D2923" w:rsidRPr="00845754" w:rsidTr="003D2923">
        <w:tc>
          <w:tcPr>
            <w:tcW w:w="1278" w:type="dxa"/>
            <w:tcPrChange w:id="365" w:author="Derek Ritz" w:date="2013-05-02T14:52:00Z">
              <w:tcPr>
                <w:tcW w:w="1278" w:type="dxa"/>
              </w:tcPr>
            </w:tcPrChange>
          </w:tcPr>
          <w:p w:rsidR="003D2923" w:rsidRPr="00845754" w:rsidRDefault="003D2923" w:rsidP="00FD23CF">
            <w:pPr>
              <w:pStyle w:val="TableEntry"/>
              <w:rPr>
                <w:rFonts w:cs="Arial"/>
              </w:rPr>
            </w:pPr>
            <w:r>
              <w:rPr>
                <w:rFonts w:cs="Arial"/>
              </w:rPr>
              <w:t xml:space="preserve">Facility </w:t>
            </w:r>
            <w:r w:rsidRPr="00845754">
              <w:rPr>
                <w:rFonts w:cs="Arial"/>
              </w:rPr>
              <w:t xml:space="preserve"> Contact</w:t>
            </w:r>
          </w:p>
        </w:tc>
        <w:tc>
          <w:tcPr>
            <w:tcW w:w="990" w:type="dxa"/>
            <w:tcPrChange w:id="366" w:author="Derek Ritz" w:date="2013-05-02T14:52:00Z">
              <w:tcPr>
                <w:tcW w:w="990" w:type="dxa"/>
              </w:tcPr>
            </w:tcPrChange>
          </w:tcPr>
          <w:p w:rsidR="003D2923" w:rsidRPr="00845754" w:rsidRDefault="003D2923" w:rsidP="00AC4865">
            <w:pPr>
              <w:pStyle w:val="TableEntry"/>
            </w:pPr>
            <w:r>
              <w:t>R2</w:t>
            </w:r>
          </w:p>
        </w:tc>
        <w:tc>
          <w:tcPr>
            <w:tcW w:w="6480" w:type="dxa"/>
            <w:tcPrChange w:id="367" w:author="Derek Ritz" w:date="2013-05-02T14:52:00Z">
              <w:tcPr>
                <w:tcW w:w="4680" w:type="dxa"/>
              </w:tcPr>
            </w:tcPrChange>
          </w:tcPr>
          <w:p w:rsidR="003D2923" w:rsidRPr="00845754" w:rsidRDefault="0091329E" w:rsidP="0091329E">
            <w:pPr>
              <w:pStyle w:val="TableEntry"/>
            </w:pPr>
            <w:ins w:id="368" w:author="Derek Ritz" w:date="2013-05-02T14:58:00Z">
              <w:r>
                <w:t>There must be at least one contact defined for the facility, if known.</w:t>
              </w:r>
            </w:ins>
            <w:del w:id="369" w:author="Derek Ritz" w:date="2013-05-02T14:59:00Z">
              <w:r w:rsidR="003D2923" w:rsidDel="0091329E">
                <w:delText xml:space="preserve">The main contact for the </w:delText>
              </w:r>
            </w:del>
            <w:del w:id="370" w:author="Derek Ritz" w:date="2013-05-02T14:58:00Z">
              <w:r w:rsidR="003D2923" w:rsidDel="003D2923">
                <w:delText xml:space="preserve">organization </w:delText>
              </w:r>
            </w:del>
            <w:del w:id="371" w:author="Derek Ritz" w:date="2013-05-02T14:59:00Z">
              <w:r w:rsidR="003D2923" w:rsidDel="0091329E">
                <w:delText>is a mandatory field, if known.</w:delText>
              </w:r>
            </w:del>
            <w:r w:rsidR="003D2923">
              <w:t xml:space="preserve"> </w:t>
            </w:r>
          </w:p>
        </w:tc>
      </w:tr>
      <w:tr w:rsidR="003D2923" w:rsidRPr="00845754" w:rsidTr="003D2923">
        <w:tc>
          <w:tcPr>
            <w:tcW w:w="1278" w:type="dxa"/>
            <w:tcPrChange w:id="372" w:author="Derek Ritz" w:date="2013-05-02T14:52:00Z">
              <w:tcPr>
                <w:tcW w:w="1278" w:type="dxa"/>
              </w:tcPr>
            </w:tcPrChange>
          </w:tcPr>
          <w:p w:rsidR="003D2923" w:rsidRPr="007716EF" w:rsidRDefault="003D2923" w:rsidP="007716EF">
            <w:pPr>
              <w:pStyle w:val="TableEntry"/>
              <w:rPr>
                <w:rFonts w:cs="Arial"/>
                <w:highlight w:val="yellow"/>
              </w:rPr>
            </w:pPr>
            <w:r w:rsidRPr="007716EF">
              <w:rPr>
                <w:rFonts w:cs="Arial"/>
                <w:highlight w:val="yellow"/>
              </w:rPr>
              <w:t>Facility Geocode</w:t>
            </w:r>
          </w:p>
        </w:tc>
        <w:tc>
          <w:tcPr>
            <w:tcW w:w="990" w:type="dxa"/>
            <w:tcPrChange w:id="373" w:author="Derek Ritz" w:date="2013-05-02T14:52:00Z">
              <w:tcPr>
                <w:tcW w:w="990" w:type="dxa"/>
              </w:tcPr>
            </w:tcPrChange>
          </w:tcPr>
          <w:p w:rsidR="003D2923" w:rsidRPr="007716EF" w:rsidRDefault="003D2923" w:rsidP="00AC4865">
            <w:pPr>
              <w:pStyle w:val="TableEntry"/>
              <w:rPr>
                <w:highlight w:val="yellow"/>
              </w:rPr>
            </w:pPr>
            <w:commentRangeStart w:id="374"/>
            <w:r w:rsidRPr="007716EF">
              <w:rPr>
                <w:highlight w:val="yellow"/>
              </w:rPr>
              <w:t>R</w:t>
            </w:r>
            <w:commentRangeEnd w:id="374"/>
            <w:r w:rsidR="001D1A20">
              <w:rPr>
                <w:rStyle w:val="CommentReference"/>
                <w:noProof w:val="0"/>
              </w:rPr>
              <w:commentReference w:id="374"/>
            </w:r>
            <w:del w:id="375" w:author="Derek Ritz" w:date="2013-05-02T11:10:00Z">
              <w:r w:rsidRPr="007716EF" w:rsidDel="00E0334D">
                <w:rPr>
                  <w:highlight w:val="yellow"/>
                </w:rPr>
                <w:delText>2</w:delText>
              </w:r>
            </w:del>
          </w:p>
        </w:tc>
        <w:tc>
          <w:tcPr>
            <w:tcW w:w="6480" w:type="dxa"/>
            <w:tcPrChange w:id="376" w:author="Derek Ritz" w:date="2013-05-02T14:52:00Z">
              <w:tcPr>
                <w:tcW w:w="4680" w:type="dxa"/>
              </w:tcPr>
            </w:tcPrChange>
          </w:tcPr>
          <w:p w:rsidR="003D2923" w:rsidRPr="00845754" w:rsidRDefault="003D2923" w:rsidP="0091329E">
            <w:pPr>
              <w:pStyle w:val="TableEntry"/>
            </w:pPr>
            <w:commentRangeStart w:id="377"/>
            <w:r w:rsidRPr="007716EF">
              <w:rPr>
                <w:highlight w:val="yellow"/>
              </w:rPr>
              <w:t xml:space="preserve">The facility’s geocoded </w:t>
            </w:r>
            <w:ins w:id="378" w:author="Derek Ritz" w:date="2013-05-02T11:09:00Z">
              <w:r>
                <w:rPr>
                  <w:highlight w:val="yellow"/>
                </w:rPr>
                <w:t xml:space="preserve">point </w:t>
              </w:r>
            </w:ins>
            <w:r w:rsidRPr="007716EF">
              <w:rPr>
                <w:highlight w:val="yellow"/>
              </w:rPr>
              <w:t>position must be indicated</w:t>
            </w:r>
            <w:del w:id="379" w:author="Derek Ritz" w:date="2013-05-02T11:09:00Z">
              <w:r w:rsidRPr="007716EF" w:rsidDel="00E0334D">
                <w:rPr>
                  <w:highlight w:val="yellow"/>
                </w:rPr>
                <w:delText xml:space="preserve"> if known.</w:delText>
              </w:r>
            </w:del>
            <w:ins w:id="380" w:author="Derek Ritz" w:date="2013-05-02T11:09:00Z">
              <w:r>
                <w:t>.</w:t>
              </w:r>
            </w:ins>
            <w:ins w:id="381" w:author="Derek Ritz" w:date="2013-05-02T11:13:00Z">
              <w:r>
                <w:t xml:space="preserve"> This is intended to support</w:t>
              </w:r>
              <w:r w:rsidR="0091329E">
                <w:t xml:space="preserve"> display of the facility</w:t>
              </w:r>
            </w:ins>
            <w:ins w:id="382" w:author="Derek Ritz" w:date="2013-05-02T15:00:00Z">
              <w:r w:rsidR="0091329E">
                <w:t xml:space="preserve">’s location by </w:t>
              </w:r>
            </w:ins>
            <w:ins w:id="383" w:author="Derek Ritz" w:date="2013-05-02T11:13:00Z">
              <w:r w:rsidR="0091329E">
                <w:t>map</w:t>
              </w:r>
            </w:ins>
            <w:ins w:id="384" w:author="Derek Ritz" w:date="2013-05-02T14:59:00Z">
              <w:r w:rsidR="0091329E">
                <w:t>/GIS applications</w:t>
              </w:r>
            </w:ins>
            <w:ins w:id="385" w:author="Derek Ritz" w:date="2013-05-02T11:13:00Z">
              <w:r>
                <w:t xml:space="preserve"> and to enable calculation of </w:t>
              </w:r>
            </w:ins>
            <w:ins w:id="386" w:author="Derek Ritz" w:date="2013-05-02T14:59:00Z">
              <w:r w:rsidR="0091329E">
                <w:t xml:space="preserve">the facility’s </w:t>
              </w:r>
            </w:ins>
            <w:ins w:id="387" w:author="Derek Ritz" w:date="2013-05-02T11:13:00Z">
              <w:r>
                <w:t xml:space="preserve">proximity to </w:t>
              </w:r>
            </w:ins>
            <w:ins w:id="388" w:author="Derek Ritz" w:date="2013-05-02T14:59:00Z">
              <w:r w:rsidR="0091329E">
                <w:t xml:space="preserve">a </w:t>
              </w:r>
            </w:ins>
            <w:ins w:id="389" w:author="Derek Ritz" w:date="2013-05-02T11:13:00Z">
              <w:r w:rsidR="0091329E">
                <w:t>known position</w:t>
              </w:r>
              <w:r>
                <w:t>.</w:t>
              </w:r>
            </w:ins>
            <w:commentRangeEnd w:id="377"/>
            <w:ins w:id="390" w:author="Derek Ritz" w:date="2013-05-02T11:14:00Z">
              <w:r>
                <w:rPr>
                  <w:rStyle w:val="CommentReference"/>
                  <w:noProof w:val="0"/>
                </w:rPr>
                <w:commentReference w:id="377"/>
              </w:r>
            </w:ins>
          </w:p>
        </w:tc>
      </w:tr>
      <w:tr w:rsidR="003D2923" w:rsidRPr="00845754" w:rsidTr="003D2923">
        <w:tc>
          <w:tcPr>
            <w:tcW w:w="1278" w:type="dxa"/>
            <w:tcPrChange w:id="391" w:author="Derek Ritz" w:date="2013-05-02T14:52:00Z">
              <w:tcPr>
                <w:tcW w:w="1278" w:type="dxa"/>
              </w:tcPr>
            </w:tcPrChange>
          </w:tcPr>
          <w:p w:rsidR="003D2923" w:rsidRPr="00845754" w:rsidRDefault="003D2923" w:rsidP="00AC4865">
            <w:pPr>
              <w:pStyle w:val="TableEntry"/>
              <w:rPr>
                <w:rFonts w:cs="Arial"/>
              </w:rPr>
            </w:pPr>
            <w:r>
              <w:rPr>
                <w:rFonts w:cs="Arial"/>
              </w:rPr>
              <w:t>Facility</w:t>
            </w:r>
            <w:r w:rsidRPr="00845754">
              <w:rPr>
                <w:rFonts w:cs="Arial"/>
              </w:rPr>
              <w:t xml:space="preserve"> Language Supported</w:t>
            </w:r>
          </w:p>
        </w:tc>
        <w:tc>
          <w:tcPr>
            <w:tcW w:w="990" w:type="dxa"/>
            <w:tcPrChange w:id="392" w:author="Derek Ritz" w:date="2013-05-02T14:52:00Z">
              <w:tcPr>
                <w:tcW w:w="990" w:type="dxa"/>
              </w:tcPr>
            </w:tcPrChange>
          </w:tcPr>
          <w:p w:rsidR="003D2923" w:rsidRPr="00845754" w:rsidRDefault="003D2923" w:rsidP="00AC4865">
            <w:pPr>
              <w:pStyle w:val="TableEntry"/>
            </w:pPr>
            <w:commentRangeStart w:id="393"/>
            <w:r>
              <w:t>R</w:t>
            </w:r>
            <w:commentRangeEnd w:id="393"/>
            <w:r w:rsidR="001D1A20">
              <w:rPr>
                <w:rStyle w:val="CommentReference"/>
                <w:noProof w:val="0"/>
              </w:rPr>
              <w:commentReference w:id="393"/>
            </w:r>
          </w:p>
        </w:tc>
        <w:tc>
          <w:tcPr>
            <w:tcW w:w="6480" w:type="dxa"/>
            <w:tcPrChange w:id="394" w:author="Derek Ritz" w:date="2013-05-02T14:52:00Z">
              <w:tcPr>
                <w:tcW w:w="4680" w:type="dxa"/>
              </w:tcPr>
            </w:tcPrChange>
          </w:tcPr>
          <w:p w:rsidR="003D2923" w:rsidRPr="00845754" w:rsidRDefault="003D2923" w:rsidP="0091329E">
            <w:pPr>
              <w:pStyle w:val="TableEntry"/>
            </w:pPr>
            <w:r>
              <w:t xml:space="preserve">It is mandatory to identify </w:t>
            </w:r>
            <w:del w:id="395" w:author="Derek Ritz" w:date="2013-05-02T15:00:00Z">
              <w:r w:rsidDel="0091329E">
                <w:delText xml:space="preserve">at least </w:delText>
              </w:r>
            </w:del>
            <w:r>
              <w:t xml:space="preserve">the </w:t>
            </w:r>
            <w:del w:id="396" w:author="Derek Ritz" w:date="2013-05-02T15:00:00Z">
              <w:r w:rsidDel="0091329E">
                <w:delText xml:space="preserve">primary </w:delText>
              </w:r>
            </w:del>
            <w:r>
              <w:t>language</w:t>
            </w:r>
            <w:ins w:id="397" w:author="Derek Ritz" w:date="2013-05-02T15:00:00Z">
              <w:r w:rsidR="0091329E">
                <w:t>s</w:t>
              </w:r>
            </w:ins>
            <w:r>
              <w:t xml:space="preserve"> the facilit is able to operate in. </w:t>
            </w:r>
            <w:del w:id="398" w:author="Derek Ritz" w:date="2013-05-02T15:00:00Z">
              <w:r w:rsidDel="0091329E">
                <w:delText>This is a coded value; the code system may be specified by the implementer.</w:delText>
              </w:r>
            </w:del>
          </w:p>
        </w:tc>
      </w:tr>
      <w:tr w:rsidR="003D2923" w:rsidRPr="005D23D4" w:rsidTr="003D2923">
        <w:tc>
          <w:tcPr>
            <w:tcW w:w="1278" w:type="dxa"/>
            <w:tcPrChange w:id="399" w:author="Derek Ritz" w:date="2013-05-02T14:52:00Z">
              <w:tcPr>
                <w:tcW w:w="1278" w:type="dxa"/>
              </w:tcPr>
            </w:tcPrChange>
          </w:tcPr>
          <w:p w:rsidR="003D2923" w:rsidRPr="005D23D4" w:rsidRDefault="003D2923" w:rsidP="00FD23CF">
            <w:pPr>
              <w:pStyle w:val="TableEntry"/>
              <w:numPr>
                <w:ilvl w:val="0"/>
                <w:numId w:val="42"/>
              </w:numPr>
              <w:ind w:left="72"/>
              <w:rPr>
                <w:rFonts w:cs="Arial"/>
                <w:highlight w:val="yellow"/>
                <w:rPrChange w:id="400" w:author="Derek Ritz" w:date="2013-05-02T11:18:00Z">
                  <w:rPr>
                    <w:rFonts w:cs="Arial"/>
                  </w:rPr>
                </w:rPrChange>
              </w:rPr>
            </w:pPr>
            <w:del w:id="401" w:author="Derek Ritz" w:date="2013-05-02T15:01:00Z">
              <w:r w:rsidRPr="00845754" w:rsidDel="0091329E">
                <w:rPr>
                  <w:rFonts w:cs="Arial"/>
                </w:rPr>
                <w:delText xml:space="preserve"> </w:delText>
              </w:r>
              <w:r w:rsidRPr="005D23D4" w:rsidDel="0091329E">
                <w:rPr>
                  <w:rFonts w:cs="Arial"/>
                  <w:highlight w:val="yellow"/>
                  <w:rPrChange w:id="402" w:author="Derek Ritz" w:date="2013-05-02T11:18:00Z">
                    <w:rPr>
                      <w:rFonts w:cs="Arial"/>
                    </w:rPr>
                  </w:rPrChange>
                </w:rPr>
                <w:delText>Facility Phone</w:delText>
              </w:r>
            </w:del>
            <w:ins w:id="403" w:author="Derek Ritz" w:date="2013-05-02T15:01:00Z">
              <w:r w:rsidR="0091329E">
                <w:rPr>
                  <w:rFonts w:cs="Arial"/>
                  <w:highlight w:val="yellow"/>
                </w:rPr>
                <w:t>Facility Access Points</w:t>
              </w:r>
            </w:ins>
          </w:p>
        </w:tc>
        <w:tc>
          <w:tcPr>
            <w:tcW w:w="990" w:type="dxa"/>
            <w:tcPrChange w:id="404" w:author="Derek Ritz" w:date="2013-05-02T14:52:00Z">
              <w:tcPr>
                <w:tcW w:w="990" w:type="dxa"/>
              </w:tcPr>
            </w:tcPrChange>
          </w:tcPr>
          <w:p w:rsidR="003D2923" w:rsidRPr="005D23D4" w:rsidRDefault="003D2923" w:rsidP="00AC4865">
            <w:pPr>
              <w:pStyle w:val="TableEntry"/>
              <w:numPr>
                <w:ilvl w:val="0"/>
                <w:numId w:val="42"/>
              </w:numPr>
              <w:ind w:left="72"/>
              <w:rPr>
                <w:highlight w:val="yellow"/>
                <w:rPrChange w:id="405" w:author="Derek Ritz" w:date="2013-05-02T11:18:00Z">
                  <w:rPr/>
                </w:rPrChange>
              </w:rPr>
            </w:pPr>
            <w:commentRangeStart w:id="406"/>
            <w:r w:rsidRPr="005D23D4">
              <w:rPr>
                <w:highlight w:val="yellow"/>
                <w:rPrChange w:id="407" w:author="Derek Ritz" w:date="2013-05-02T11:18:00Z">
                  <w:rPr/>
                </w:rPrChange>
              </w:rPr>
              <w:t>R2</w:t>
            </w:r>
            <w:commentRangeEnd w:id="406"/>
            <w:r w:rsidR="001D1A20">
              <w:rPr>
                <w:rStyle w:val="CommentReference"/>
                <w:noProof w:val="0"/>
              </w:rPr>
              <w:commentReference w:id="406"/>
            </w:r>
          </w:p>
        </w:tc>
        <w:tc>
          <w:tcPr>
            <w:tcW w:w="6480" w:type="dxa"/>
            <w:tcPrChange w:id="408" w:author="Derek Ritz" w:date="2013-05-02T14:52:00Z">
              <w:tcPr>
                <w:tcW w:w="4680" w:type="dxa"/>
              </w:tcPr>
            </w:tcPrChange>
          </w:tcPr>
          <w:p w:rsidR="003D2923" w:rsidRPr="005D23D4" w:rsidRDefault="003D2923" w:rsidP="0091329E">
            <w:pPr>
              <w:pStyle w:val="TableEntry"/>
              <w:numPr>
                <w:ilvl w:val="0"/>
                <w:numId w:val="42"/>
              </w:numPr>
              <w:ind w:left="72"/>
              <w:rPr>
                <w:highlight w:val="yellow"/>
                <w:rPrChange w:id="409" w:author="Derek Ritz" w:date="2013-05-02T11:18:00Z">
                  <w:rPr/>
                </w:rPrChange>
              </w:rPr>
            </w:pPr>
            <w:commentRangeStart w:id="410"/>
            <w:r w:rsidRPr="005D23D4">
              <w:rPr>
                <w:highlight w:val="yellow"/>
                <w:rPrChange w:id="411" w:author="Derek Ritz" w:date="2013-05-02T11:18:00Z">
                  <w:rPr/>
                </w:rPrChange>
              </w:rPr>
              <w:t>Electronic access point inforamtion such as email address, URI, phone and FAX must be provided, if know</w:t>
            </w:r>
            <w:ins w:id="412" w:author="Derek Ritz" w:date="2013-05-02T15:01:00Z">
              <w:r w:rsidR="0091329E">
                <w:rPr>
                  <w:highlight w:val="yellow"/>
                </w:rPr>
                <w:t>n</w:t>
              </w:r>
            </w:ins>
            <w:r w:rsidRPr="005D23D4">
              <w:rPr>
                <w:highlight w:val="yellow"/>
                <w:rPrChange w:id="413" w:author="Derek Ritz" w:date="2013-05-02T11:18:00Z">
                  <w:rPr/>
                </w:rPrChange>
              </w:rPr>
              <w:t xml:space="preserve">. A PKI certificate may also be specified here. </w:t>
            </w:r>
            <w:del w:id="414" w:author="Derek Ritz" w:date="2013-05-02T15:02:00Z">
              <w:r w:rsidRPr="005D23D4" w:rsidDel="0091329E">
                <w:rPr>
                  <w:highlight w:val="yellow"/>
                  <w:rPrChange w:id="415" w:author="Derek Ritz" w:date="2013-05-02T11:18:00Z">
                    <w:rPr/>
                  </w:rPrChange>
                </w:rPr>
                <w:delText>This is stored in a complex type called AccessPoint.</w:delText>
              </w:r>
              <w:commentRangeEnd w:id="410"/>
              <w:r w:rsidDel="0091329E">
                <w:rPr>
                  <w:rStyle w:val="CommentReference"/>
                  <w:noProof w:val="0"/>
                </w:rPr>
                <w:commentReference w:id="410"/>
              </w:r>
            </w:del>
          </w:p>
        </w:tc>
      </w:tr>
      <w:tr w:rsidR="003D2923" w:rsidRPr="005D23D4" w:rsidDel="0091329E" w:rsidTr="003D2923">
        <w:trPr>
          <w:del w:id="416" w:author="Derek Ritz" w:date="2013-05-02T15:02:00Z"/>
        </w:trPr>
        <w:tc>
          <w:tcPr>
            <w:tcW w:w="1278" w:type="dxa"/>
            <w:tcPrChange w:id="417" w:author="Derek Ritz" w:date="2013-05-02T14:52:00Z">
              <w:tcPr>
                <w:tcW w:w="1278" w:type="dxa"/>
              </w:tcPr>
            </w:tcPrChange>
          </w:tcPr>
          <w:p w:rsidR="003D2923" w:rsidRPr="005D23D4" w:rsidDel="0091329E" w:rsidRDefault="003D2923" w:rsidP="00AC4865">
            <w:pPr>
              <w:pStyle w:val="TableEntry"/>
              <w:rPr>
                <w:del w:id="418" w:author="Derek Ritz" w:date="2013-05-02T15:02:00Z"/>
                <w:rFonts w:cs="Arial"/>
                <w:highlight w:val="yellow"/>
              </w:rPr>
            </w:pPr>
            <w:del w:id="419" w:author="Derek Ritz" w:date="2013-05-02T15:02:00Z">
              <w:r w:rsidRPr="005D23D4" w:rsidDel="0091329E">
                <w:rPr>
                  <w:rFonts w:cs="Arial"/>
                  <w:highlight w:val="yellow"/>
                </w:rPr>
                <w:delText>Facility FAX</w:delText>
              </w:r>
            </w:del>
          </w:p>
        </w:tc>
        <w:tc>
          <w:tcPr>
            <w:tcW w:w="990" w:type="dxa"/>
            <w:tcPrChange w:id="420" w:author="Derek Ritz" w:date="2013-05-02T14:52:00Z">
              <w:tcPr>
                <w:tcW w:w="990" w:type="dxa"/>
              </w:tcPr>
            </w:tcPrChange>
          </w:tcPr>
          <w:p w:rsidR="003D2923" w:rsidRPr="005D23D4" w:rsidDel="0091329E" w:rsidRDefault="003D2923" w:rsidP="00AC4865">
            <w:pPr>
              <w:pStyle w:val="TableEntry"/>
              <w:numPr>
                <w:ilvl w:val="0"/>
                <w:numId w:val="42"/>
              </w:numPr>
              <w:ind w:left="72"/>
              <w:rPr>
                <w:del w:id="421" w:author="Derek Ritz" w:date="2013-05-02T15:02:00Z"/>
                <w:highlight w:val="yellow"/>
              </w:rPr>
            </w:pPr>
            <w:del w:id="422" w:author="Derek Ritz" w:date="2013-05-02T15:02:00Z">
              <w:r w:rsidRPr="005D23D4" w:rsidDel="0091329E">
                <w:rPr>
                  <w:highlight w:val="yellow"/>
                </w:rPr>
                <w:delText>R2</w:delText>
              </w:r>
            </w:del>
          </w:p>
        </w:tc>
        <w:tc>
          <w:tcPr>
            <w:tcW w:w="6480" w:type="dxa"/>
            <w:tcPrChange w:id="423" w:author="Derek Ritz" w:date="2013-05-02T14:52:00Z">
              <w:tcPr>
                <w:tcW w:w="4680" w:type="dxa"/>
              </w:tcPr>
            </w:tcPrChange>
          </w:tcPr>
          <w:p w:rsidR="003D2923" w:rsidRPr="005D23D4" w:rsidDel="0091329E" w:rsidRDefault="003D2923" w:rsidP="00AC4865">
            <w:pPr>
              <w:pStyle w:val="TableEntry"/>
              <w:rPr>
                <w:del w:id="424" w:author="Derek Ritz" w:date="2013-05-02T15:02:00Z"/>
                <w:highlight w:val="yellow"/>
                <w:rPrChange w:id="425" w:author="Derek Ritz" w:date="2013-05-02T11:18:00Z">
                  <w:rPr>
                    <w:del w:id="426" w:author="Derek Ritz" w:date="2013-05-02T15:02:00Z"/>
                  </w:rPr>
                </w:rPrChange>
              </w:rPr>
            </w:pPr>
            <w:del w:id="427" w:author="Derek Ritz" w:date="2013-05-02T15:02:00Z">
              <w:r w:rsidRPr="005D23D4" w:rsidDel="0091329E">
                <w:rPr>
                  <w:highlight w:val="yellow"/>
                  <w:rPrChange w:id="428" w:author="Derek Ritz" w:date="2013-05-02T11:18:00Z">
                    <w:rPr/>
                  </w:rPrChange>
                </w:rPr>
                <w:delText>Electronic access point inforamtion such as email address, URI, phone and FAX must be provided, if know. A PKI certificate may also be specified here. This is stored in a complex type called AccessPoint.</w:delText>
              </w:r>
            </w:del>
          </w:p>
        </w:tc>
      </w:tr>
      <w:tr w:rsidR="003D2923" w:rsidRPr="005D23D4" w:rsidDel="0091329E" w:rsidTr="003D2923">
        <w:trPr>
          <w:del w:id="429" w:author="Derek Ritz" w:date="2013-05-02T15:02:00Z"/>
        </w:trPr>
        <w:tc>
          <w:tcPr>
            <w:tcW w:w="1278" w:type="dxa"/>
            <w:tcPrChange w:id="430" w:author="Derek Ritz" w:date="2013-05-02T14:52:00Z">
              <w:tcPr>
                <w:tcW w:w="1278" w:type="dxa"/>
              </w:tcPr>
            </w:tcPrChange>
          </w:tcPr>
          <w:p w:rsidR="003D2923" w:rsidRPr="005D23D4" w:rsidDel="0091329E" w:rsidRDefault="003D2923" w:rsidP="00AC4865">
            <w:pPr>
              <w:pStyle w:val="TableEntry"/>
              <w:numPr>
                <w:ilvl w:val="0"/>
                <w:numId w:val="42"/>
              </w:numPr>
              <w:ind w:left="72"/>
              <w:rPr>
                <w:del w:id="431" w:author="Derek Ritz" w:date="2013-05-02T15:02:00Z"/>
                <w:rFonts w:cs="Arial"/>
                <w:highlight w:val="yellow"/>
                <w:rPrChange w:id="432" w:author="Derek Ritz" w:date="2013-05-02T11:18:00Z">
                  <w:rPr>
                    <w:del w:id="433" w:author="Derek Ritz" w:date="2013-05-02T15:02:00Z"/>
                    <w:rFonts w:cs="Arial"/>
                  </w:rPr>
                </w:rPrChange>
              </w:rPr>
            </w:pPr>
            <w:del w:id="434" w:author="Derek Ritz" w:date="2013-05-02T15:02:00Z">
              <w:r w:rsidRPr="005D23D4" w:rsidDel="0091329E">
                <w:rPr>
                  <w:rFonts w:cs="Arial"/>
                  <w:highlight w:val="yellow"/>
                  <w:rPrChange w:id="435" w:author="Derek Ritz" w:date="2013-05-02T11:18:00Z">
                    <w:rPr>
                      <w:rFonts w:cs="Arial"/>
                    </w:rPr>
                  </w:rPrChange>
                </w:rPr>
                <w:delText>Facility URI</w:delText>
              </w:r>
            </w:del>
          </w:p>
        </w:tc>
        <w:tc>
          <w:tcPr>
            <w:tcW w:w="990" w:type="dxa"/>
            <w:tcPrChange w:id="436" w:author="Derek Ritz" w:date="2013-05-02T14:52:00Z">
              <w:tcPr>
                <w:tcW w:w="990" w:type="dxa"/>
              </w:tcPr>
            </w:tcPrChange>
          </w:tcPr>
          <w:p w:rsidR="003D2923" w:rsidRPr="005D23D4" w:rsidDel="0091329E" w:rsidRDefault="003D2923" w:rsidP="00AC4865">
            <w:pPr>
              <w:pStyle w:val="TableEntry"/>
              <w:rPr>
                <w:del w:id="437" w:author="Derek Ritz" w:date="2013-05-02T15:02:00Z"/>
                <w:highlight w:val="yellow"/>
                <w:rPrChange w:id="438" w:author="Derek Ritz" w:date="2013-05-02T11:18:00Z">
                  <w:rPr>
                    <w:del w:id="439" w:author="Derek Ritz" w:date="2013-05-02T15:02:00Z"/>
                  </w:rPr>
                </w:rPrChange>
              </w:rPr>
            </w:pPr>
            <w:del w:id="440" w:author="Derek Ritz" w:date="2013-05-02T15:02:00Z">
              <w:r w:rsidRPr="005D23D4" w:rsidDel="0091329E">
                <w:rPr>
                  <w:highlight w:val="yellow"/>
                  <w:rPrChange w:id="441" w:author="Derek Ritz" w:date="2013-05-02T11:18:00Z">
                    <w:rPr/>
                  </w:rPrChange>
                </w:rPr>
                <w:delText>R2</w:delText>
              </w:r>
            </w:del>
          </w:p>
        </w:tc>
        <w:tc>
          <w:tcPr>
            <w:tcW w:w="6480" w:type="dxa"/>
            <w:tcPrChange w:id="442" w:author="Derek Ritz" w:date="2013-05-02T14:52:00Z">
              <w:tcPr>
                <w:tcW w:w="4680" w:type="dxa"/>
              </w:tcPr>
            </w:tcPrChange>
          </w:tcPr>
          <w:p w:rsidR="003D2923" w:rsidRPr="005D23D4" w:rsidDel="0091329E" w:rsidRDefault="003D2923" w:rsidP="00AC4865">
            <w:pPr>
              <w:pStyle w:val="TableEntry"/>
              <w:rPr>
                <w:del w:id="443" w:author="Derek Ritz" w:date="2013-05-02T15:02:00Z"/>
                <w:highlight w:val="yellow"/>
                <w:rPrChange w:id="444" w:author="Derek Ritz" w:date="2013-05-02T11:18:00Z">
                  <w:rPr>
                    <w:del w:id="445" w:author="Derek Ritz" w:date="2013-05-02T15:02:00Z"/>
                  </w:rPr>
                </w:rPrChange>
              </w:rPr>
            </w:pPr>
            <w:del w:id="446" w:author="Derek Ritz" w:date="2013-05-02T15:02:00Z">
              <w:r w:rsidRPr="005D23D4" w:rsidDel="0091329E">
                <w:rPr>
                  <w:highlight w:val="yellow"/>
                  <w:rPrChange w:id="447" w:author="Derek Ritz" w:date="2013-05-02T11:18:00Z">
                    <w:rPr/>
                  </w:rPrChange>
                </w:rPr>
                <w:delText>Electronic access point inforamtion such as email address, URI, phone and FAX must be provided, if know. A PKI certificate may also be specified here. This is stored in a complex type called AccessPoint.</w:delText>
              </w:r>
            </w:del>
          </w:p>
        </w:tc>
      </w:tr>
      <w:tr w:rsidR="003D2923" w:rsidRPr="005D23D4" w:rsidDel="0091329E" w:rsidTr="003D2923">
        <w:trPr>
          <w:del w:id="448" w:author="Derek Ritz" w:date="2013-05-02T15:02:00Z"/>
        </w:trPr>
        <w:tc>
          <w:tcPr>
            <w:tcW w:w="1278" w:type="dxa"/>
            <w:tcPrChange w:id="449" w:author="Derek Ritz" w:date="2013-05-02T14:52:00Z">
              <w:tcPr>
                <w:tcW w:w="1278" w:type="dxa"/>
              </w:tcPr>
            </w:tcPrChange>
          </w:tcPr>
          <w:p w:rsidR="003D2923" w:rsidRPr="005D23D4" w:rsidDel="0091329E" w:rsidRDefault="003D2923" w:rsidP="00AC4865">
            <w:pPr>
              <w:pStyle w:val="TableEntry"/>
              <w:numPr>
                <w:ilvl w:val="0"/>
                <w:numId w:val="42"/>
              </w:numPr>
              <w:ind w:left="72"/>
              <w:rPr>
                <w:del w:id="450" w:author="Derek Ritz" w:date="2013-05-02T15:02:00Z"/>
                <w:rFonts w:cs="Arial"/>
                <w:highlight w:val="yellow"/>
                <w:rPrChange w:id="451" w:author="Derek Ritz" w:date="2013-05-02T11:18:00Z">
                  <w:rPr>
                    <w:del w:id="452" w:author="Derek Ritz" w:date="2013-05-02T15:02:00Z"/>
                    <w:rFonts w:cs="Arial"/>
                  </w:rPr>
                </w:rPrChange>
              </w:rPr>
            </w:pPr>
            <w:del w:id="453" w:author="Derek Ritz" w:date="2013-05-02T15:02:00Z">
              <w:r w:rsidRPr="005D23D4" w:rsidDel="0091329E">
                <w:rPr>
                  <w:rFonts w:cs="Arial"/>
                  <w:highlight w:val="yellow"/>
                  <w:rPrChange w:id="454" w:author="Derek Ritz" w:date="2013-05-02T11:18:00Z">
                    <w:rPr>
                      <w:rFonts w:cs="Arial"/>
                    </w:rPr>
                  </w:rPrChange>
                </w:rPr>
                <w:delText>Facility PKI certificate</w:delText>
              </w:r>
            </w:del>
          </w:p>
        </w:tc>
        <w:tc>
          <w:tcPr>
            <w:tcW w:w="990" w:type="dxa"/>
            <w:tcPrChange w:id="455" w:author="Derek Ritz" w:date="2013-05-02T14:52:00Z">
              <w:tcPr>
                <w:tcW w:w="990" w:type="dxa"/>
              </w:tcPr>
            </w:tcPrChange>
          </w:tcPr>
          <w:p w:rsidR="003D2923" w:rsidRPr="005D23D4" w:rsidDel="0091329E" w:rsidRDefault="003D2923" w:rsidP="00AC4865">
            <w:pPr>
              <w:pStyle w:val="TableEntry"/>
              <w:rPr>
                <w:del w:id="456" w:author="Derek Ritz" w:date="2013-05-02T15:02:00Z"/>
                <w:highlight w:val="yellow"/>
                <w:rPrChange w:id="457" w:author="Derek Ritz" w:date="2013-05-02T11:18:00Z">
                  <w:rPr>
                    <w:del w:id="458" w:author="Derek Ritz" w:date="2013-05-02T15:02:00Z"/>
                  </w:rPr>
                </w:rPrChange>
              </w:rPr>
            </w:pPr>
            <w:del w:id="459" w:author="Derek Ritz" w:date="2013-05-02T15:02:00Z">
              <w:r w:rsidRPr="005D23D4" w:rsidDel="0091329E">
                <w:rPr>
                  <w:highlight w:val="yellow"/>
                  <w:rPrChange w:id="460" w:author="Derek Ritz" w:date="2013-05-02T11:18:00Z">
                    <w:rPr/>
                  </w:rPrChange>
                </w:rPr>
                <w:delText>R2</w:delText>
              </w:r>
            </w:del>
          </w:p>
        </w:tc>
        <w:tc>
          <w:tcPr>
            <w:tcW w:w="6480" w:type="dxa"/>
            <w:tcPrChange w:id="461" w:author="Derek Ritz" w:date="2013-05-02T14:52:00Z">
              <w:tcPr>
                <w:tcW w:w="4680" w:type="dxa"/>
              </w:tcPr>
            </w:tcPrChange>
          </w:tcPr>
          <w:p w:rsidR="003D2923" w:rsidRPr="005D23D4" w:rsidDel="0091329E" w:rsidRDefault="003D2923" w:rsidP="00AC4865">
            <w:pPr>
              <w:pStyle w:val="TableEntry"/>
              <w:rPr>
                <w:del w:id="462" w:author="Derek Ritz" w:date="2013-05-02T15:02:00Z"/>
                <w:highlight w:val="yellow"/>
                <w:rPrChange w:id="463" w:author="Derek Ritz" w:date="2013-05-02T11:18:00Z">
                  <w:rPr>
                    <w:del w:id="464" w:author="Derek Ritz" w:date="2013-05-02T15:02:00Z"/>
                  </w:rPr>
                </w:rPrChange>
              </w:rPr>
            </w:pPr>
            <w:del w:id="465" w:author="Derek Ritz" w:date="2013-05-02T15:02:00Z">
              <w:r w:rsidRPr="005D23D4" w:rsidDel="0091329E">
                <w:rPr>
                  <w:highlight w:val="yellow"/>
                  <w:rPrChange w:id="466" w:author="Derek Ritz" w:date="2013-05-02T11:18:00Z">
                    <w:rPr/>
                  </w:rPrChange>
                </w:rPr>
                <w:delText>Electronic access point inforamtion such as email address, URI, phone and FAX must be provided, if know. A PKI certificate may also be specified here. This is stored in a complex type called AccessPoint.</w:delText>
              </w:r>
            </w:del>
          </w:p>
        </w:tc>
      </w:tr>
      <w:tr w:rsidR="003D2923" w:rsidRPr="00845754" w:rsidDel="0091329E" w:rsidTr="003D2923">
        <w:trPr>
          <w:del w:id="467" w:author="Derek Ritz" w:date="2013-05-02T15:02:00Z"/>
        </w:trPr>
        <w:tc>
          <w:tcPr>
            <w:tcW w:w="1278" w:type="dxa"/>
            <w:tcPrChange w:id="468" w:author="Derek Ritz" w:date="2013-05-02T14:52:00Z">
              <w:tcPr>
                <w:tcW w:w="1278" w:type="dxa"/>
              </w:tcPr>
            </w:tcPrChange>
          </w:tcPr>
          <w:p w:rsidR="003D2923" w:rsidRPr="005D23D4" w:rsidDel="0091329E" w:rsidRDefault="003D2923" w:rsidP="00AC4865">
            <w:pPr>
              <w:pStyle w:val="TableEntry"/>
              <w:numPr>
                <w:ilvl w:val="0"/>
                <w:numId w:val="42"/>
              </w:numPr>
              <w:ind w:left="72"/>
              <w:rPr>
                <w:del w:id="469" w:author="Derek Ritz" w:date="2013-05-02T15:02:00Z"/>
                <w:rFonts w:cs="Arial"/>
                <w:highlight w:val="yellow"/>
                <w:rPrChange w:id="470" w:author="Derek Ritz" w:date="2013-05-02T11:18:00Z">
                  <w:rPr>
                    <w:del w:id="471" w:author="Derek Ritz" w:date="2013-05-02T15:02:00Z"/>
                    <w:rFonts w:cs="Arial"/>
                  </w:rPr>
                </w:rPrChange>
              </w:rPr>
            </w:pPr>
            <w:del w:id="472" w:author="Derek Ritz" w:date="2013-05-02T15:02:00Z">
              <w:r w:rsidRPr="005D23D4" w:rsidDel="0091329E">
                <w:rPr>
                  <w:rFonts w:cs="Arial"/>
                  <w:highlight w:val="yellow"/>
                  <w:rPrChange w:id="473" w:author="Derek Ritz" w:date="2013-05-02T11:18:00Z">
                    <w:rPr>
                      <w:rFonts w:cs="Arial"/>
                    </w:rPr>
                  </w:rPrChange>
                </w:rPr>
                <w:delText>Facility email</w:delText>
              </w:r>
            </w:del>
          </w:p>
        </w:tc>
        <w:tc>
          <w:tcPr>
            <w:tcW w:w="990" w:type="dxa"/>
            <w:tcPrChange w:id="474" w:author="Derek Ritz" w:date="2013-05-02T14:52:00Z">
              <w:tcPr>
                <w:tcW w:w="990" w:type="dxa"/>
              </w:tcPr>
            </w:tcPrChange>
          </w:tcPr>
          <w:p w:rsidR="003D2923" w:rsidRPr="005D23D4" w:rsidDel="0091329E" w:rsidRDefault="003D2923" w:rsidP="00AC4865">
            <w:pPr>
              <w:pStyle w:val="TableEntry"/>
              <w:rPr>
                <w:del w:id="475" w:author="Derek Ritz" w:date="2013-05-02T15:02:00Z"/>
                <w:highlight w:val="yellow"/>
                <w:rPrChange w:id="476" w:author="Derek Ritz" w:date="2013-05-02T11:18:00Z">
                  <w:rPr>
                    <w:del w:id="477" w:author="Derek Ritz" w:date="2013-05-02T15:02:00Z"/>
                  </w:rPr>
                </w:rPrChange>
              </w:rPr>
            </w:pPr>
            <w:del w:id="478" w:author="Derek Ritz" w:date="2013-05-02T15:02:00Z">
              <w:r w:rsidRPr="005D23D4" w:rsidDel="0091329E">
                <w:rPr>
                  <w:highlight w:val="yellow"/>
                  <w:rPrChange w:id="479" w:author="Derek Ritz" w:date="2013-05-02T11:18:00Z">
                    <w:rPr/>
                  </w:rPrChange>
                </w:rPr>
                <w:delText>R2</w:delText>
              </w:r>
            </w:del>
          </w:p>
        </w:tc>
        <w:tc>
          <w:tcPr>
            <w:tcW w:w="6480" w:type="dxa"/>
            <w:tcPrChange w:id="480" w:author="Derek Ritz" w:date="2013-05-02T14:52:00Z">
              <w:tcPr>
                <w:tcW w:w="4680" w:type="dxa"/>
              </w:tcPr>
            </w:tcPrChange>
          </w:tcPr>
          <w:p w:rsidR="003D2923" w:rsidRPr="00845754" w:rsidDel="0091329E" w:rsidRDefault="003D2923" w:rsidP="00AC4865">
            <w:pPr>
              <w:pStyle w:val="TableEntry"/>
              <w:rPr>
                <w:del w:id="481" w:author="Derek Ritz" w:date="2013-05-02T15:02:00Z"/>
              </w:rPr>
            </w:pPr>
            <w:del w:id="482" w:author="Derek Ritz" w:date="2013-05-02T15:02:00Z">
              <w:r w:rsidRPr="005D23D4" w:rsidDel="0091329E">
                <w:rPr>
                  <w:highlight w:val="yellow"/>
                  <w:rPrChange w:id="483" w:author="Derek Ritz" w:date="2013-05-02T11:18:00Z">
                    <w:rPr/>
                  </w:rPrChange>
                </w:rPr>
                <w:delText>Electronic access point inforamtion such as email address, URI, phone and FAX must be provided, if know. A PKI certificate may also be specified here. This is stored in a complex type called AccessPoint.</w:delText>
              </w:r>
            </w:del>
          </w:p>
        </w:tc>
      </w:tr>
      <w:tr w:rsidR="003D2923" w:rsidRPr="00845754" w:rsidTr="001D1A20">
        <w:trPr>
          <w:trHeight w:val="782"/>
        </w:trPr>
        <w:tc>
          <w:tcPr>
            <w:tcW w:w="1278" w:type="dxa"/>
            <w:tcPrChange w:id="484" w:author="Eduardo Jezierski" w:date="2013-05-14T14:14:00Z">
              <w:tcPr>
                <w:tcW w:w="1278" w:type="dxa"/>
              </w:tcPr>
            </w:tcPrChange>
          </w:tcPr>
          <w:p w:rsidR="003D2923" w:rsidRPr="00845754" w:rsidRDefault="003D2923" w:rsidP="00AC4865">
            <w:pPr>
              <w:pStyle w:val="TableEntry"/>
              <w:rPr>
                <w:rFonts w:cs="Arial"/>
              </w:rPr>
            </w:pPr>
            <w:r>
              <w:rPr>
                <w:rFonts w:cs="Arial"/>
              </w:rPr>
              <w:t>Facility Org Parent</w:t>
            </w:r>
          </w:p>
        </w:tc>
        <w:tc>
          <w:tcPr>
            <w:tcW w:w="990" w:type="dxa"/>
            <w:tcPrChange w:id="485" w:author="Eduardo Jezierski" w:date="2013-05-14T14:14:00Z">
              <w:tcPr>
                <w:tcW w:w="990" w:type="dxa"/>
              </w:tcPr>
            </w:tcPrChange>
          </w:tcPr>
          <w:p w:rsidR="003D2923" w:rsidRPr="00845754" w:rsidRDefault="003D2923" w:rsidP="00AC4865">
            <w:pPr>
              <w:pStyle w:val="TableEntry"/>
            </w:pPr>
            <w:r>
              <w:t>R</w:t>
            </w:r>
          </w:p>
        </w:tc>
        <w:tc>
          <w:tcPr>
            <w:tcW w:w="6480" w:type="dxa"/>
            <w:tcPrChange w:id="486" w:author="Eduardo Jezierski" w:date="2013-05-14T14:14:00Z">
              <w:tcPr>
                <w:tcW w:w="4680" w:type="dxa"/>
              </w:tcPr>
            </w:tcPrChange>
          </w:tcPr>
          <w:p w:rsidR="003D2923" w:rsidRPr="00845754" w:rsidRDefault="0091329E" w:rsidP="0091329E">
            <w:pPr>
              <w:pStyle w:val="TableEntry"/>
            </w:pPr>
            <w:ins w:id="487" w:author="Derek Ritz" w:date="2013-05-02T15:02:00Z">
              <w:r>
                <w:t>T</w:t>
              </w:r>
            </w:ins>
            <w:del w:id="488" w:author="Derek Ritz" w:date="2013-05-02T15:02:00Z">
              <w:r w:rsidR="003D2923" w:rsidDel="0091329E">
                <w:delText>t</w:delText>
              </w:r>
            </w:del>
            <w:r w:rsidR="003D2923">
              <w:t xml:space="preserve">he facility must be related to at least one “parent” organization; there may be more than one </w:t>
            </w:r>
            <w:ins w:id="489" w:author="Derek Ritz" w:date="2013-05-02T15:02:00Z">
              <w:r>
                <w:t xml:space="preserve">parent </w:t>
              </w:r>
            </w:ins>
            <w:r w:rsidR="003D2923">
              <w:t xml:space="preserve">organization </w:t>
            </w:r>
            <w:del w:id="490" w:author="Derek Ritz" w:date="2013-05-02T15:02:00Z">
              <w:r w:rsidR="003D2923" w:rsidDel="0091329E">
                <w:delText xml:space="preserve">operating within </w:delText>
              </w:r>
            </w:del>
            <w:ins w:id="491" w:author="Derek Ritz" w:date="2013-05-02T15:02:00Z">
              <w:r>
                <w:t xml:space="preserve">for </w:t>
              </w:r>
            </w:ins>
            <w:r w:rsidR="003D2923">
              <w:t>a facility. The facilityOrg indicates the relationship(s) via a reference to the orgID</w:t>
            </w:r>
            <w:ins w:id="492" w:author="Derek Ritz" w:date="2013-05-02T15:03:00Z">
              <w:r>
                <w:t>(s) of the parent</w:t>
              </w:r>
            </w:ins>
            <w:r w:rsidR="003D2923">
              <w:t>.</w:t>
            </w:r>
          </w:p>
        </w:tc>
      </w:tr>
      <w:tr w:rsidR="003D2923" w:rsidRPr="00C03CFE" w:rsidTr="003D2923">
        <w:tc>
          <w:tcPr>
            <w:tcW w:w="1278" w:type="dxa"/>
            <w:tcPrChange w:id="493" w:author="Derek Ritz" w:date="2013-05-02T14:52:00Z">
              <w:tcPr>
                <w:tcW w:w="1278" w:type="dxa"/>
              </w:tcPr>
            </w:tcPrChange>
          </w:tcPr>
          <w:p w:rsidR="003D2923" w:rsidRPr="00C03CFE" w:rsidRDefault="003D2923" w:rsidP="00AC4865">
            <w:pPr>
              <w:pStyle w:val="TableEntry"/>
              <w:rPr>
                <w:rFonts w:cs="Arial"/>
              </w:rPr>
            </w:pPr>
            <w:r w:rsidRPr="00C03CFE">
              <w:rPr>
                <w:rFonts w:cs="Arial"/>
              </w:rPr>
              <w:t>Facility Operating Hours</w:t>
            </w:r>
          </w:p>
        </w:tc>
        <w:tc>
          <w:tcPr>
            <w:tcW w:w="990" w:type="dxa"/>
            <w:tcPrChange w:id="494" w:author="Derek Ritz" w:date="2013-05-02T14:52:00Z">
              <w:tcPr>
                <w:tcW w:w="990" w:type="dxa"/>
              </w:tcPr>
            </w:tcPrChange>
          </w:tcPr>
          <w:p w:rsidR="003D2923" w:rsidRPr="00C03CFE" w:rsidRDefault="003D2923" w:rsidP="00AC4865">
            <w:pPr>
              <w:pStyle w:val="TableEntry"/>
            </w:pPr>
            <w:commentRangeStart w:id="495"/>
            <w:r w:rsidRPr="00C03CFE">
              <w:t>R</w:t>
            </w:r>
            <w:commentRangeEnd w:id="495"/>
            <w:r w:rsidR="001D1A20">
              <w:rPr>
                <w:rStyle w:val="CommentReference"/>
                <w:noProof w:val="0"/>
              </w:rPr>
              <w:commentReference w:id="495"/>
            </w:r>
          </w:p>
        </w:tc>
        <w:tc>
          <w:tcPr>
            <w:tcW w:w="6480" w:type="dxa"/>
            <w:tcPrChange w:id="496" w:author="Derek Ritz" w:date="2013-05-02T14:52:00Z">
              <w:tcPr>
                <w:tcW w:w="4680" w:type="dxa"/>
              </w:tcPr>
            </w:tcPrChange>
          </w:tcPr>
          <w:p w:rsidR="003D2923" w:rsidRPr="00C03CFE" w:rsidRDefault="003D2923" w:rsidP="0091329E">
            <w:pPr>
              <w:pStyle w:val="TableEntry"/>
            </w:pPr>
            <w:r w:rsidRPr="00C03CFE">
              <w:t>The operating hours for the facility must be identified</w:t>
            </w:r>
            <w:ins w:id="497" w:author="Derek Ritz" w:date="2013-05-02T15:03:00Z">
              <w:r w:rsidR="0091329E">
                <w:t>.</w:t>
              </w:r>
            </w:ins>
            <w:del w:id="498" w:author="Derek Ritz" w:date="2013-05-02T15:03:00Z">
              <w:r w:rsidRPr="00C03CFE" w:rsidDel="0091329E">
                <w:delText>;</w:delText>
              </w:r>
            </w:del>
            <w:ins w:id="499" w:author="Derek Ritz" w:date="2013-05-02T15:03:00Z">
              <w:r w:rsidR="0091329E">
                <w:t xml:space="preserve">This </w:t>
              </w:r>
            </w:ins>
            <w:del w:id="500" w:author="Derek Ritz" w:date="2013-05-02T15:03:00Z">
              <w:r w:rsidRPr="00C03CFE" w:rsidDel="0091329E">
                <w:delText xml:space="preserve"> this is a complex type indicating </w:delText>
              </w:r>
            </w:del>
            <w:ins w:id="501" w:author="Derek Ritz" w:date="2013-05-02T15:03:00Z">
              <w:r w:rsidR="0091329E">
                <w:t xml:space="preserve">indicates the </w:t>
              </w:r>
            </w:ins>
            <w:r w:rsidRPr="00C03CFE">
              <w:t xml:space="preserve">open hours, days of the week, and </w:t>
            </w:r>
            <w:ins w:id="502" w:author="Derek Ritz" w:date="2013-05-02T15:03:00Z">
              <w:r w:rsidR="0091329E">
                <w:t xml:space="preserve">any </w:t>
              </w:r>
            </w:ins>
            <w:r w:rsidRPr="00C03CFE">
              <w:t>shutdown periods</w:t>
            </w:r>
            <w:ins w:id="503" w:author="Derek Ritz" w:date="2013-05-02T15:03:00Z">
              <w:r w:rsidR="0091329E">
                <w:t xml:space="preserve"> (e.g. civic or national holidays, etc.)</w:t>
              </w:r>
            </w:ins>
            <w:r w:rsidRPr="00C03CFE">
              <w:t>.</w:t>
            </w:r>
          </w:p>
        </w:tc>
      </w:tr>
      <w:tr w:rsidR="003D2923" w:rsidRPr="00224041" w:rsidTr="003D2923">
        <w:tc>
          <w:tcPr>
            <w:tcW w:w="1278" w:type="dxa"/>
            <w:tcPrChange w:id="504" w:author="Derek Ritz" w:date="2013-05-02T14:52:00Z">
              <w:tcPr>
                <w:tcW w:w="1278" w:type="dxa"/>
              </w:tcPr>
            </w:tcPrChange>
          </w:tcPr>
          <w:p w:rsidR="003D2923" w:rsidRPr="00224041" w:rsidRDefault="003D2923" w:rsidP="00AC4865">
            <w:pPr>
              <w:pStyle w:val="TableEntry"/>
              <w:rPr>
                <w:rFonts w:cs="Arial"/>
              </w:rPr>
            </w:pPr>
            <w:r w:rsidRPr="00224041">
              <w:rPr>
                <w:rFonts w:cs="Arial"/>
              </w:rPr>
              <w:t>Facility Service</w:t>
            </w:r>
          </w:p>
        </w:tc>
        <w:tc>
          <w:tcPr>
            <w:tcW w:w="990" w:type="dxa"/>
            <w:tcPrChange w:id="505" w:author="Derek Ritz" w:date="2013-05-02T14:52:00Z">
              <w:tcPr>
                <w:tcW w:w="990" w:type="dxa"/>
              </w:tcPr>
            </w:tcPrChange>
          </w:tcPr>
          <w:p w:rsidR="003D2923" w:rsidRPr="00224041" w:rsidRDefault="003D2923" w:rsidP="00AC4865">
            <w:pPr>
              <w:pStyle w:val="TableEntry"/>
            </w:pPr>
            <w:r w:rsidRPr="00224041">
              <w:t>R</w:t>
            </w:r>
          </w:p>
        </w:tc>
        <w:tc>
          <w:tcPr>
            <w:tcW w:w="6480" w:type="dxa"/>
            <w:tcPrChange w:id="506" w:author="Derek Ritz" w:date="2013-05-02T14:52:00Z">
              <w:tcPr>
                <w:tcW w:w="4680" w:type="dxa"/>
              </w:tcPr>
            </w:tcPrChange>
          </w:tcPr>
          <w:p w:rsidR="003D2923" w:rsidRPr="00224041" w:rsidRDefault="0091329E" w:rsidP="0091329E">
            <w:pPr>
              <w:pStyle w:val="TableEntry"/>
            </w:pPr>
            <w:ins w:id="507" w:author="Derek Ritz" w:date="2013-05-02T15:04:00Z">
              <w:r>
                <w:t>The care services offered at the facility are indicated here.</w:t>
              </w:r>
            </w:ins>
            <w:r w:rsidR="003D2923" w:rsidRPr="00224041">
              <w:t xml:space="preserve">There must be at least one care service provided at the facility. This is a coded value; the code set is specified by the implementer. </w:t>
            </w:r>
            <w:del w:id="508" w:author="Derek Ritz" w:date="2013-05-02T15:04:00Z">
              <w:r w:rsidR="003D2923" w:rsidRPr="00224041" w:rsidDel="0091329E">
                <w:delText>It is a complex type.</w:delText>
              </w:r>
            </w:del>
          </w:p>
        </w:tc>
      </w:tr>
      <w:tr w:rsidR="003D2923" w:rsidRPr="00224041" w:rsidTr="003D2923">
        <w:tc>
          <w:tcPr>
            <w:tcW w:w="1278" w:type="dxa"/>
            <w:tcPrChange w:id="509" w:author="Derek Ritz" w:date="2013-05-02T14:52:00Z">
              <w:tcPr>
                <w:tcW w:w="1278" w:type="dxa"/>
              </w:tcPr>
            </w:tcPrChange>
          </w:tcPr>
          <w:p w:rsidR="003D2923" w:rsidRPr="00224041" w:rsidRDefault="003D2923" w:rsidP="00AC4865">
            <w:pPr>
              <w:pStyle w:val="TableEntry"/>
              <w:rPr>
                <w:rFonts w:cs="Arial"/>
              </w:rPr>
            </w:pPr>
            <w:r w:rsidRPr="00224041">
              <w:rPr>
                <w:rFonts w:cs="Arial"/>
              </w:rPr>
              <w:t>Facility Provider</w:t>
            </w:r>
          </w:p>
        </w:tc>
        <w:tc>
          <w:tcPr>
            <w:tcW w:w="990" w:type="dxa"/>
            <w:tcPrChange w:id="510" w:author="Derek Ritz" w:date="2013-05-02T14:52:00Z">
              <w:tcPr>
                <w:tcW w:w="990" w:type="dxa"/>
              </w:tcPr>
            </w:tcPrChange>
          </w:tcPr>
          <w:p w:rsidR="003D2923" w:rsidRPr="00224041" w:rsidRDefault="003D2923" w:rsidP="00AC4865">
            <w:pPr>
              <w:pStyle w:val="TableEntry"/>
            </w:pPr>
            <w:r w:rsidRPr="00224041">
              <w:t>O</w:t>
            </w:r>
          </w:p>
        </w:tc>
        <w:tc>
          <w:tcPr>
            <w:tcW w:w="6480" w:type="dxa"/>
            <w:tcPrChange w:id="511" w:author="Derek Ritz" w:date="2013-05-02T14:52:00Z">
              <w:tcPr>
                <w:tcW w:w="4680" w:type="dxa"/>
              </w:tcPr>
            </w:tcPrChange>
          </w:tcPr>
          <w:p w:rsidR="003D2923" w:rsidRPr="00224041" w:rsidRDefault="0091329E" w:rsidP="0091329E">
            <w:pPr>
              <w:pStyle w:val="TableEntry"/>
            </w:pPr>
            <w:ins w:id="512" w:author="Derek Ritz" w:date="2013-05-02T15:04:00Z">
              <w:r>
                <w:t>The providers associated with the facility are indicated here.</w:t>
              </w:r>
            </w:ins>
            <w:r w:rsidR="003D2923" w:rsidRPr="00224041">
              <w:t xml:space="preserve">There may be multiple providers with a relationship to </w:t>
            </w:r>
            <w:del w:id="513" w:author="Derek Ritz" w:date="2013-05-02T15:05:00Z">
              <w:r w:rsidR="003D2923" w:rsidRPr="00224041" w:rsidDel="0091329E">
                <w:delText xml:space="preserve">this </w:delText>
              </w:r>
            </w:del>
            <w:ins w:id="514" w:author="Derek Ritz" w:date="2013-05-02T15:05:00Z">
              <w:r>
                <w:t xml:space="preserve">a </w:t>
              </w:r>
            </w:ins>
            <w:r w:rsidR="003D2923" w:rsidRPr="00224041">
              <w:t xml:space="preserve">facility. </w:t>
            </w:r>
            <w:del w:id="515" w:author="Derek Ritz" w:date="2013-05-02T15:05:00Z">
              <w:r w:rsidR="003D2923" w:rsidRPr="00224041" w:rsidDel="0091329E">
                <w:delText>Provider is a complex type.</w:delText>
              </w:r>
            </w:del>
          </w:p>
        </w:tc>
      </w:tr>
      <w:tr w:rsidR="003D2923" w:rsidRPr="00811C6A" w:rsidTr="003D2923">
        <w:tc>
          <w:tcPr>
            <w:tcW w:w="1278" w:type="dxa"/>
            <w:tcPrChange w:id="516" w:author="Derek Ritz" w:date="2013-05-02T14:52:00Z">
              <w:tcPr>
                <w:tcW w:w="1278" w:type="dxa"/>
              </w:tcPr>
            </w:tcPrChange>
          </w:tcPr>
          <w:p w:rsidR="003D2923" w:rsidRPr="00811C6A" w:rsidRDefault="003D2923" w:rsidP="00AC4865">
            <w:pPr>
              <w:pStyle w:val="TableEntry"/>
              <w:rPr>
                <w:rFonts w:cs="Arial"/>
                <w:highlight w:val="yellow"/>
              </w:rPr>
            </w:pPr>
            <w:r w:rsidRPr="00845754">
              <w:rPr>
                <w:rFonts w:cs="Arial"/>
              </w:rPr>
              <w:t xml:space="preserve"> </w:t>
            </w:r>
            <w:r w:rsidRPr="00811C6A">
              <w:rPr>
                <w:rFonts w:cs="Arial"/>
                <w:highlight w:val="yellow"/>
              </w:rPr>
              <w:t xml:space="preserve">Creation Date </w:t>
            </w:r>
          </w:p>
        </w:tc>
        <w:tc>
          <w:tcPr>
            <w:tcW w:w="990" w:type="dxa"/>
            <w:tcPrChange w:id="517" w:author="Derek Ritz" w:date="2013-05-02T14:52:00Z">
              <w:tcPr>
                <w:tcW w:w="990" w:type="dxa"/>
              </w:tcPr>
            </w:tcPrChange>
          </w:tcPr>
          <w:p w:rsidR="003D2923" w:rsidRPr="00811C6A" w:rsidRDefault="003D2923" w:rsidP="00AC4865">
            <w:pPr>
              <w:pStyle w:val="TableEntry"/>
              <w:rPr>
                <w:highlight w:val="yellow"/>
              </w:rPr>
            </w:pPr>
            <w:r w:rsidRPr="00811C6A">
              <w:rPr>
                <w:highlight w:val="yellow"/>
              </w:rPr>
              <w:t>N/A</w:t>
            </w:r>
          </w:p>
        </w:tc>
        <w:tc>
          <w:tcPr>
            <w:tcW w:w="6480" w:type="dxa"/>
            <w:tcPrChange w:id="518" w:author="Derek Ritz" w:date="2013-05-02T14:52:00Z">
              <w:tcPr>
                <w:tcW w:w="4680" w:type="dxa"/>
              </w:tcPr>
            </w:tcPrChange>
          </w:tcPr>
          <w:p w:rsidR="003D2923" w:rsidRPr="00811C6A" w:rsidRDefault="003D2923" w:rsidP="00AC4865">
            <w:pPr>
              <w:pStyle w:val="TableEntry"/>
              <w:rPr>
                <w:highlight w:val="yellow"/>
              </w:rPr>
            </w:pPr>
            <w:del w:id="519" w:author="Derek Ritz" w:date="2013-05-02T15:05:00Z">
              <w:r w:rsidRPr="00811C6A" w:rsidDel="0091329E">
                <w:rPr>
                  <w:highlight w:val="yellow"/>
                </w:rPr>
                <w:delText>Operational Attribute</w:delText>
              </w:r>
            </w:del>
            <w:ins w:id="520" w:author="Derek Ritz" w:date="2013-05-02T15:05:00Z">
              <w:r w:rsidR="0091329E">
                <w:rPr>
                  <w:highlight w:val="yellow"/>
                </w:rPr>
                <w:t>The creation timestamp for this record.</w:t>
              </w:r>
            </w:ins>
          </w:p>
        </w:tc>
      </w:tr>
      <w:tr w:rsidR="003D2923" w:rsidRPr="00845754" w:rsidTr="003D2923">
        <w:tc>
          <w:tcPr>
            <w:tcW w:w="1278" w:type="dxa"/>
            <w:tcPrChange w:id="521" w:author="Derek Ritz" w:date="2013-05-02T14:52:00Z">
              <w:tcPr>
                <w:tcW w:w="1278" w:type="dxa"/>
              </w:tcPr>
            </w:tcPrChange>
          </w:tcPr>
          <w:p w:rsidR="003D2923" w:rsidRPr="00811C6A" w:rsidRDefault="003D2923" w:rsidP="00AC4865">
            <w:pPr>
              <w:pStyle w:val="TableEntry"/>
              <w:rPr>
                <w:rFonts w:cs="Arial"/>
                <w:highlight w:val="yellow"/>
              </w:rPr>
            </w:pPr>
            <w:r w:rsidRPr="00811C6A">
              <w:rPr>
                <w:rFonts w:cs="Arial"/>
                <w:highlight w:val="yellow"/>
              </w:rPr>
              <w:t>Last Update Date</w:t>
            </w:r>
          </w:p>
        </w:tc>
        <w:tc>
          <w:tcPr>
            <w:tcW w:w="990" w:type="dxa"/>
            <w:tcPrChange w:id="522" w:author="Derek Ritz" w:date="2013-05-02T14:52:00Z">
              <w:tcPr>
                <w:tcW w:w="990" w:type="dxa"/>
              </w:tcPr>
            </w:tcPrChange>
          </w:tcPr>
          <w:p w:rsidR="003D2923" w:rsidRPr="00811C6A" w:rsidRDefault="003D2923" w:rsidP="00AC4865">
            <w:pPr>
              <w:pStyle w:val="TableEntry"/>
              <w:rPr>
                <w:highlight w:val="yellow"/>
              </w:rPr>
            </w:pPr>
            <w:r w:rsidRPr="00811C6A">
              <w:rPr>
                <w:highlight w:val="yellow"/>
              </w:rPr>
              <w:t>N/A</w:t>
            </w:r>
          </w:p>
        </w:tc>
        <w:tc>
          <w:tcPr>
            <w:tcW w:w="6480" w:type="dxa"/>
            <w:tcPrChange w:id="523" w:author="Derek Ritz" w:date="2013-05-02T14:52:00Z">
              <w:tcPr>
                <w:tcW w:w="4680" w:type="dxa"/>
              </w:tcPr>
            </w:tcPrChange>
          </w:tcPr>
          <w:p w:rsidR="003D2923" w:rsidRPr="00845754" w:rsidRDefault="003D2923" w:rsidP="00AC4865">
            <w:pPr>
              <w:pStyle w:val="TableEntry"/>
            </w:pPr>
            <w:del w:id="524" w:author="Derek Ritz" w:date="2013-05-02T15:05:00Z">
              <w:r w:rsidRPr="00811C6A" w:rsidDel="0091329E">
                <w:rPr>
                  <w:highlight w:val="yellow"/>
                </w:rPr>
                <w:delText>Operational Attribute</w:delText>
              </w:r>
            </w:del>
            <w:ins w:id="525" w:author="Derek Ritz" w:date="2013-05-02T15:05:00Z">
              <w:r w:rsidR="0091329E">
                <w:t>The last update timestamp for this record.</w:t>
              </w:r>
            </w:ins>
          </w:p>
        </w:tc>
      </w:tr>
    </w:tbl>
    <w:p w:rsidR="00F06D6C" w:rsidRDefault="00F06D6C" w:rsidP="0016502E">
      <w:pPr>
        <w:pStyle w:val="BodyText"/>
        <w:rPr>
          <w:lang w:bidi="ne-NP"/>
        </w:rPr>
      </w:pPr>
    </w:p>
    <w:p w:rsidR="00983230" w:rsidRPr="00983230" w:rsidRDefault="00983230" w:rsidP="0016502E">
      <w:pPr>
        <w:pStyle w:val="BodyText"/>
        <w:rPr>
          <w:b/>
          <w:u w:val="single"/>
          <w:lang w:bidi="ne-NP"/>
        </w:rPr>
      </w:pPr>
      <w:commentRangeStart w:id="526"/>
      <w:r w:rsidRPr="00983230">
        <w:rPr>
          <w:b/>
          <w:u w:val="single"/>
          <w:lang w:bidi="ne-NP"/>
        </w:rPr>
        <w:t>FacilityService</w:t>
      </w:r>
      <w:commentRangeEnd w:id="526"/>
      <w:r w:rsidR="00E017E2">
        <w:rPr>
          <w:rStyle w:val="CommentReference"/>
          <w:noProof w:val="0"/>
        </w:rPr>
        <w:commentReference w:id="526"/>
      </w:r>
    </w:p>
    <w:p w:rsidR="00983230" w:rsidRDefault="00E34975" w:rsidP="00983230">
      <w:pPr>
        <w:pStyle w:val="BodyText"/>
        <w:rPr>
          <w:lang w:bidi="ne-NP"/>
        </w:rPr>
      </w:pPr>
      <w:r>
        <w:rPr>
          <w:lang w:bidi="ne-NP"/>
        </w:rPr>
        <w:t xml:space="preserve">Figure X.3.2.2-2 </w:t>
      </w:r>
      <w:ins w:id="527" w:author="Derek Ritz" w:date="2013-05-02T15:07:00Z">
        <w:r w:rsidR="0091329E">
          <w:rPr>
            <w:lang w:bidi="ne-NP"/>
          </w:rPr>
          <w:t xml:space="preserve">shows the role played by the FacilityService entity in </w:t>
        </w:r>
      </w:ins>
      <w:ins w:id="528" w:author="Derek Ritz" w:date="2013-05-02T15:08:00Z">
        <w:r w:rsidR="0091329E">
          <w:rPr>
            <w:lang w:bidi="ne-NP"/>
          </w:rPr>
          <w:t xml:space="preserve">describing the </w:t>
        </w:r>
      </w:ins>
      <w:ins w:id="529" w:author="Derek Ritz" w:date="2013-05-02T15:07:00Z">
        <w:r w:rsidR="0091329E">
          <w:rPr>
            <w:lang w:bidi="ne-NP"/>
          </w:rPr>
          <w:t xml:space="preserve">relationship between </w:t>
        </w:r>
      </w:ins>
      <w:ins w:id="530" w:author="Derek Ritz" w:date="2013-05-02T15:08:00Z">
        <w:r w:rsidR="0091329E">
          <w:rPr>
            <w:lang w:bidi="ne-NP"/>
          </w:rPr>
          <w:t>a Facility and the Services it provides</w:t>
        </w:r>
      </w:ins>
      <w:del w:id="531" w:author="Derek Ritz" w:date="2013-05-02T15:08:00Z">
        <w:r w:rsidDel="0091329E">
          <w:rPr>
            <w:lang w:bidi="ne-NP"/>
          </w:rPr>
          <w:delText xml:space="preserve">also </w:delText>
        </w:r>
        <w:r w:rsidR="00983230" w:rsidDel="0091329E">
          <w:rPr>
            <w:lang w:bidi="ne-NP"/>
          </w:rPr>
          <w:delText xml:space="preserve">a logic model of </w:delText>
        </w:r>
        <w:r w:rsidR="00983230" w:rsidRPr="00845754" w:rsidDel="0091329E">
          <w:rPr>
            <w:lang w:bidi="ne-NP"/>
          </w:rPr>
          <w:delText xml:space="preserve">the </w:delText>
        </w:r>
        <w:r w:rsidR="00983230" w:rsidDel="0091329E">
          <w:rPr>
            <w:lang w:bidi="ne-NP"/>
          </w:rPr>
          <w:delText>FacilityService entity</w:delText>
        </w:r>
      </w:del>
      <w:r w:rsidR="00983230" w:rsidRPr="00845754">
        <w:rPr>
          <w:lang w:bidi="ne-NP"/>
        </w:rPr>
        <w:t xml:space="preserve">. </w:t>
      </w:r>
      <w:ins w:id="532" w:author="Derek Ritz" w:date="2013-05-02T15:14:00Z">
        <w:r w:rsidR="00DD08DA">
          <w:rPr>
            <w:lang w:bidi="ne-NP"/>
          </w:rPr>
          <w:t xml:space="preserve">If a Facility has multiple parent Organizations, </w:t>
        </w:r>
      </w:ins>
      <w:ins w:id="533" w:author="Derek Ritz" w:date="2013-05-02T15:17:00Z">
        <w:r w:rsidR="00DD08DA">
          <w:rPr>
            <w:lang w:bidi="ne-NP"/>
          </w:rPr>
          <w:t xml:space="preserve">the parent organization of the FacilityService </w:t>
        </w:r>
      </w:ins>
      <w:ins w:id="534" w:author="Derek Ritz" w:date="2013-05-02T15:14:00Z">
        <w:r w:rsidR="00DD08DA">
          <w:rPr>
            <w:lang w:bidi="ne-NP"/>
          </w:rPr>
          <w:t xml:space="preserve">is </w:t>
        </w:r>
      </w:ins>
      <w:ins w:id="535" w:author="Derek Ritz" w:date="2013-05-02T15:17:00Z">
        <w:r w:rsidR="00DD08DA">
          <w:rPr>
            <w:lang w:bidi="ne-NP"/>
          </w:rPr>
          <w:t xml:space="preserve">unambiguiously established by establishing </w:t>
        </w:r>
      </w:ins>
      <w:ins w:id="536" w:author="Derek Ritz" w:date="2013-05-02T15:14:00Z">
        <w:r w:rsidR="00DD08DA">
          <w:rPr>
            <w:lang w:bidi="ne-NP"/>
          </w:rPr>
          <w:t xml:space="preserve">a 1:1 relationship between the FacilityService and </w:t>
        </w:r>
      </w:ins>
      <w:ins w:id="537" w:author="Derek Ritz" w:date="2013-05-02T15:18:00Z">
        <w:r w:rsidR="00DD08DA">
          <w:rPr>
            <w:lang w:bidi="ne-NP"/>
          </w:rPr>
          <w:t xml:space="preserve">its parent </w:t>
        </w:r>
      </w:ins>
      <w:ins w:id="538" w:author="Derek Ritz" w:date="2013-05-02T15:14:00Z">
        <w:r w:rsidR="00DD08DA">
          <w:rPr>
            <w:lang w:bidi="ne-NP"/>
          </w:rPr>
          <w:t>Organization. Therefore,</w:t>
        </w:r>
      </w:ins>
      <w:ins w:id="539" w:author="Derek Ritz" w:date="2013-05-02T15:15:00Z">
        <w:r w:rsidR="00DD08DA">
          <w:rPr>
            <w:lang w:bidi="ne-NP"/>
          </w:rPr>
          <w:t xml:space="preserve"> t</w:t>
        </w:r>
      </w:ins>
      <w:ins w:id="540" w:author="Derek Ritz" w:date="2013-05-02T15:10:00Z">
        <w:r w:rsidR="00DD08DA">
          <w:rPr>
            <w:lang w:bidi="ne-NP"/>
          </w:rPr>
          <w:t xml:space="preserve">here is one FacilityService for each unique combination of Facility, Service and Organization. </w:t>
        </w:r>
      </w:ins>
      <w:del w:id="541" w:author="Derek Ritz" w:date="2013-05-02T15:16:00Z">
        <w:r w:rsidR="00983230" w:rsidRPr="00845754" w:rsidDel="00DD08DA">
          <w:rPr>
            <w:lang w:bidi="ne-NP"/>
          </w:rPr>
          <w:delText xml:space="preserve">The figure shows the data model as it pertains to </w:delText>
        </w:r>
        <w:r w:rsidR="00983230" w:rsidDel="00DD08DA">
          <w:rPr>
            <w:lang w:bidi="ne-NP"/>
          </w:rPr>
          <w:delText>a FacilityService entity</w:delText>
        </w:r>
        <w:r w:rsidR="00983230" w:rsidRPr="00845754" w:rsidDel="00DD08DA">
          <w:rPr>
            <w:lang w:bidi="ne-NP"/>
          </w:rPr>
          <w:delText xml:space="preserve">. </w:delText>
        </w:r>
        <w:r w:rsidR="00983230" w:rsidDel="00DD08DA">
          <w:rPr>
            <w:lang w:bidi="ne-NP"/>
          </w:rPr>
          <w:delText xml:space="preserve">This entity represents services offered at a facility. As such, there </w:delText>
        </w:r>
        <w:r w:rsidR="003339EF" w:rsidDel="00DD08DA">
          <w:rPr>
            <w:lang w:bidi="ne-NP"/>
          </w:rPr>
          <w:delText>is a mandatory relationship to one and only one parent</w:delText>
        </w:r>
        <w:r w:rsidR="00983230" w:rsidDel="00DD08DA">
          <w:rPr>
            <w:lang w:bidi="ne-NP"/>
          </w:rPr>
          <w:delText xml:space="preserve"> facility and a mandatory indentification of the service that is provided. The service is a coded value.</w:delText>
        </w:r>
      </w:del>
    </w:p>
    <w:p w:rsidR="003339EF" w:rsidRDefault="00FB6141" w:rsidP="00983230">
      <w:pPr>
        <w:pStyle w:val="BodyText"/>
        <w:rPr>
          <w:lang w:bidi="ne-NP"/>
        </w:rPr>
      </w:pPr>
      <w:ins w:id="542" w:author="Derek Ritz" w:date="2013-05-02T15:18:00Z">
        <w:r>
          <w:rPr>
            <w:lang w:bidi="ne-NP"/>
          </w:rPr>
          <w:t>By reference, e</w:t>
        </w:r>
      </w:ins>
      <w:del w:id="543" w:author="Derek Ritz" w:date="2013-05-02T15:18:00Z">
        <w:r w:rsidR="00983230" w:rsidDel="00FB6141">
          <w:rPr>
            <w:lang w:bidi="ne-NP"/>
          </w:rPr>
          <w:delText>E</w:delText>
        </w:r>
      </w:del>
      <w:r w:rsidR="00983230">
        <w:rPr>
          <w:lang w:bidi="ne-NP"/>
        </w:rPr>
        <w:t xml:space="preserve">ach FacilityService entity inherits key attributes of the parent facility. </w:t>
      </w:r>
      <w:ins w:id="544" w:author="Derek Ritz" w:date="2013-05-02T15:22:00Z">
        <w:r>
          <w:rPr>
            <w:lang w:bidi="ne-NP"/>
          </w:rPr>
          <w:t xml:space="preserve">If </w:t>
        </w:r>
      </w:ins>
      <w:del w:id="545" w:author="Derek Ritz" w:date="2013-05-02T15:21:00Z">
        <w:r w:rsidR="00983230" w:rsidDel="00FB6141">
          <w:rPr>
            <w:lang w:bidi="ne-NP"/>
          </w:rPr>
          <w:delText xml:space="preserve">These </w:delText>
        </w:r>
      </w:del>
      <w:del w:id="546" w:author="Derek Ritz" w:date="2013-05-02T15:19:00Z">
        <w:r w:rsidR="00983230" w:rsidDel="00FB6141">
          <w:rPr>
            <w:lang w:bidi="ne-NP"/>
          </w:rPr>
          <w:delText xml:space="preserve">inherited attributes are inidicated in red in Figure X.3.2.2-3. </w:delText>
        </w:r>
        <w:r w:rsidR="003339EF" w:rsidDel="00FB6141">
          <w:rPr>
            <w:lang w:bidi="ne-NP"/>
          </w:rPr>
          <w:delText xml:space="preserve">They </w:delText>
        </w:r>
      </w:del>
      <w:del w:id="547" w:author="Derek Ritz" w:date="2013-05-02T15:21:00Z">
        <w:r w:rsidR="003339EF" w:rsidDel="00FB6141">
          <w:rPr>
            <w:lang w:bidi="ne-NP"/>
          </w:rPr>
          <w:delText xml:space="preserve">include: the ID, address and geocodes, contact details, operating language(s), access point details and hours of operation. </w:delText>
        </w:r>
      </w:del>
      <w:ins w:id="548" w:author="Derek Ritz" w:date="2013-05-02T15:21:00Z">
        <w:r>
          <w:rPr>
            <w:lang w:bidi="ne-NP"/>
          </w:rPr>
          <w:t xml:space="preserve">specified, </w:t>
        </w:r>
      </w:ins>
      <w:ins w:id="549" w:author="Derek Ritz" w:date="2013-05-02T15:22:00Z">
        <w:r>
          <w:rPr>
            <w:lang w:bidi="ne-NP"/>
          </w:rPr>
          <w:t xml:space="preserve">the name, </w:t>
        </w:r>
      </w:ins>
      <w:del w:id="550" w:author="Derek Ritz" w:date="2013-05-02T15:21:00Z">
        <w:r w:rsidR="003339EF" w:rsidDel="00FB6141">
          <w:rPr>
            <w:lang w:bidi="ne-NP"/>
          </w:rPr>
          <w:delText xml:space="preserve">ID and </w:delText>
        </w:r>
      </w:del>
      <w:del w:id="551" w:author="Derek Ritz" w:date="2013-05-02T15:22:00Z">
        <w:r w:rsidR="003339EF" w:rsidDel="00FB6141">
          <w:rPr>
            <w:lang w:bidi="ne-NP"/>
          </w:rPr>
          <w:delText>address value</w:delText>
        </w:r>
      </w:del>
      <w:del w:id="552" w:author="Derek Ritz" w:date="2013-05-02T15:21:00Z">
        <w:r w:rsidR="003339EF" w:rsidDel="00FB6141">
          <w:rPr>
            <w:lang w:bidi="ne-NP"/>
          </w:rPr>
          <w:delText>s</w:delText>
        </w:r>
      </w:del>
      <w:del w:id="553" w:author="Derek Ritz" w:date="2013-05-02T15:22:00Z">
        <w:r w:rsidR="003339EF" w:rsidDel="00FB6141">
          <w:rPr>
            <w:lang w:bidi="ne-NP"/>
          </w:rPr>
          <w:delText xml:space="preserve"> in a FaclilityService data record may augment the inherited Facility values. Values for contact details, </w:delText>
        </w:r>
      </w:del>
      <w:r w:rsidR="003339EF">
        <w:rPr>
          <w:lang w:bidi="ne-NP"/>
        </w:rPr>
        <w:t xml:space="preserve">language, </w:t>
      </w:r>
      <w:del w:id="554" w:author="Derek Ritz" w:date="2013-05-02T15:22:00Z">
        <w:r w:rsidR="003339EF" w:rsidDel="00FB6141">
          <w:rPr>
            <w:lang w:bidi="ne-NP"/>
          </w:rPr>
          <w:delText xml:space="preserve">access point </w:delText>
        </w:r>
      </w:del>
      <w:r w:rsidR="003339EF">
        <w:rPr>
          <w:lang w:bidi="ne-NP"/>
        </w:rPr>
        <w:t xml:space="preserve">and operating hours </w:t>
      </w:r>
      <w:ins w:id="555" w:author="Derek Ritz" w:date="2013-05-02T15:22:00Z">
        <w:r>
          <w:rPr>
            <w:lang w:bidi="ne-NP"/>
          </w:rPr>
          <w:t xml:space="preserve">indicated for a FacilityService </w:t>
        </w:r>
      </w:ins>
      <w:r w:rsidR="003339EF">
        <w:rPr>
          <w:lang w:bidi="ne-NP"/>
        </w:rPr>
        <w:t xml:space="preserve">will over-ride the inherited values </w:t>
      </w:r>
      <w:del w:id="556" w:author="Derek Ritz" w:date="2013-05-02T15:22:00Z">
        <w:r w:rsidR="003339EF" w:rsidDel="00FB6141">
          <w:rPr>
            <w:lang w:bidi="ne-NP"/>
          </w:rPr>
          <w:delText>if they are present</w:delText>
        </w:r>
      </w:del>
      <w:ins w:id="557" w:author="Derek Ritz" w:date="2013-05-02T15:22:00Z">
        <w:r>
          <w:rPr>
            <w:lang w:bidi="ne-NP"/>
          </w:rPr>
          <w:t>associated with the Facility</w:t>
        </w:r>
      </w:ins>
      <w:r w:rsidR="003339EF">
        <w:rPr>
          <w:lang w:bidi="ne-NP"/>
        </w:rPr>
        <w:t xml:space="preserve">. </w:t>
      </w:r>
    </w:p>
    <w:p w:rsidR="00983230" w:rsidRDefault="003339EF" w:rsidP="00983230">
      <w:pPr>
        <w:pStyle w:val="BodyText"/>
        <w:rPr>
          <w:lang w:bidi="ne-NP"/>
        </w:rPr>
      </w:pPr>
      <w:r>
        <w:rPr>
          <w:lang w:bidi="ne-NP"/>
        </w:rPr>
        <w:t>T</w:t>
      </w:r>
      <w:r w:rsidR="00983230">
        <w:rPr>
          <w:lang w:bidi="ne-NP"/>
        </w:rPr>
        <w:t xml:space="preserve">here may be </w:t>
      </w:r>
      <w:ins w:id="558" w:author="Derek Ritz" w:date="2013-05-02T15:24:00Z">
        <w:r w:rsidR="00FB6141">
          <w:rPr>
            <w:lang w:bidi="ne-NP"/>
          </w:rPr>
          <w:t>P</w:t>
        </w:r>
      </w:ins>
      <w:del w:id="559" w:author="Derek Ritz" w:date="2013-05-02T15:24:00Z">
        <w:r w:rsidR="00983230" w:rsidDel="00FB6141">
          <w:rPr>
            <w:lang w:bidi="ne-NP"/>
          </w:rPr>
          <w:delText>p</w:delText>
        </w:r>
      </w:del>
      <w:r w:rsidR="00983230">
        <w:rPr>
          <w:lang w:bidi="ne-NP"/>
        </w:rPr>
        <w:t xml:space="preserve">roviders who have a </w:t>
      </w:r>
      <w:del w:id="560" w:author="Derek Ritz" w:date="2013-05-02T15:24:00Z">
        <w:r w:rsidR="00983230" w:rsidDel="00FB6141">
          <w:rPr>
            <w:lang w:bidi="ne-NP"/>
          </w:rPr>
          <w:delText xml:space="preserve">member-of </w:delText>
        </w:r>
      </w:del>
      <w:r w:rsidR="00983230">
        <w:rPr>
          <w:lang w:bidi="ne-NP"/>
        </w:rPr>
        <w:t xml:space="preserve">relationship with the </w:t>
      </w:r>
      <w:r>
        <w:rPr>
          <w:lang w:bidi="ne-NP"/>
        </w:rPr>
        <w:t>F</w:t>
      </w:r>
      <w:r w:rsidR="00983230">
        <w:rPr>
          <w:lang w:bidi="ne-NP"/>
        </w:rPr>
        <w:t>acility</w:t>
      </w:r>
      <w:r>
        <w:rPr>
          <w:lang w:bidi="ne-NP"/>
        </w:rPr>
        <w:t>Service entity</w:t>
      </w:r>
      <w:r w:rsidR="00983230">
        <w:rPr>
          <w:lang w:bidi="ne-NP"/>
        </w:rPr>
        <w:t>.</w:t>
      </w:r>
      <w:r>
        <w:rPr>
          <w:lang w:bidi="ne-NP"/>
        </w:rPr>
        <w:t xml:space="preserve"> These </w:t>
      </w:r>
      <w:ins w:id="561" w:author="Derek Ritz" w:date="2013-05-02T15:24:00Z">
        <w:r w:rsidR="00FB6141">
          <w:rPr>
            <w:lang w:bidi="ne-NP"/>
          </w:rPr>
          <w:t>P</w:t>
        </w:r>
      </w:ins>
      <w:del w:id="562" w:author="Derek Ritz" w:date="2013-05-02T15:24:00Z">
        <w:r w:rsidDel="00FB6141">
          <w:rPr>
            <w:lang w:bidi="ne-NP"/>
          </w:rPr>
          <w:delText>p</w:delText>
        </w:r>
      </w:del>
      <w:r>
        <w:rPr>
          <w:lang w:bidi="ne-NP"/>
        </w:rPr>
        <w:t xml:space="preserve">roviders may have provider-specific operating hours associated with this </w:t>
      </w:r>
      <w:del w:id="563" w:author="Derek Ritz" w:date="2013-05-02T15:24:00Z">
        <w:r w:rsidDel="00FB6141">
          <w:rPr>
            <w:lang w:bidi="ne-NP"/>
          </w:rPr>
          <w:delText xml:space="preserve">member-of </w:delText>
        </w:r>
      </w:del>
      <w:r>
        <w:rPr>
          <w:lang w:bidi="ne-NP"/>
        </w:rPr>
        <w:t xml:space="preserve">relationship. Optionally, there may be one or more FreeBusy data associated with </w:t>
      </w:r>
      <w:r w:rsidR="00BB563C">
        <w:rPr>
          <w:lang w:bidi="ne-NP"/>
        </w:rPr>
        <w:t>the FacilityService and also, separately, optional FreeBusy data may be associated with a specific provider</w:t>
      </w:r>
      <w:ins w:id="564" w:author="Derek Ritz" w:date="2013-05-02T15:24:00Z">
        <w:r w:rsidR="00FB6141">
          <w:rPr>
            <w:lang w:bidi="ne-NP"/>
          </w:rPr>
          <w:t>’s</w:t>
        </w:r>
      </w:ins>
      <w:r w:rsidR="00BB563C">
        <w:rPr>
          <w:lang w:bidi="ne-NP"/>
        </w:rPr>
        <w:t xml:space="preserve"> </w:t>
      </w:r>
      <w:ins w:id="565" w:author="Derek Ritz" w:date="2013-05-02T15:25:00Z">
        <w:r w:rsidR="00FB6141">
          <w:rPr>
            <w:lang w:bidi="ne-NP"/>
          </w:rPr>
          <w:t xml:space="preserve">delivery </w:t>
        </w:r>
      </w:ins>
      <w:r w:rsidR="00BB563C">
        <w:rPr>
          <w:lang w:bidi="ne-NP"/>
        </w:rPr>
        <w:t>relationship</w:t>
      </w:r>
      <w:ins w:id="566" w:author="Derek Ritz" w:date="2013-05-02T15:24:00Z">
        <w:r w:rsidR="00FB6141">
          <w:rPr>
            <w:lang w:bidi="ne-NP"/>
          </w:rPr>
          <w:t xml:space="preserve"> with the FacilityService</w:t>
        </w:r>
      </w:ins>
      <w:r>
        <w:rPr>
          <w:lang w:bidi="ne-NP"/>
        </w:rPr>
        <w:t>.</w:t>
      </w:r>
    </w:p>
    <w:p w:rsidR="00983230" w:rsidRPr="00BB563C" w:rsidRDefault="00BB563C" w:rsidP="0016502E">
      <w:pPr>
        <w:pStyle w:val="BodyText"/>
        <w:rPr>
          <w:b/>
          <w:u w:val="single"/>
          <w:lang w:bidi="ne-NP"/>
        </w:rPr>
      </w:pPr>
      <w:r w:rsidRPr="00BB563C">
        <w:rPr>
          <w:b/>
          <w:u w:val="single"/>
          <w:lang w:bidi="ne-NP"/>
        </w:rPr>
        <w:t>Provider</w:t>
      </w:r>
    </w:p>
    <w:p w:rsidR="00BB563C" w:rsidRDefault="00BB563C" w:rsidP="00BB563C">
      <w:pPr>
        <w:pStyle w:val="BodyText"/>
        <w:rPr>
          <w:lang w:bidi="ne-NP"/>
        </w:rPr>
      </w:pPr>
      <w:r w:rsidRPr="00845754">
        <w:rPr>
          <w:lang w:bidi="ne-NP"/>
        </w:rPr>
        <w:t xml:space="preserve">The figure below depicts </w:t>
      </w:r>
      <w:r>
        <w:rPr>
          <w:lang w:bidi="ne-NP"/>
        </w:rPr>
        <w:t xml:space="preserve">a logic model of </w:t>
      </w:r>
      <w:r w:rsidRPr="00845754">
        <w:rPr>
          <w:lang w:bidi="ne-NP"/>
        </w:rPr>
        <w:t xml:space="preserve">the </w:t>
      </w:r>
      <w:r>
        <w:rPr>
          <w:lang w:bidi="ne-NP"/>
        </w:rPr>
        <w:t>Provider entity</w:t>
      </w:r>
      <w:r w:rsidRPr="00845754">
        <w:rPr>
          <w:lang w:bidi="ne-NP"/>
        </w:rPr>
        <w:t xml:space="preserve">. </w:t>
      </w:r>
    </w:p>
    <w:p w:rsidR="00E34975" w:rsidRPr="00845754" w:rsidRDefault="00D403E4" w:rsidP="00E34975">
      <w:pPr>
        <w:pStyle w:val="BodyText"/>
        <w:jc w:val="center"/>
        <w:rPr>
          <w:lang w:bidi="ne-NP"/>
        </w:rPr>
      </w:pPr>
      <w:r>
        <w:drawing>
          <wp:inline distT="0" distB="0" distL="0" distR="0" wp14:anchorId="4F47F439" wp14:editId="3894D638">
            <wp:extent cx="3676650" cy="5697855"/>
            <wp:effectExtent l="0" t="0" r="6350" b="0"/>
            <wp:docPr id="8" name="Picture 8"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vi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6650" cy="5697855"/>
                    </a:xfrm>
                    <a:prstGeom prst="rect">
                      <a:avLst/>
                    </a:prstGeom>
                    <a:noFill/>
                    <a:ln>
                      <a:noFill/>
                    </a:ln>
                  </pic:spPr>
                </pic:pic>
              </a:graphicData>
            </a:graphic>
          </wp:inline>
        </w:drawing>
      </w:r>
    </w:p>
    <w:p w:rsidR="00BB563C" w:rsidRPr="00845754" w:rsidRDefault="00BB563C" w:rsidP="00BB563C">
      <w:pPr>
        <w:pStyle w:val="BodyText"/>
        <w:rPr>
          <w:lang w:bidi="ne-NP"/>
        </w:rPr>
      </w:pPr>
    </w:p>
    <w:p w:rsidR="00BB563C" w:rsidRPr="00845754" w:rsidRDefault="00BB563C" w:rsidP="00BB563C">
      <w:pPr>
        <w:pStyle w:val="FigureTitle"/>
      </w:pPr>
      <w:r>
        <w:t>Figure X.3.2.2-4</w:t>
      </w:r>
      <w:r w:rsidRPr="00845754">
        <w:t xml:space="preserve">.  </w:t>
      </w:r>
      <w:r>
        <w:t xml:space="preserve">Provider </w:t>
      </w:r>
      <w:r w:rsidRPr="00845754">
        <w:t>Logical Model</w:t>
      </w:r>
    </w:p>
    <w:p w:rsidR="00355D01" w:rsidRDefault="00BB563C" w:rsidP="00BB563C">
      <w:pPr>
        <w:pStyle w:val="BodyText"/>
        <w:rPr>
          <w:lang w:bidi="ne-NP"/>
        </w:rPr>
      </w:pPr>
      <w:r w:rsidRPr="00845754">
        <w:rPr>
          <w:lang w:bidi="ne-NP"/>
        </w:rPr>
        <w:t xml:space="preserve">The figure above shows the data model as it pertains to </w:t>
      </w:r>
      <w:r>
        <w:rPr>
          <w:lang w:bidi="ne-NP"/>
        </w:rPr>
        <w:t>a Provider entity</w:t>
      </w:r>
      <w:r w:rsidRPr="00845754">
        <w:rPr>
          <w:lang w:bidi="ne-NP"/>
        </w:rPr>
        <w:t xml:space="preserve">. </w:t>
      </w:r>
      <w:r w:rsidR="00355D01">
        <w:rPr>
          <w:lang w:bidi="ne-NP"/>
        </w:rPr>
        <w:t xml:space="preserve">Each provider has at least one globally unique ID; the format of this ID is to be defined by the service implementers. Each provider will have at least one name and must have a defined relationship to at least one organization, facility or FacilityService. A provider must also have at least one identified service that it provides and at lesat one credential. Each provider has at least one address; this is an administrative address (e.g. mailing address or delivery address).  Each provider will have at least one set of contact details (which may include </w:t>
      </w:r>
      <w:r w:rsidR="00EB18F0">
        <w:rPr>
          <w:lang w:bidi="ne-NP"/>
        </w:rPr>
        <w:t xml:space="preserve">contact name, </w:t>
      </w:r>
      <w:r w:rsidR="00355D01">
        <w:rPr>
          <w:lang w:bidi="ne-NP"/>
        </w:rPr>
        <w:t>phone, email, fax number), and at least one identified operating language (language will be a coded value). A provider may have one or more defined access points (including, for example, a URI, PKI certificate details, etc.).</w:t>
      </w:r>
    </w:p>
    <w:p w:rsidR="00BB563C" w:rsidRDefault="00355D01" w:rsidP="00BB563C">
      <w:pPr>
        <w:pStyle w:val="BodyText"/>
        <w:rPr>
          <w:lang w:bidi="ne-NP"/>
        </w:rPr>
      </w:pPr>
      <w:r>
        <w:rPr>
          <w:lang w:bidi="ne-NP"/>
        </w:rPr>
        <w:t xml:space="preserve">A provider may have hours of operation associated with its relationships to organizations, facilities or FacilityServices. Optionally, FreeBusy data may also be associated with any of these relationships. </w:t>
      </w:r>
    </w:p>
    <w:p w:rsidR="0033199D" w:rsidRPr="0033199D" w:rsidRDefault="0033199D" w:rsidP="00BB563C">
      <w:pPr>
        <w:pStyle w:val="BodyText"/>
        <w:rPr>
          <w:b/>
          <w:u w:val="single"/>
          <w:lang w:bidi="ne-NP"/>
        </w:rPr>
      </w:pPr>
      <w:r w:rsidRPr="0033199D">
        <w:rPr>
          <w:b/>
          <w:u w:val="single"/>
          <w:lang w:bidi="ne-NP"/>
        </w:rPr>
        <w:t>FreeBusy</w:t>
      </w:r>
    </w:p>
    <w:p w:rsidR="0033199D" w:rsidRDefault="00A66A9A" w:rsidP="00BB563C">
      <w:pPr>
        <w:pStyle w:val="BodyText"/>
        <w:rPr>
          <w:lang w:bidi="ne-NP"/>
        </w:rPr>
      </w:pPr>
      <w:r w:rsidRPr="00A66A9A">
        <w:rPr>
          <w:highlight w:val="yellow"/>
          <w:lang w:bidi="ne-NP"/>
        </w:rPr>
        <w:t>to be done…</w:t>
      </w:r>
    </w:p>
    <w:p w:rsidR="00303E20" w:rsidRPr="00845754" w:rsidRDefault="00303E20" w:rsidP="009511D1">
      <w:pPr>
        <w:pStyle w:val="Heading2"/>
        <w:numPr>
          <w:ilvl w:val="0"/>
          <w:numId w:val="0"/>
        </w:numPr>
        <w:rPr>
          <w:noProof w:val="0"/>
        </w:rPr>
      </w:pPr>
      <w:bookmarkStart w:id="567" w:name="_Toc253489447"/>
      <w:bookmarkStart w:id="568" w:name="_Toc354246866"/>
      <w:r w:rsidRPr="00845754">
        <w:rPr>
          <w:noProof w:val="0"/>
        </w:rPr>
        <w:t xml:space="preserve">X.4 </w:t>
      </w:r>
      <w:r w:rsidR="0033199D">
        <w:rPr>
          <w:noProof w:val="0"/>
        </w:rPr>
        <w:t xml:space="preserve">CSD </w:t>
      </w:r>
      <w:r w:rsidRPr="00845754">
        <w:rPr>
          <w:noProof w:val="0"/>
        </w:rPr>
        <w:t>Security Considerations</w:t>
      </w:r>
      <w:bookmarkEnd w:id="567"/>
      <w:bookmarkEnd w:id="568"/>
    </w:p>
    <w:p w:rsidR="000244F4" w:rsidRDefault="00F202CC" w:rsidP="000244F4">
      <w:pPr>
        <w:pStyle w:val="BodyText"/>
        <w:rPr>
          <w:iCs/>
        </w:rPr>
      </w:pPr>
      <w:r>
        <w:rPr>
          <w:iCs/>
        </w:rPr>
        <w:t xml:space="preserve">This section references the non-normative section: </w:t>
      </w:r>
      <w:commentRangeStart w:id="569"/>
      <w:r>
        <w:rPr>
          <w:iCs/>
        </w:rPr>
        <w:t>A.10 Privacy &amp; Security in ISO DTS 27527</w:t>
      </w:r>
      <w:r w:rsidR="00A66A9A">
        <w:rPr>
          <w:iCs/>
        </w:rPr>
        <w:t>:2007</w:t>
      </w:r>
      <w:r>
        <w:rPr>
          <w:iCs/>
        </w:rPr>
        <w:t xml:space="preserve"> Health informatics – Provider identification. </w:t>
      </w:r>
      <w:commentRangeEnd w:id="569"/>
      <w:r w:rsidR="00A66A9A">
        <w:rPr>
          <w:rStyle w:val="CommentReference"/>
          <w:noProof w:val="0"/>
        </w:rPr>
        <w:commentReference w:id="569"/>
      </w:r>
    </w:p>
    <w:p w:rsidR="00F202CC" w:rsidRPr="00F202CC" w:rsidRDefault="00F202CC" w:rsidP="00F202CC">
      <w:pPr>
        <w:pStyle w:val="BodyText"/>
        <w:rPr>
          <w:iCs/>
        </w:rPr>
      </w:pPr>
      <w:r w:rsidRPr="00F202CC">
        <w:rPr>
          <w:iCs/>
        </w:rPr>
        <w:t xml:space="preserve">Users of this </w:t>
      </w:r>
      <w:r w:rsidR="00A66A9A">
        <w:rPr>
          <w:iCs/>
        </w:rPr>
        <w:t xml:space="preserve">profile </w:t>
      </w:r>
      <w:r w:rsidRPr="00F202CC">
        <w:rPr>
          <w:iCs/>
        </w:rPr>
        <w:t>should refer to relevant privacy legislation, codes of fair information</w:t>
      </w:r>
      <w:r w:rsidR="00A66A9A">
        <w:rPr>
          <w:iCs/>
        </w:rPr>
        <w:t xml:space="preserve"> </w:t>
      </w:r>
      <w:r w:rsidRPr="00F202CC">
        <w:rPr>
          <w:iCs/>
        </w:rPr>
        <w:t>practice and other guidelines so as not to breach personal privacy in their collection, use, storage and</w:t>
      </w:r>
      <w:r w:rsidR="00A66A9A">
        <w:rPr>
          <w:iCs/>
        </w:rPr>
        <w:t xml:space="preserve"> </w:t>
      </w:r>
      <w:r w:rsidRPr="00F202CC">
        <w:rPr>
          <w:iCs/>
        </w:rPr>
        <w:t>disclosure of provider information, including any consent requirements. Privacy legislation may require users</w:t>
      </w:r>
      <w:r w:rsidR="00A66A9A">
        <w:rPr>
          <w:iCs/>
        </w:rPr>
        <w:t xml:space="preserve"> </w:t>
      </w:r>
      <w:r w:rsidRPr="00F202CC">
        <w:rPr>
          <w:iCs/>
        </w:rPr>
        <w:t>to consider their particular set of circumstances (i.e. location and sector) and whether privacy legislation</w:t>
      </w:r>
      <w:r w:rsidR="00A66A9A">
        <w:rPr>
          <w:iCs/>
        </w:rPr>
        <w:t xml:space="preserve"> </w:t>
      </w:r>
      <w:r w:rsidRPr="00F202CC">
        <w:rPr>
          <w:iCs/>
        </w:rPr>
        <w:t>covers those circumstances. Provisions in health professional legislation and regulations shall also be</w:t>
      </w:r>
      <w:r w:rsidR="00A66A9A">
        <w:rPr>
          <w:iCs/>
        </w:rPr>
        <w:t xml:space="preserve"> </w:t>
      </w:r>
      <w:r w:rsidRPr="00F202CC">
        <w:rPr>
          <w:iCs/>
        </w:rPr>
        <w:t>considered when unique provider identifiers and any subsequent identifiable information is collected, stored</w:t>
      </w:r>
      <w:r w:rsidR="00A66A9A">
        <w:rPr>
          <w:iCs/>
        </w:rPr>
        <w:t xml:space="preserve"> </w:t>
      </w:r>
      <w:r w:rsidRPr="00F202CC">
        <w:rPr>
          <w:iCs/>
        </w:rPr>
        <w:t>and shared.</w:t>
      </w:r>
    </w:p>
    <w:p w:rsidR="00F202CC" w:rsidRPr="00F202CC" w:rsidRDefault="00F202CC" w:rsidP="00F202CC">
      <w:pPr>
        <w:pStyle w:val="BodyText"/>
        <w:rPr>
          <w:iCs/>
        </w:rPr>
      </w:pPr>
      <w:r w:rsidRPr="00F202CC">
        <w:rPr>
          <w:iCs/>
        </w:rPr>
        <w:t>Individual provider identification details are personal information. These details shall be only collected where</w:t>
      </w:r>
      <w:r w:rsidR="00A66A9A">
        <w:rPr>
          <w:iCs/>
        </w:rPr>
        <w:t xml:space="preserve"> </w:t>
      </w:r>
      <w:r w:rsidRPr="00F202CC">
        <w:rPr>
          <w:iCs/>
        </w:rPr>
        <w:t>there is a legitimate need to identify providers and their personal and business information shall be maintained</w:t>
      </w:r>
      <w:r w:rsidR="00A66A9A">
        <w:rPr>
          <w:iCs/>
        </w:rPr>
        <w:t xml:space="preserve"> </w:t>
      </w:r>
      <w:r w:rsidRPr="00F202CC">
        <w:rPr>
          <w:iCs/>
        </w:rPr>
        <w:t>in a confidential manner.</w:t>
      </w:r>
    </w:p>
    <w:p w:rsidR="00F202CC" w:rsidRPr="00F202CC" w:rsidRDefault="00F202CC" w:rsidP="00F202CC">
      <w:pPr>
        <w:pStyle w:val="BodyText"/>
        <w:rPr>
          <w:iCs/>
        </w:rPr>
      </w:pPr>
      <w:r w:rsidRPr="00F202CC">
        <w:rPr>
          <w:iCs/>
        </w:rPr>
        <w:t>It is also important to secure and safeguard the information to prevent unauthorized disclosure. Appropriate</w:t>
      </w:r>
      <w:r w:rsidR="00A66A9A">
        <w:rPr>
          <w:iCs/>
        </w:rPr>
        <w:t xml:space="preserve"> </w:t>
      </w:r>
      <w:r w:rsidRPr="00F202CC">
        <w:rPr>
          <w:iCs/>
        </w:rPr>
        <w:t>security measures shall be employed to protect the person-identifiable/sensitive information contained within</w:t>
      </w:r>
      <w:r w:rsidR="00A66A9A">
        <w:rPr>
          <w:iCs/>
        </w:rPr>
        <w:t xml:space="preserve"> </w:t>
      </w:r>
      <w:r w:rsidRPr="00F202CC">
        <w:rPr>
          <w:iCs/>
        </w:rPr>
        <w:t>each organization holding unique provider identifiers.</w:t>
      </w:r>
    </w:p>
    <w:p w:rsidR="00F202CC" w:rsidRDefault="00F202CC" w:rsidP="00F202CC">
      <w:pPr>
        <w:pStyle w:val="BodyText"/>
        <w:rPr>
          <w:iCs/>
        </w:rPr>
      </w:pPr>
      <w:r w:rsidRPr="00F202CC">
        <w:rPr>
          <w:iCs/>
        </w:rPr>
        <w:t>Consideration shall be given to who has access to unique identifiers (i.e. are they public numbers or privatesystem</w:t>
      </w:r>
      <w:r w:rsidR="00A66A9A">
        <w:rPr>
          <w:iCs/>
        </w:rPr>
        <w:t xml:space="preserve"> </w:t>
      </w:r>
      <w:r w:rsidRPr="00F202CC">
        <w:rPr>
          <w:iCs/>
        </w:rPr>
        <w:t>numbers) and actions to be taken in cases of fraud shall be considered. Any data matching and</w:t>
      </w:r>
      <w:r w:rsidR="00A66A9A">
        <w:rPr>
          <w:iCs/>
        </w:rPr>
        <w:t xml:space="preserve"> </w:t>
      </w:r>
      <w:r w:rsidRPr="00F202CC">
        <w:rPr>
          <w:iCs/>
        </w:rPr>
        <w:t>linkage procedures shall respect both privacy legislation and professional regulatory provisions.</w:t>
      </w:r>
    </w:p>
    <w:p w:rsidR="00A66A9A" w:rsidRPr="00A66A9A" w:rsidRDefault="00A66A9A" w:rsidP="00A66A9A">
      <w:pPr>
        <w:pStyle w:val="BodyText"/>
        <w:rPr>
          <w:b/>
          <w:iCs/>
        </w:rPr>
      </w:pPr>
      <w:commentRangeStart w:id="570"/>
      <w:r w:rsidRPr="00A66A9A">
        <w:rPr>
          <w:b/>
          <w:iCs/>
        </w:rPr>
        <w:t>Data matching</w:t>
      </w:r>
      <w:commentRangeEnd w:id="570"/>
      <w:r w:rsidR="001D1A20">
        <w:rPr>
          <w:rStyle w:val="CommentReference"/>
          <w:noProof w:val="0"/>
        </w:rPr>
        <w:commentReference w:id="570"/>
      </w:r>
    </w:p>
    <w:p w:rsidR="00A66A9A" w:rsidRPr="00A66A9A" w:rsidRDefault="00A66A9A" w:rsidP="00A66A9A">
      <w:pPr>
        <w:pStyle w:val="BodyText"/>
        <w:rPr>
          <w:iCs/>
        </w:rPr>
      </w:pPr>
      <w:r w:rsidRPr="00A66A9A">
        <w:rPr>
          <w:iCs/>
        </w:rPr>
        <w:t>For provider identifiers to be linked, the identifying data about the provider needs to be matched. Data may be</w:t>
      </w:r>
      <w:r>
        <w:rPr>
          <w:iCs/>
        </w:rPr>
        <w:t xml:space="preserve"> </w:t>
      </w:r>
      <w:r w:rsidRPr="00A66A9A">
        <w:rPr>
          <w:iCs/>
        </w:rPr>
        <w:t>matched in one of two ways:</w:t>
      </w:r>
    </w:p>
    <w:p w:rsidR="00A66A9A" w:rsidRPr="00A66A9A" w:rsidRDefault="00A66A9A" w:rsidP="00A66A9A">
      <w:pPr>
        <w:pStyle w:val="BodyText"/>
        <w:numPr>
          <w:ilvl w:val="0"/>
          <w:numId w:val="58"/>
        </w:numPr>
        <w:rPr>
          <w:iCs/>
        </w:rPr>
      </w:pPr>
      <w:r w:rsidRPr="00A66A9A">
        <w:rPr>
          <w:iCs/>
        </w:rPr>
        <w:t>Deterministic matching—is where data is only matched where identifying information (such as family</w:t>
      </w:r>
      <w:r>
        <w:rPr>
          <w:iCs/>
        </w:rPr>
        <w:t xml:space="preserve"> </w:t>
      </w:r>
      <w:r w:rsidRPr="00A66A9A">
        <w:rPr>
          <w:iCs/>
        </w:rPr>
        <w:t>name, initial of first given name, date of birth and sex) are identical;</w:t>
      </w:r>
    </w:p>
    <w:p w:rsidR="00A66A9A" w:rsidRPr="00A66A9A" w:rsidRDefault="00A66A9A" w:rsidP="00A66A9A">
      <w:pPr>
        <w:pStyle w:val="BodyText"/>
        <w:numPr>
          <w:ilvl w:val="0"/>
          <w:numId w:val="58"/>
        </w:numPr>
        <w:rPr>
          <w:iCs/>
        </w:rPr>
      </w:pPr>
      <w:r w:rsidRPr="00A66A9A">
        <w:rPr>
          <w:iCs/>
        </w:rPr>
        <w:t>Probabilistic matching—is where weights are assigned to identifying data elements to identify whether two</w:t>
      </w:r>
      <w:r>
        <w:rPr>
          <w:iCs/>
        </w:rPr>
        <w:t xml:space="preserve"> </w:t>
      </w:r>
      <w:r w:rsidRPr="00A66A9A">
        <w:rPr>
          <w:iCs/>
        </w:rPr>
        <w:t>records are a true match, a non-match, or a highly probable match.</w:t>
      </w:r>
    </w:p>
    <w:p w:rsidR="00A66A9A" w:rsidRPr="00A66A9A" w:rsidRDefault="00A66A9A" w:rsidP="00A66A9A">
      <w:pPr>
        <w:pStyle w:val="BodyText"/>
        <w:rPr>
          <w:iCs/>
        </w:rPr>
      </w:pPr>
      <w:r w:rsidRPr="00A66A9A">
        <w:rPr>
          <w:iCs/>
        </w:rPr>
        <w:t>These techniques/approaches are not mutually exclusive. Errors can easily occur when matching data as</w:t>
      </w:r>
      <w:r>
        <w:rPr>
          <w:iCs/>
        </w:rPr>
        <w:t xml:space="preserve"> </w:t>
      </w:r>
      <w:r w:rsidRPr="00A66A9A">
        <w:rPr>
          <w:iCs/>
        </w:rPr>
        <w:t>there can be:</w:t>
      </w:r>
    </w:p>
    <w:p w:rsidR="00A66A9A" w:rsidRPr="00A66A9A" w:rsidRDefault="00A66A9A" w:rsidP="00A66A9A">
      <w:pPr>
        <w:pStyle w:val="BodyText"/>
        <w:numPr>
          <w:ilvl w:val="0"/>
          <w:numId w:val="60"/>
        </w:numPr>
        <w:rPr>
          <w:iCs/>
        </w:rPr>
      </w:pPr>
      <w:r w:rsidRPr="00A66A9A">
        <w:rPr>
          <w:iCs/>
        </w:rPr>
        <w:t>False non-matches or Type I Errors—which is failure to match identifying data which is</w:t>
      </w:r>
      <w:r>
        <w:rPr>
          <w:iCs/>
        </w:rPr>
        <w:t xml:space="preserve"> </w:t>
      </w:r>
      <w:r w:rsidRPr="00A66A9A">
        <w:rPr>
          <w:iCs/>
        </w:rPr>
        <w:t>associated with the same individual; these errors create duplicate records; or</w:t>
      </w:r>
    </w:p>
    <w:p w:rsidR="00A66A9A" w:rsidRPr="00A66A9A" w:rsidRDefault="00A66A9A" w:rsidP="00A66A9A">
      <w:pPr>
        <w:pStyle w:val="BodyText"/>
        <w:numPr>
          <w:ilvl w:val="0"/>
          <w:numId w:val="60"/>
        </w:numPr>
        <w:rPr>
          <w:iCs/>
        </w:rPr>
      </w:pPr>
      <w:r w:rsidRPr="00A66A9A">
        <w:rPr>
          <w:iCs/>
        </w:rPr>
        <w:t>False matches or Type II Errors—which is where records are matched but are in fact not</w:t>
      </w:r>
      <w:r>
        <w:rPr>
          <w:iCs/>
        </w:rPr>
        <w:t xml:space="preserve"> </w:t>
      </w:r>
      <w:r w:rsidRPr="00A66A9A">
        <w:rPr>
          <w:iCs/>
        </w:rPr>
        <w:t>associated with the same individual; these errors are called overlays.</w:t>
      </w:r>
    </w:p>
    <w:p w:rsidR="00A66A9A" w:rsidRDefault="00A66A9A" w:rsidP="00A66A9A">
      <w:pPr>
        <w:pStyle w:val="BodyText"/>
        <w:rPr>
          <w:iCs/>
        </w:rPr>
      </w:pPr>
      <w:r w:rsidRPr="00A66A9A">
        <w:rPr>
          <w:iCs/>
        </w:rPr>
        <w:t>Whenever data linkage involves the use of identifying personal information, providers shall ensure that this</w:t>
      </w:r>
      <w:r>
        <w:rPr>
          <w:iCs/>
        </w:rPr>
        <w:t xml:space="preserve"> </w:t>
      </w:r>
      <w:r w:rsidRPr="00A66A9A">
        <w:rPr>
          <w:iCs/>
        </w:rPr>
        <w:t>use of the information is permitted under the privacy laws that apply to them. If the information has been</w:t>
      </w:r>
      <w:r>
        <w:rPr>
          <w:iCs/>
        </w:rPr>
        <w:t xml:space="preserve"> </w:t>
      </w:r>
      <w:r w:rsidRPr="00A66A9A">
        <w:rPr>
          <w:iCs/>
        </w:rPr>
        <w:t>collected by the organization from the individual for the purposes of providing health care, and the linkage is</w:t>
      </w:r>
      <w:r>
        <w:rPr>
          <w:iCs/>
        </w:rPr>
        <w:t xml:space="preserve"> </w:t>
      </w:r>
      <w:r w:rsidRPr="00A66A9A">
        <w:rPr>
          <w:iCs/>
        </w:rPr>
        <w:t>being performed for this purpose, then ordinarily it will be permitted by such laws as it is being used for the</w:t>
      </w:r>
      <w:r>
        <w:rPr>
          <w:iCs/>
        </w:rPr>
        <w:t xml:space="preserve"> </w:t>
      </w:r>
      <w:r w:rsidRPr="00A66A9A">
        <w:rPr>
          <w:iCs/>
        </w:rPr>
        <w:t>purpose for which it was collected. When the information is being linked for other purposes, the legal authority</w:t>
      </w:r>
      <w:r>
        <w:rPr>
          <w:iCs/>
        </w:rPr>
        <w:t xml:space="preserve"> </w:t>
      </w:r>
      <w:r w:rsidRPr="00A66A9A">
        <w:rPr>
          <w:iCs/>
        </w:rPr>
        <w:t>to use the information in the manner proposed should be ascertained.</w:t>
      </w:r>
    </w:p>
    <w:p w:rsidR="00A66A9A" w:rsidRPr="00A66A9A" w:rsidRDefault="00A66A9A" w:rsidP="00A66A9A">
      <w:pPr>
        <w:pStyle w:val="BodyText"/>
        <w:rPr>
          <w:b/>
          <w:iCs/>
        </w:rPr>
      </w:pPr>
      <w:r w:rsidRPr="00A66A9A">
        <w:rPr>
          <w:b/>
          <w:iCs/>
        </w:rPr>
        <w:t>Process of data linkage</w:t>
      </w:r>
    </w:p>
    <w:p w:rsidR="00A66A9A" w:rsidRPr="00A66A9A" w:rsidRDefault="00A66A9A" w:rsidP="00A66A9A">
      <w:pPr>
        <w:pStyle w:val="BodyText"/>
        <w:rPr>
          <w:iCs/>
        </w:rPr>
      </w:pPr>
      <w:r w:rsidRPr="00A66A9A">
        <w:rPr>
          <w:iCs/>
        </w:rPr>
        <w:t>The selection of appropriate primary and secondary identifiers, and the configuration of provider match and</w:t>
      </w:r>
      <w:r>
        <w:rPr>
          <w:iCs/>
        </w:rPr>
        <w:t xml:space="preserve"> </w:t>
      </w:r>
      <w:r w:rsidRPr="00A66A9A">
        <w:rPr>
          <w:iCs/>
        </w:rPr>
        <w:t>reconcile parameters within a system shall be assessed individually by each health care establishment, based</w:t>
      </w:r>
      <w:r>
        <w:rPr>
          <w:iCs/>
        </w:rPr>
        <w:t xml:space="preserve"> </w:t>
      </w:r>
      <w:r w:rsidRPr="00A66A9A">
        <w:rPr>
          <w:iCs/>
        </w:rPr>
        <w:t>on the number and authenticity of sources, and the quality of the data collected for the identifier itself. Below is</w:t>
      </w:r>
      <w:r>
        <w:rPr>
          <w:iCs/>
        </w:rPr>
        <w:t xml:space="preserve"> </w:t>
      </w:r>
      <w:r w:rsidRPr="00A66A9A">
        <w:rPr>
          <w:iCs/>
        </w:rPr>
        <w:t>a partial list of questions that should be asked as part of the health care client identifier design process:</w:t>
      </w:r>
    </w:p>
    <w:p w:rsidR="00A66A9A" w:rsidRPr="00A66A9A" w:rsidRDefault="00A66A9A" w:rsidP="00A66A9A">
      <w:pPr>
        <w:pStyle w:val="BodyText"/>
        <w:numPr>
          <w:ilvl w:val="0"/>
          <w:numId w:val="61"/>
        </w:numPr>
        <w:rPr>
          <w:iCs/>
        </w:rPr>
      </w:pPr>
      <w:r w:rsidRPr="00A66A9A">
        <w:rPr>
          <w:iCs/>
        </w:rPr>
        <w:t>What is the frequency of availability of each of the demographic fields being considered as identifiers?</w:t>
      </w:r>
    </w:p>
    <w:p w:rsidR="00A66A9A" w:rsidRPr="00A66A9A" w:rsidRDefault="00A66A9A" w:rsidP="00A66A9A">
      <w:pPr>
        <w:pStyle w:val="BodyText"/>
        <w:numPr>
          <w:ilvl w:val="0"/>
          <w:numId w:val="61"/>
        </w:numPr>
        <w:rPr>
          <w:iCs/>
        </w:rPr>
      </w:pPr>
      <w:r w:rsidRPr="00A66A9A">
        <w:rPr>
          <w:iCs/>
        </w:rPr>
        <w:t>What is the level of trust of the data collected in the identifier field?</w:t>
      </w:r>
    </w:p>
    <w:p w:rsidR="00A66A9A" w:rsidRDefault="00A66A9A" w:rsidP="00A66A9A">
      <w:pPr>
        <w:pStyle w:val="BodyText"/>
        <w:numPr>
          <w:ilvl w:val="0"/>
          <w:numId w:val="61"/>
        </w:numPr>
        <w:rPr>
          <w:ins w:id="571" w:author="Eduardo Jezierski" w:date="2013-05-14T14:18:00Z"/>
          <w:iCs/>
        </w:rPr>
      </w:pPr>
      <w:r w:rsidRPr="00A66A9A">
        <w:rPr>
          <w:iCs/>
        </w:rPr>
        <w:t>How does each health care client identifier field rate in comparison to the other identifiers (for example,</w:t>
      </w:r>
      <w:r>
        <w:rPr>
          <w:iCs/>
        </w:rPr>
        <w:t xml:space="preserve"> </w:t>
      </w:r>
      <w:r w:rsidRPr="00A66A9A">
        <w:rPr>
          <w:iCs/>
        </w:rPr>
        <w:t>date of birth may have a greater weight than sex)?</w:t>
      </w:r>
    </w:p>
    <w:p w:rsidR="001D1A20" w:rsidRPr="00A66A9A" w:rsidRDefault="001D1A20" w:rsidP="00A66A9A">
      <w:pPr>
        <w:pStyle w:val="BodyText"/>
        <w:numPr>
          <w:ilvl w:val="0"/>
          <w:numId w:val="61"/>
        </w:numPr>
        <w:rPr>
          <w:iCs/>
        </w:rPr>
      </w:pPr>
      <w:ins w:id="572" w:author="Eduardo Jezierski" w:date="2013-05-14T14:18:00Z">
        <w:r>
          <w:rPr>
            <w:iCs/>
          </w:rPr>
          <w:t>What is the resolution of the data? (eg month born versus full birthday, village born verus district)</w:t>
        </w:r>
      </w:ins>
    </w:p>
    <w:p w:rsidR="00A66A9A" w:rsidRPr="00A66A9A" w:rsidRDefault="00A66A9A" w:rsidP="00A66A9A">
      <w:pPr>
        <w:pStyle w:val="BodyText"/>
        <w:numPr>
          <w:ilvl w:val="0"/>
          <w:numId w:val="61"/>
        </w:numPr>
        <w:rPr>
          <w:iCs/>
        </w:rPr>
      </w:pPr>
      <w:r w:rsidRPr="00A66A9A">
        <w:rPr>
          <w:iCs/>
        </w:rPr>
        <w:t>What is the reliability and consistency with which this identifier is present, and correct, for a given person?</w:t>
      </w:r>
    </w:p>
    <w:p w:rsidR="00A66A9A" w:rsidRPr="00A66A9A" w:rsidRDefault="00A66A9A" w:rsidP="00A66A9A">
      <w:pPr>
        <w:pStyle w:val="BodyText"/>
        <w:numPr>
          <w:ilvl w:val="0"/>
          <w:numId w:val="61"/>
        </w:numPr>
        <w:rPr>
          <w:iCs/>
        </w:rPr>
      </w:pPr>
      <w:r w:rsidRPr="00A66A9A">
        <w:rPr>
          <w:iCs/>
        </w:rPr>
        <w:t>Is the data collected for this identifier a ‘free text’ field, or do users select from a predefined, codified set of</w:t>
      </w:r>
      <w:r>
        <w:rPr>
          <w:iCs/>
        </w:rPr>
        <w:t xml:space="preserve"> </w:t>
      </w:r>
      <w:r w:rsidRPr="00A66A9A">
        <w:rPr>
          <w:iCs/>
        </w:rPr>
        <w:t>reference data?</w:t>
      </w:r>
    </w:p>
    <w:p w:rsidR="00A66A9A" w:rsidRPr="00A66A9A" w:rsidRDefault="00A66A9A" w:rsidP="00A66A9A">
      <w:pPr>
        <w:pStyle w:val="BodyText"/>
        <w:rPr>
          <w:iCs/>
        </w:rPr>
      </w:pPr>
      <w:r w:rsidRPr="00A66A9A">
        <w:rPr>
          <w:iCs/>
        </w:rPr>
        <w:t>Below are some general recommendations for the weighting of certain identifiers:</w:t>
      </w:r>
    </w:p>
    <w:p w:rsidR="00A66A9A" w:rsidRPr="00A66A9A" w:rsidRDefault="00A66A9A" w:rsidP="00A66A9A">
      <w:pPr>
        <w:pStyle w:val="BodyText"/>
        <w:numPr>
          <w:ilvl w:val="0"/>
          <w:numId w:val="62"/>
        </w:numPr>
        <w:rPr>
          <w:iCs/>
        </w:rPr>
      </w:pPr>
      <w:r w:rsidRPr="00A66A9A">
        <w:rPr>
          <w:iCs/>
        </w:rPr>
        <w:t>Family name should be weighted more heavily than given name, due to the variations that can occur with</w:t>
      </w:r>
      <w:r>
        <w:rPr>
          <w:iCs/>
        </w:rPr>
        <w:t xml:space="preserve"> </w:t>
      </w:r>
      <w:r w:rsidRPr="00A66A9A">
        <w:rPr>
          <w:iCs/>
        </w:rPr>
        <w:t>given name;</w:t>
      </w:r>
    </w:p>
    <w:p w:rsidR="00A66A9A" w:rsidRPr="00A66A9A" w:rsidRDefault="00A66A9A" w:rsidP="00A66A9A">
      <w:pPr>
        <w:pStyle w:val="BodyText"/>
        <w:numPr>
          <w:ilvl w:val="0"/>
          <w:numId w:val="62"/>
        </w:numPr>
        <w:rPr>
          <w:iCs/>
        </w:rPr>
      </w:pPr>
      <w:r w:rsidRPr="00A66A9A">
        <w:rPr>
          <w:iCs/>
        </w:rPr>
        <w:t>First given name should be weighted more heavily than the second and subsequent given names (if</w:t>
      </w:r>
      <w:r>
        <w:rPr>
          <w:iCs/>
        </w:rPr>
        <w:t xml:space="preserve"> </w:t>
      </w:r>
      <w:r w:rsidRPr="00A66A9A">
        <w:rPr>
          <w:iCs/>
        </w:rPr>
        <w:t>second and subsequent given names are used);</w:t>
      </w:r>
    </w:p>
    <w:p w:rsidR="00A66A9A" w:rsidRPr="00A66A9A" w:rsidRDefault="00A66A9A" w:rsidP="00A66A9A">
      <w:pPr>
        <w:pStyle w:val="BodyText"/>
        <w:numPr>
          <w:ilvl w:val="0"/>
          <w:numId w:val="62"/>
        </w:numPr>
        <w:rPr>
          <w:iCs/>
        </w:rPr>
      </w:pPr>
      <w:r w:rsidRPr="00A66A9A">
        <w:rPr>
          <w:iCs/>
        </w:rPr>
        <w:t>Date of birth should be weighted more heavily than sex.</w:t>
      </w:r>
    </w:p>
    <w:p w:rsidR="00A66A9A" w:rsidRDefault="00A66A9A" w:rsidP="00A66A9A">
      <w:pPr>
        <w:pStyle w:val="BodyText"/>
        <w:rPr>
          <w:iCs/>
        </w:rPr>
      </w:pPr>
      <w:r w:rsidRPr="00A66A9A">
        <w:rPr>
          <w:iCs/>
        </w:rPr>
        <w:t>And below are some general recommendations on the level and degree of person match:</w:t>
      </w:r>
    </w:p>
    <w:p w:rsidR="00A66A9A" w:rsidRPr="00A66A9A" w:rsidRDefault="00A66A9A" w:rsidP="00A66A9A">
      <w:pPr>
        <w:pStyle w:val="BodyText"/>
        <w:numPr>
          <w:ilvl w:val="0"/>
          <w:numId w:val="63"/>
        </w:numPr>
        <w:rPr>
          <w:iCs/>
        </w:rPr>
      </w:pPr>
      <w:r w:rsidRPr="00A66A9A">
        <w:rPr>
          <w:iCs/>
        </w:rPr>
        <w:t>Weighted searches, particularly where large databases of provider details exist, often take up more</w:t>
      </w:r>
      <w:r>
        <w:rPr>
          <w:iCs/>
        </w:rPr>
        <w:t xml:space="preserve"> </w:t>
      </w:r>
      <w:r w:rsidRPr="00A66A9A">
        <w:rPr>
          <w:iCs/>
        </w:rPr>
        <w:t>system resources and can impact the system’s overall performance. It is generally best to do weighted</w:t>
      </w:r>
      <w:r>
        <w:rPr>
          <w:iCs/>
        </w:rPr>
        <w:t xml:space="preserve"> </w:t>
      </w:r>
      <w:r w:rsidRPr="00A66A9A">
        <w:rPr>
          <w:iCs/>
        </w:rPr>
        <w:t>searches only when necessary, and not on information received from authenticated sources;</w:t>
      </w:r>
    </w:p>
    <w:p w:rsidR="00A66A9A" w:rsidRPr="00A66A9A" w:rsidRDefault="00A66A9A" w:rsidP="00A66A9A">
      <w:pPr>
        <w:pStyle w:val="BodyText"/>
        <w:numPr>
          <w:ilvl w:val="0"/>
          <w:numId w:val="63"/>
        </w:numPr>
        <w:rPr>
          <w:iCs/>
        </w:rPr>
      </w:pPr>
      <w:r w:rsidRPr="00A66A9A">
        <w:rPr>
          <w:iCs/>
        </w:rPr>
        <w:t>All systems should, if possible, make demographic data elements that are selected as provider identifiers</w:t>
      </w:r>
      <w:r>
        <w:rPr>
          <w:iCs/>
        </w:rPr>
        <w:t xml:space="preserve"> </w:t>
      </w:r>
      <w:r w:rsidRPr="00A66A9A">
        <w:rPr>
          <w:iCs/>
        </w:rPr>
        <w:t>required or mandatory fields. Users should pick the values for these fields from a codified ‘drop down’ list.</w:t>
      </w:r>
      <w:r>
        <w:rPr>
          <w:iCs/>
        </w:rPr>
        <w:t xml:space="preserve"> </w:t>
      </w:r>
      <w:r w:rsidRPr="00A66A9A">
        <w:rPr>
          <w:iCs/>
        </w:rPr>
        <w:t>Free text fields should be avoided.</w:t>
      </w:r>
    </w:p>
    <w:p w:rsidR="00A66A9A" w:rsidRPr="00F202CC" w:rsidRDefault="00A66A9A" w:rsidP="00A66A9A">
      <w:pPr>
        <w:pStyle w:val="BodyText"/>
        <w:rPr>
          <w:iCs/>
        </w:rPr>
      </w:pPr>
      <w:r w:rsidRPr="00A66A9A">
        <w:rPr>
          <w:iCs/>
        </w:rPr>
        <w:t>Therefore, the configuration of an identification system to effectively identify health care providers, match them</w:t>
      </w:r>
      <w:r>
        <w:rPr>
          <w:iCs/>
        </w:rPr>
        <w:t xml:space="preserve"> </w:t>
      </w:r>
      <w:r w:rsidRPr="00A66A9A">
        <w:rPr>
          <w:iCs/>
        </w:rPr>
        <w:t>to existing health care client records and reconcile across multiple sources of provider information is individual</w:t>
      </w:r>
      <w:r>
        <w:rPr>
          <w:iCs/>
        </w:rPr>
        <w:t xml:space="preserve"> </w:t>
      </w:r>
      <w:r w:rsidRPr="00A66A9A">
        <w:rPr>
          <w:iCs/>
        </w:rPr>
        <w:t>to each health care entity. Often, the parameters selected and the configuration of the match and reconcile will</w:t>
      </w:r>
      <w:r>
        <w:rPr>
          <w:iCs/>
        </w:rPr>
        <w:t xml:space="preserve"> </w:t>
      </w:r>
      <w:r w:rsidRPr="00A66A9A">
        <w:rPr>
          <w:iCs/>
        </w:rPr>
        <w:t>not prove to be optimum from the initial design. It is critical that any configuration be tested thoroughly prior to</w:t>
      </w:r>
      <w:r>
        <w:rPr>
          <w:iCs/>
        </w:rPr>
        <w:t xml:space="preserve"> </w:t>
      </w:r>
      <w:r w:rsidRPr="00A66A9A">
        <w:rPr>
          <w:iCs/>
        </w:rPr>
        <w:t>implementation.</w:t>
      </w:r>
    </w:p>
    <w:p w:rsidR="00CF283F" w:rsidRPr="00845754" w:rsidRDefault="00CF283F" w:rsidP="008616CB">
      <w:pPr>
        <w:pStyle w:val="PartTitle"/>
        <w:rPr>
          <w:i/>
          <w:iCs/>
          <w:u w:val="single"/>
        </w:rPr>
      </w:pPr>
      <w:bookmarkStart w:id="573" w:name="_Toc253489449"/>
      <w:bookmarkStart w:id="574" w:name="_Toc354246867"/>
      <w:r w:rsidRPr="00845754">
        <w:rPr>
          <w:i/>
          <w:iCs/>
          <w:u w:val="single"/>
        </w:rPr>
        <w:t>Volume 2</w:t>
      </w:r>
      <w:r w:rsidR="00FC544A" w:rsidRPr="00845754">
        <w:rPr>
          <w:i/>
          <w:iCs/>
          <w:u w:val="single"/>
        </w:rPr>
        <w:t>b</w:t>
      </w:r>
      <w:r w:rsidRPr="00845754">
        <w:rPr>
          <w:i/>
          <w:iCs/>
          <w:u w:val="single"/>
        </w:rPr>
        <w:t xml:space="preserve"> - Transactions</w:t>
      </w:r>
      <w:bookmarkEnd w:id="573"/>
      <w:bookmarkEnd w:id="574"/>
    </w:p>
    <w:p w:rsidR="00A66A9A" w:rsidRDefault="00A66A9A" w:rsidP="00303E20">
      <w:pPr>
        <w:pStyle w:val="Heading2"/>
        <w:numPr>
          <w:ilvl w:val="0"/>
          <w:numId w:val="0"/>
        </w:numPr>
        <w:rPr>
          <w:ins w:id="575" w:author="Derek Ritz" w:date="2013-05-02T11:38:00Z"/>
        </w:rPr>
      </w:pPr>
      <w:bookmarkStart w:id="576" w:name="_Toc253489450"/>
      <w:bookmarkStart w:id="577" w:name="_Toc354246868"/>
      <w:r w:rsidRPr="00A66A9A">
        <w:rPr>
          <w:highlight w:val="yellow"/>
        </w:rPr>
        <w:t>To be done!</w:t>
      </w:r>
    </w:p>
    <w:p w:rsidR="00E017E2" w:rsidRPr="00E017E2" w:rsidRDefault="00E017E2">
      <w:pPr>
        <w:pStyle w:val="BodyText"/>
        <w:pPrChange w:id="578" w:author="Derek Ritz" w:date="2013-05-02T11:38:00Z">
          <w:pPr>
            <w:pStyle w:val="Heading2"/>
            <w:numPr>
              <w:ilvl w:val="0"/>
              <w:numId w:val="0"/>
            </w:numPr>
            <w:tabs>
              <w:tab w:val="clear" w:pos="576"/>
            </w:tabs>
            <w:ind w:left="0" w:firstLine="0"/>
          </w:pPr>
        </w:pPrChange>
      </w:pPr>
      <w:ins w:id="579" w:author="Derek Ritz" w:date="2013-05-02T11:38:00Z">
        <w:r>
          <w:t>Go forward with the set of 5 document types; support XQuery</w:t>
        </w:r>
      </w:ins>
      <w:ins w:id="580" w:author="Derek Ritz" w:date="2013-05-02T11:39:00Z">
        <w:r w:rsidR="005F62E5">
          <w:t xml:space="preserve"> generally… REQUIRE a set of XQueries to be supported for conformance testing purposes. These </w:t>
        </w:r>
      </w:ins>
      <w:ins w:id="581" w:author="Derek Ritz" w:date="2013-05-02T11:40:00Z">
        <w:r w:rsidR="005F62E5">
          <w:t>will be the ones that enable the use cases to be executed.</w:t>
        </w:r>
      </w:ins>
    </w:p>
    <w:p w:rsidR="00CF283F" w:rsidRPr="00845754" w:rsidRDefault="00303E20" w:rsidP="00303E20">
      <w:pPr>
        <w:pStyle w:val="Heading2"/>
        <w:numPr>
          <w:ilvl w:val="0"/>
          <w:numId w:val="0"/>
        </w:numPr>
      </w:pPr>
      <w:r w:rsidRPr="00845754">
        <w:t>3</w:t>
      </w:r>
      <w:r w:rsidR="00CF283F" w:rsidRPr="00845754">
        <w:t>.Y</w:t>
      </w:r>
      <w:r w:rsidR="00A32E84" w:rsidRPr="00845754">
        <w:t>1</w:t>
      </w:r>
      <w:r w:rsidR="00CF283F" w:rsidRPr="00845754">
        <w:t xml:space="preserve"> </w:t>
      </w:r>
      <w:bookmarkEnd w:id="576"/>
      <w:r w:rsidR="005E5A97" w:rsidRPr="00845754">
        <w:t>Provider Information Feed</w:t>
      </w:r>
      <w:bookmarkEnd w:id="577"/>
    </w:p>
    <w:p w:rsidR="00CF283F" w:rsidRPr="00845754" w:rsidRDefault="00CF283F">
      <w:pPr>
        <w:pStyle w:val="BodyText"/>
      </w:pPr>
      <w:r w:rsidRPr="00845754">
        <w:t xml:space="preserve">This section corresponds to Transaction Y of the IHE </w:t>
      </w:r>
      <w:r w:rsidR="00FC544A" w:rsidRPr="00845754">
        <w:t>IT Infrastructure</w:t>
      </w:r>
      <w:r w:rsidRPr="00845754">
        <w:t xml:space="preserve">Technical Framework. Transaction Y is used by the </w:t>
      </w:r>
      <w:r w:rsidR="00F4764B" w:rsidRPr="00845754">
        <w:t xml:space="preserve">Provider Information </w:t>
      </w:r>
      <w:r w:rsidR="007C3F56" w:rsidRPr="00845754">
        <w:t xml:space="preserve">Source and </w:t>
      </w:r>
      <w:r w:rsidRPr="00845754">
        <w:t xml:space="preserve"> </w:t>
      </w:r>
      <w:r w:rsidR="00056E70" w:rsidRPr="00845754">
        <w:t>Provider Information Directory</w:t>
      </w:r>
      <w:r w:rsidR="007C3F56" w:rsidRPr="00845754">
        <w:t xml:space="preserve"> </w:t>
      </w:r>
      <w:r w:rsidRPr="00845754">
        <w:t>actors.</w:t>
      </w:r>
    </w:p>
    <w:p w:rsidR="00A14F73" w:rsidRPr="00845754" w:rsidRDefault="00A14F73">
      <w:pPr>
        <w:pStyle w:val="BodyText"/>
      </w:pPr>
      <w:r w:rsidRPr="00845754">
        <w:t>This transaction is optional for the Provider Information Directory.</w:t>
      </w:r>
    </w:p>
    <w:p w:rsidR="00CF283F" w:rsidRPr="00845754" w:rsidRDefault="00303E20" w:rsidP="00303E20">
      <w:pPr>
        <w:pStyle w:val="Heading3"/>
        <w:numPr>
          <w:ilvl w:val="0"/>
          <w:numId w:val="0"/>
        </w:numPr>
      </w:pPr>
      <w:bookmarkStart w:id="582" w:name="_Toc253489451"/>
      <w:bookmarkStart w:id="583" w:name="_Toc354246869"/>
      <w:r w:rsidRPr="00845754">
        <w:t>3</w:t>
      </w:r>
      <w:r w:rsidR="00CF283F" w:rsidRPr="00845754">
        <w:t>.Y</w:t>
      </w:r>
      <w:r w:rsidR="00A32E84" w:rsidRPr="00845754">
        <w:t>1</w:t>
      </w:r>
      <w:r w:rsidR="00CF283F" w:rsidRPr="00845754">
        <w:t>.1 Scope</w:t>
      </w:r>
      <w:bookmarkEnd w:id="582"/>
      <w:bookmarkEnd w:id="583"/>
    </w:p>
    <w:p w:rsidR="004B48E9" w:rsidRPr="00845754" w:rsidRDefault="004B48E9" w:rsidP="004B48E9">
      <w:pPr>
        <w:pStyle w:val="BodyText"/>
      </w:pPr>
      <w:r w:rsidRPr="00845754">
        <w:t>The Provider Information Feed specifies one or more of the following actions:</w:t>
      </w:r>
    </w:p>
    <w:p w:rsidR="004B48E9" w:rsidRPr="00845754" w:rsidRDefault="004B48E9" w:rsidP="004B48E9">
      <w:pPr>
        <w:pStyle w:val="ListBullet"/>
      </w:pPr>
      <w:r w:rsidRPr="00845754">
        <w:t>An “Add” to add new provider entries</w:t>
      </w:r>
    </w:p>
    <w:p w:rsidR="004B48E9" w:rsidRPr="00845754" w:rsidRDefault="004B48E9" w:rsidP="004B48E9">
      <w:pPr>
        <w:pStyle w:val="ListBullet"/>
      </w:pPr>
      <w:r w:rsidRPr="00845754">
        <w:t>A “Delete” to delete any existing provider entries</w:t>
      </w:r>
    </w:p>
    <w:p w:rsidR="004B48E9" w:rsidRPr="00845754" w:rsidRDefault="004B48E9" w:rsidP="004B48E9">
      <w:pPr>
        <w:pStyle w:val="ListBullet"/>
      </w:pPr>
      <w:r w:rsidRPr="00845754">
        <w:t>An “Update” to modify or update any existing provider entries</w:t>
      </w:r>
    </w:p>
    <w:p w:rsidR="003917E1" w:rsidRPr="00845754" w:rsidRDefault="003917E1" w:rsidP="004B48E9">
      <w:pPr>
        <w:pStyle w:val="BodyText"/>
      </w:pPr>
      <w:r w:rsidRPr="00845754">
        <w:t xml:space="preserve">Two categories of healthcare providers are included in the </w:t>
      </w:r>
      <w:r w:rsidR="004B48E9" w:rsidRPr="00845754">
        <w:t>Provider Information Feed:</w:t>
      </w:r>
    </w:p>
    <w:p w:rsidR="003917E1" w:rsidRPr="00845754" w:rsidRDefault="003917E1" w:rsidP="00557069">
      <w:pPr>
        <w:pStyle w:val="ListBullet"/>
      </w:pPr>
      <w:r w:rsidRPr="00845754">
        <w:t xml:space="preserve">Individual Provider – A person who provides healthcare services, such as a physician, nurse, or pharmacist. </w:t>
      </w:r>
    </w:p>
    <w:p w:rsidR="003917E1" w:rsidRPr="00845754" w:rsidRDefault="003917E1" w:rsidP="00557069">
      <w:pPr>
        <w:pStyle w:val="ListBullet"/>
      </w:pPr>
      <w:r w:rsidRPr="00845754">
        <w:t>Organizational Providers – Organizations that provide or support healthcare services, such as hospitals, Healthcare Information Exchanges (HIEs), Integrated Delivery Networks (IDNs), and Associations.</w:t>
      </w:r>
    </w:p>
    <w:p w:rsidR="00CF283F" w:rsidRPr="00845754" w:rsidRDefault="00303E20" w:rsidP="00303E20">
      <w:pPr>
        <w:pStyle w:val="Heading3"/>
        <w:numPr>
          <w:ilvl w:val="0"/>
          <w:numId w:val="0"/>
        </w:numPr>
      </w:pPr>
      <w:bookmarkStart w:id="584" w:name="_Toc354246870"/>
      <w:bookmarkStart w:id="585" w:name="_Toc253489452"/>
      <w:r w:rsidRPr="00845754">
        <w:t>3</w:t>
      </w:r>
      <w:r w:rsidR="00CF283F" w:rsidRPr="00845754">
        <w:t>.Y</w:t>
      </w:r>
      <w:r w:rsidR="001D68D5" w:rsidRPr="00845754">
        <w:t>1</w:t>
      </w:r>
      <w:r w:rsidR="00CF283F" w:rsidRPr="00845754">
        <w:t>.2 Use Case Roles</w:t>
      </w:r>
      <w:bookmarkEnd w:id="584"/>
      <w:r w:rsidR="00501A1E" w:rsidRPr="00845754">
        <w:t xml:space="preserve"> </w:t>
      </w:r>
      <w:bookmarkEnd w:id="585"/>
    </w:p>
    <w:bookmarkStart w:id="586" w:name="_MON_1015739564"/>
    <w:bookmarkStart w:id="587" w:name="_MON_1015740649"/>
    <w:bookmarkStart w:id="588" w:name="_MON_1015740901"/>
    <w:bookmarkStart w:id="589" w:name="_MON_1015741088"/>
    <w:bookmarkStart w:id="590" w:name="_MON_1015741368"/>
    <w:bookmarkStart w:id="591" w:name="_MON_1015741477"/>
    <w:bookmarkStart w:id="592" w:name="_MON_1041174535"/>
    <w:bookmarkStart w:id="593" w:name="_MON_1111175735"/>
    <w:bookmarkStart w:id="594" w:name="_MON_1111175856"/>
    <w:bookmarkStart w:id="595" w:name="_MON_1112613959"/>
    <w:bookmarkStart w:id="596" w:name="_MON_1112614096"/>
    <w:bookmarkStart w:id="597" w:name="_MON_1112614111"/>
    <w:bookmarkStart w:id="598" w:name="_MON_1330936982"/>
    <w:bookmarkStart w:id="599" w:name="_MON_1330937108"/>
    <w:bookmarkStart w:id="600" w:name="_MON_1330937133"/>
    <w:bookmarkStart w:id="601" w:name="_MON_1330949959"/>
    <w:bookmarkStart w:id="602" w:name="_MON_1331014904"/>
    <w:bookmarkStart w:id="603" w:name="_MON_1332860577"/>
    <w:bookmarkStart w:id="604" w:name="_MON_1333456083"/>
    <w:bookmarkStart w:id="605" w:name="_MON_1334511694"/>
    <w:bookmarkStart w:id="606" w:name="_MON_1334717842"/>
    <w:bookmarkStart w:id="607" w:name="_MON_1010245687"/>
    <w:bookmarkStart w:id="608" w:name="_MON_1010245793"/>
    <w:bookmarkStart w:id="609" w:name="_MON_1010246280"/>
    <w:bookmarkStart w:id="610" w:name="_MON_1010252996"/>
    <w:bookmarkStart w:id="611" w:name="_MON_1011391201"/>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Start w:id="612" w:name="_MON_1015286351"/>
    <w:bookmarkEnd w:id="612"/>
    <w:p w:rsidR="00CF283F" w:rsidRPr="00845754" w:rsidRDefault="004B48E9" w:rsidP="002036FD">
      <w:pPr>
        <w:pStyle w:val="BodyText"/>
        <w:jc w:val="center"/>
      </w:pPr>
      <w:r w:rsidRPr="00845754">
        <w:object w:dxaOrig="5430" w:dyaOrig="1935" w14:anchorId="167113F0">
          <v:shape id="_x0000_i1025" type="#_x0000_t75" style="width:356.2pt;height:166pt" o:ole="" fillcolor="window">
            <v:imagedata r:id="rId26" o:title="" croptop="-21202f" cropbottom="-26004f" cropright="-17714f"/>
          </v:shape>
          <o:OLEObject Type="Embed" ProgID="Word.Picture.8" ShapeID="_x0000_i1025" DrawAspect="Content" ObjectID="_1304746387"/>
        </w:object>
      </w:r>
    </w:p>
    <w:p w:rsidR="00005BBC" w:rsidRPr="00845754" w:rsidRDefault="00005BBC" w:rsidP="00005BBC">
      <w:pPr>
        <w:pStyle w:val="FigureTitle"/>
        <w:ind w:left="630"/>
      </w:pPr>
      <w:bookmarkStart w:id="613" w:name="_Toc253489453"/>
      <w:r w:rsidRPr="00845754">
        <w:t xml:space="preserve">Figure 3.Y1.2-1. Basic Process Flow for </w:t>
      </w:r>
      <w:r w:rsidR="005E5A97" w:rsidRPr="00845754">
        <w:t>Provider Information Feed</w:t>
      </w:r>
      <w:r w:rsidRPr="00845754">
        <w:t xml:space="preserve"> </w:t>
      </w:r>
    </w:p>
    <w:p w:rsidR="00005BBC" w:rsidRPr="00845754" w:rsidRDefault="00005BBC" w:rsidP="001D68D5">
      <w:pPr>
        <w:pStyle w:val="BodyText"/>
        <w:rPr>
          <w:b/>
          <w:bCs/>
        </w:rPr>
      </w:pPr>
    </w:p>
    <w:p w:rsidR="00CF283F" w:rsidRPr="00845754" w:rsidRDefault="00CF283F" w:rsidP="001D68D5">
      <w:pPr>
        <w:pStyle w:val="BodyText"/>
      </w:pPr>
      <w:r w:rsidRPr="00845754">
        <w:rPr>
          <w:b/>
          <w:bCs/>
        </w:rPr>
        <w:t>Actor:</w:t>
      </w:r>
      <w:bookmarkEnd w:id="613"/>
      <w:r w:rsidRPr="00845754">
        <w:t xml:space="preserve"> </w:t>
      </w:r>
      <w:r w:rsidR="00F4764B" w:rsidRPr="00845754">
        <w:t xml:space="preserve">Provider Information </w:t>
      </w:r>
      <w:r w:rsidR="005E0D7B" w:rsidRPr="00845754">
        <w:t>Source</w:t>
      </w:r>
    </w:p>
    <w:p w:rsidR="00CF283F" w:rsidRPr="00845754" w:rsidRDefault="00CF283F" w:rsidP="001D68D5">
      <w:pPr>
        <w:pStyle w:val="BodyText"/>
      </w:pPr>
      <w:r w:rsidRPr="00845754">
        <w:rPr>
          <w:b/>
          <w:bCs/>
        </w:rPr>
        <w:t>Role:</w:t>
      </w:r>
      <w:r w:rsidRPr="00845754">
        <w:t xml:space="preserve">  </w:t>
      </w:r>
      <w:r w:rsidR="005E0D7B" w:rsidRPr="00845754">
        <w:t xml:space="preserve">Sends </w:t>
      </w:r>
      <w:r w:rsidR="00E01EA7" w:rsidRPr="00845754">
        <w:t>add</w:t>
      </w:r>
      <w:r w:rsidR="00F22B5D" w:rsidRPr="00845754">
        <w:t>, update, and delete</w:t>
      </w:r>
      <w:r w:rsidR="00A70A60" w:rsidRPr="00845754">
        <w:rPr>
          <w:noProof w:val="0"/>
        </w:rPr>
        <w:t xml:space="preserve"> </w:t>
      </w:r>
      <w:r w:rsidR="00E01EA7" w:rsidRPr="00845754">
        <w:t xml:space="preserve">of provider information to the </w:t>
      </w:r>
      <w:r w:rsidR="00056E70" w:rsidRPr="00845754">
        <w:t>Provider Information Directory</w:t>
      </w:r>
      <w:r w:rsidR="00E01EA7" w:rsidRPr="00845754">
        <w:t xml:space="preserve">.  Receives acknowledgements from the </w:t>
      </w:r>
      <w:r w:rsidR="00056E70" w:rsidRPr="00845754">
        <w:t>Provider Information Directory</w:t>
      </w:r>
      <w:r w:rsidR="00F22B5D" w:rsidRPr="00845754">
        <w:t xml:space="preserve"> that the Provider feed transaction has been received</w:t>
      </w:r>
      <w:r w:rsidR="00E01EA7" w:rsidRPr="00845754">
        <w:t xml:space="preserve">. </w:t>
      </w:r>
    </w:p>
    <w:p w:rsidR="00CF283F" w:rsidRPr="00845754" w:rsidRDefault="00CF283F" w:rsidP="001D68D5">
      <w:pPr>
        <w:pStyle w:val="BodyText"/>
      </w:pPr>
      <w:r w:rsidRPr="00845754">
        <w:rPr>
          <w:b/>
          <w:bCs/>
        </w:rPr>
        <w:t>Actor:</w:t>
      </w:r>
      <w:r w:rsidRPr="00845754">
        <w:t xml:space="preserve"> </w:t>
      </w:r>
      <w:r w:rsidR="00056E70" w:rsidRPr="00845754">
        <w:t>Provider Information Directory</w:t>
      </w:r>
    </w:p>
    <w:p w:rsidR="00CF283F" w:rsidRPr="00845754" w:rsidRDefault="00CF283F" w:rsidP="004B48E9">
      <w:pPr>
        <w:pStyle w:val="BodyText"/>
      </w:pPr>
      <w:r w:rsidRPr="00845754">
        <w:rPr>
          <w:b/>
          <w:bCs/>
        </w:rPr>
        <w:t>Role:</w:t>
      </w:r>
      <w:r w:rsidR="00E01EA7" w:rsidRPr="00845754">
        <w:t xml:space="preserve"> Receives add</w:t>
      </w:r>
      <w:r w:rsidR="00F22B5D" w:rsidRPr="00845754">
        <w:t>,</w:t>
      </w:r>
      <w:r w:rsidR="00E01EA7" w:rsidRPr="00845754">
        <w:t xml:space="preserve"> update</w:t>
      </w:r>
      <w:r w:rsidR="00F22B5D" w:rsidRPr="00845754">
        <w:t>, and delete</w:t>
      </w:r>
      <w:r w:rsidR="00E01EA7" w:rsidRPr="00845754">
        <w:t xml:space="preserve"> information from the </w:t>
      </w:r>
      <w:r w:rsidR="00F4764B" w:rsidRPr="00845754">
        <w:t xml:space="preserve">Provider Information </w:t>
      </w:r>
      <w:r w:rsidR="00E01EA7" w:rsidRPr="00845754">
        <w:t xml:space="preserve">Source. </w:t>
      </w:r>
      <w:r w:rsidR="004B48E9" w:rsidRPr="00845754">
        <w:t>Performs data management operations</w:t>
      </w:r>
      <w:r w:rsidR="00F22B5D" w:rsidRPr="00845754">
        <w:t xml:space="preserve"> </w:t>
      </w:r>
      <w:r w:rsidR="004B48E9" w:rsidRPr="00845754">
        <w:t xml:space="preserve">as per its </w:t>
      </w:r>
      <w:r w:rsidR="00F22B5D" w:rsidRPr="00845754">
        <w:t>polic</w:t>
      </w:r>
      <w:r w:rsidR="004B48E9" w:rsidRPr="00845754">
        <w:t>ies and procedures</w:t>
      </w:r>
      <w:r w:rsidR="00F22B5D" w:rsidRPr="00845754">
        <w:t xml:space="preserve">.  </w:t>
      </w:r>
      <w:r w:rsidR="00E01EA7" w:rsidRPr="00845754">
        <w:t xml:space="preserve">Informs the </w:t>
      </w:r>
      <w:r w:rsidR="00F4764B" w:rsidRPr="00845754">
        <w:t xml:space="preserve">Provider Information </w:t>
      </w:r>
      <w:r w:rsidR="00E01EA7" w:rsidRPr="00845754">
        <w:t xml:space="preserve">Source that this information has been received.  </w:t>
      </w:r>
    </w:p>
    <w:p w:rsidR="00CF283F" w:rsidRPr="00845754" w:rsidRDefault="00303E20" w:rsidP="00303E20">
      <w:pPr>
        <w:pStyle w:val="Heading3"/>
        <w:numPr>
          <w:ilvl w:val="0"/>
          <w:numId w:val="0"/>
        </w:numPr>
      </w:pPr>
      <w:bookmarkStart w:id="614" w:name="_Toc354246871"/>
      <w:bookmarkStart w:id="615" w:name="_Toc253489454"/>
      <w:r w:rsidRPr="00845754">
        <w:t>3</w:t>
      </w:r>
      <w:r w:rsidR="00CF283F" w:rsidRPr="00845754">
        <w:t>.Y</w:t>
      </w:r>
      <w:r w:rsidR="001D68D5" w:rsidRPr="00845754">
        <w:t>1</w:t>
      </w:r>
      <w:r w:rsidR="00CF283F" w:rsidRPr="00845754">
        <w:t>.3 Referenced Standard</w:t>
      </w:r>
      <w:bookmarkEnd w:id="614"/>
      <w:r w:rsidR="00501A1E" w:rsidRPr="00845754">
        <w:t xml:space="preserve"> </w:t>
      </w:r>
      <w:bookmarkEnd w:id="615"/>
    </w:p>
    <w:p w:rsidR="00D563EA" w:rsidRPr="00845754" w:rsidRDefault="00D83C98" w:rsidP="004B48E9">
      <w:pPr>
        <w:pStyle w:val="BodyText"/>
      </w:pPr>
      <w:bookmarkStart w:id="616" w:name="_Toc253489455"/>
      <w:r w:rsidRPr="00845754">
        <w:t xml:space="preserve">LDAP (Lightweight Directory Access Protocol), an open standard built on X.500 framework, is adopted by this profile </w:t>
      </w:r>
      <w:r w:rsidR="00D563EA" w:rsidRPr="00845754">
        <w:t xml:space="preserve">as the minimal specifications for </w:t>
      </w:r>
      <w:r w:rsidR="00647E15" w:rsidRPr="00845754">
        <w:t>exchange standards of provider information</w:t>
      </w:r>
      <w:r w:rsidR="00D563EA" w:rsidRPr="00845754">
        <w:t xml:space="preserve">. Furthermore, </w:t>
      </w:r>
      <w:r w:rsidR="00647E15" w:rsidRPr="00845754">
        <w:t>t</w:t>
      </w:r>
      <w:r w:rsidRPr="00845754">
        <w:t xml:space="preserve">he International Organization for Standards (ISO) defined </w:t>
      </w:r>
      <w:r w:rsidR="00647E15" w:rsidRPr="00845754">
        <w:t xml:space="preserve">as </w:t>
      </w:r>
      <w:r w:rsidRPr="00845754">
        <w:t xml:space="preserve">ISO 21091 </w:t>
      </w:r>
      <w:r w:rsidR="00C32A4D" w:rsidRPr="00845754">
        <w:t>is referenced</w:t>
      </w:r>
      <w:r w:rsidR="00D563EA" w:rsidRPr="00845754">
        <w:t xml:space="preserve"> to define the attributes of health professionals and organizations to represent health care regulatory information, clinical credentials, multiple affiliations etc. By leveraging the ISO 21091 and underlying LDAP standard, the HPD profile designs the associated schema and transactions for the interoperability communication. The usage of standard LDAP schema would make the adoption of HPD by the HIT vendors easier and extensible with their existing implementations.</w:t>
      </w:r>
    </w:p>
    <w:p w:rsidR="004B48E9" w:rsidRPr="00845754" w:rsidRDefault="00DB66D4" w:rsidP="004B48E9">
      <w:pPr>
        <w:pStyle w:val="BodyText"/>
      </w:pPr>
      <w:r w:rsidRPr="00845754">
        <w:t>HPD Profile applies DSMLv2 to express LDAP requests and responses in SOAP bindings.</w:t>
      </w:r>
      <w:r w:rsidR="00B2405F" w:rsidRPr="00845754">
        <w:t xml:space="preserve"> DSMLv2 is a systematic translation of LDAP’s ASN.1 grammar (defined by RFC 2251) into XML-Schema. DSMLv2 </w:t>
      </w:r>
      <w:r w:rsidR="004B108D" w:rsidRPr="00845754">
        <w:t>provides</w:t>
      </w:r>
      <w:r w:rsidR="00B2405F" w:rsidRPr="00845754">
        <w:t xml:space="preserve"> advantages</w:t>
      </w:r>
      <w:r w:rsidRPr="00845754">
        <w:t xml:space="preserve"> </w:t>
      </w:r>
      <w:r w:rsidR="004B108D" w:rsidRPr="00845754">
        <w:t xml:space="preserve">in the adoption of this </w:t>
      </w:r>
      <w:r w:rsidR="003D0F09" w:rsidRPr="00845754">
        <w:t>transaction</w:t>
      </w:r>
      <w:r w:rsidR="004B108D" w:rsidRPr="00845754">
        <w:t xml:space="preserve"> for an interoperable electronic exchange. </w:t>
      </w:r>
      <w:r w:rsidR="00B2405F" w:rsidRPr="00845754">
        <w:t xml:space="preserve">First, tools for marshaling XML into SOAP messages are readily available, making development much easier. Second, firewalls are often configured to allow HTTP and HTTPS protocols to pass. This make it possible for DSML, carried in the HTTP or HTTPs protocol, to become the method for carrying </w:t>
      </w:r>
      <w:r w:rsidR="00056E70" w:rsidRPr="00845754">
        <w:t>provider information</w:t>
      </w:r>
      <w:r w:rsidR="00B2405F" w:rsidRPr="00845754">
        <w:t xml:space="preserve"> on the internet in an interoperable manner.</w:t>
      </w:r>
    </w:p>
    <w:p w:rsidR="00D563EA" w:rsidRPr="00845754" w:rsidRDefault="00D563EA" w:rsidP="004B48E9">
      <w:pPr>
        <w:pStyle w:val="BodyText"/>
      </w:pPr>
      <w:r w:rsidRPr="00845754">
        <w:t xml:space="preserve">The </w:t>
      </w:r>
      <w:r w:rsidR="005E5A97" w:rsidRPr="00845754">
        <w:t>Provider Information Feed</w:t>
      </w:r>
      <w:r w:rsidR="005219E5" w:rsidRPr="00845754">
        <w:t xml:space="preserve"> transaction will conform to the </w:t>
      </w:r>
      <w:r w:rsidRPr="00845754">
        <w:t>following standard specifications</w:t>
      </w:r>
      <w:r w:rsidR="005219E5" w:rsidRPr="00845754">
        <w:t>:</w:t>
      </w:r>
    </w:p>
    <w:p w:rsidR="00D563EA" w:rsidRPr="00845754" w:rsidRDefault="00D563EA" w:rsidP="00755CD5">
      <w:pPr>
        <w:pStyle w:val="ListBullet"/>
      </w:pPr>
      <w:r w:rsidRPr="00845754">
        <w:t>Health informatics — Directory services for health care providers, subjects of care, and other entities (ISO/TS 21091)</w:t>
      </w:r>
    </w:p>
    <w:p w:rsidR="00D563EA" w:rsidRPr="00845754" w:rsidRDefault="00D563EA" w:rsidP="00755CD5">
      <w:pPr>
        <w:pStyle w:val="ListBullet"/>
      </w:pPr>
      <w:r w:rsidRPr="00845754">
        <w:t xml:space="preserve">IETF LDAP v3 </w:t>
      </w:r>
    </w:p>
    <w:p w:rsidR="004B108D" w:rsidRPr="00845754" w:rsidRDefault="004B108D" w:rsidP="00755CD5">
      <w:pPr>
        <w:pStyle w:val="ListBullet"/>
      </w:pPr>
      <w:r w:rsidRPr="00845754">
        <w:t>DSMLv2</w:t>
      </w:r>
    </w:p>
    <w:p w:rsidR="004B108D" w:rsidRPr="00845754" w:rsidRDefault="004B108D" w:rsidP="00755CD5">
      <w:pPr>
        <w:pStyle w:val="ListBullet"/>
      </w:pPr>
      <w:r w:rsidRPr="00845754">
        <w:t>SOAP 1.2</w:t>
      </w:r>
    </w:p>
    <w:p w:rsidR="00CF283F" w:rsidRDefault="00303E20" w:rsidP="00303E20">
      <w:pPr>
        <w:pStyle w:val="Heading3"/>
        <w:numPr>
          <w:ilvl w:val="0"/>
          <w:numId w:val="0"/>
        </w:numPr>
      </w:pPr>
      <w:bookmarkStart w:id="617" w:name="_Toc354246872"/>
      <w:r w:rsidRPr="00845754">
        <w:t>3</w:t>
      </w:r>
      <w:r w:rsidR="00CF283F" w:rsidRPr="00845754">
        <w:t>.</w:t>
      </w:r>
      <w:r w:rsidR="004F65D6" w:rsidRPr="00845754">
        <w:t>Y1.4</w:t>
      </w:r>
      <w:r w:rsidR="00CF283F" w:rsidRPr="00845754">
        <w:t xml:space="preserve"> Interaction Diagram</w:t>
      </w:r>
      <w:bookmarkEnd w:id="617"/>
      <w:r w:rsidR="00501A1E" w:rsidRPr="00845754">
        <w:t xml:space="preserve"> </w:t>
      </w:r>
      <w:bookmarkEnd w:id="616"/>
    </w:p>
    <w:p w:rsidR="00CF283F" w:rsidRPr="00845754" w:rsidRDefault="00D403E4" w:rsidP="00AD3F4C">
      <w:pPr>
        <w:pStyle w:val="BodyText"/>
      </w:pPr>
      <w:r>
        <mc:AlternateContent>
          <mc:Choice Requires="wpg">
            <w:drawing>
              <wp:inline distT="0" distB="0" distL="0" distR="0" wp14:anchorId="0B16A0E1" wp14:editId="79ED002F">
                <wp:extent cx="5943600" cy="3566160"/>
                <wp:effectExtent l="0" t="0" r="0" b="2540"/>
                <wp:docPr id="18" name="Group 8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566160"/>
                          <a:chOff x="1800" y="1896"/>
                          <a:chExt cx="9360" cy="5616"/>
                        </a:xfrm>
                      </wpg:grpSpPr>
                      <wps:wsp>
                        <wps:cNvPr id="19" name="AutoShape 81"/>
                        <wps:cNvSpPr>
                          <a:spLocks noChangeAspect="1" noChangeArrowheads="1" noTextEdit="1"/>
                        </wps:cNvSpPr>
                        <wps:spPr bwMode="auto">
                          <a:xfrm>
                            <a:off x="1800" y="1896"/>
                            <a:ext cx="9360" cy="561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83"/>
                        <wps:cNvSpPr txBox="1">
                          <a:spLocks noChangeArrowheads="1"/>
                        </wps:cNvSpPr>
                        <wps:spPr bwMode="auto">
                          <a:xfrm>
                            <a:off x="3876" y="2172"/>
                            <a:ext cx="1945" cy="6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493" w:rsidRDefault="002F2493" w:rsidP="00AD3F4C">
                              <w:pPr>
                                <w:pStyle w:val="BodyText"/>
                                <w:jc w:val="center"/>
                              </w:pPr>
                              <w:r>
                                <w:t>Provider  Information Source</w:t>
                              </w:r>
                            </w:p>
                          </w:txbxContent>
                        </wps:txbx>
                        <wps:bodyPr rot="0" vert="horz" wrap="square" lIns="0" tIns="0" rIns="0" bIns="0" anchor="t" anchorCtr="0" upright="1">
                          <a:noAutofit/>
                        </wps:bodyPr>
                      </wps:wsp>
                      <wps:wsp>
                        <wps:cNvPr id="22" name="Line 84"/>
                        <wps:cNvCnPr/>
                        <wps:spPr bwMode="auto">
                          <a:xfrm flipV="1">
                            <a:off x="4790" y="2971"/>
                            <a:ext cx="66" cy="40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Text Box 85"/>
                        <wps:cNvSpPr txBox="1">
                          <a:spLocks noChangeArrowheads="1"/>
                        </wps:cNvSpPr>
                        <wps:spPr bwMode="auto">
                          <a:xfrm>
                            <a:off x="6940" y="2211"/>
                            <a:ext cx="2132" cy="6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493" w:rsidRDefault="002F2493" w:rsidP="00AD3F4C">
                              <w:pPr>
                                <w:pStyle w:val="BodyText"/>
                                <w:jc w:val="center"/>
                              </w:pPr>
                              <w:r>
                                <w:t>Provider Information Directory</w:t>
                              </w:r>
                            </w:p>
                          </w:txbxContent>
                        </wps:txbx>
                        <wps:bodyPr rot="0" vert="horz" wrap="square" lIns="0" tIns="0" rIns="0" bIns="0" anchor="t" anchorCtr="0" upright="1">
                          <a:noAutofit/>
                        </wps:bodyPr>
                      </wps:wsp>
                      <wps:wsp>
                        <wps:cNvPr id="24" name="Line 86"/>
                        <wps:cNvCnPr/>
                        <wps:spPr bwMode="auto">
                          <a:xfrm flipV="1">
                            <a:off x="7976" y="2927"/>
                            <a:ext cx="0" cy="430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87"/>
                        <wps:cNvSpPr>
                          <a:spLocks noChangeArrowheads="1"/>
                        </wps:cNvSpPr>
                        <wps:spPr bwMode="auto">
                          <a:xfrm>
                            <a:off x="4603" y="3114"/>
                            <a:ext cx="374" cy="22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Text Box 88"/>
                        <wps:cNvSpPr txBox="1">
                          <a:spLocks noChangeArrowheads="1"/>
                        </wps:cNvSpPr>
                        <wps:spPr bwMode="auto">
                          <a:xfrm>
                            <a:off x="5171" y="2978"/>
                            <a:ext cx="2401" cy="7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493" w:rsidRDefault="002F2493" w:rsidP="00AD3F4C">
                              <w:pPr>
                                <w:pStyle w:val="BodyText"/>
                                <w:jc w:val="center"/>
                              </w:pPr>
                              <w:r>
                                <w:t>Provider Information Feed</w:t>
                              </w:r>
                            </w:p>
                            <w:p w:rsidR="002F2493" w:rsidRDefault="002F2493" w:rsidP="00AD3F4C">
                              <w:pPr>
                                <w:pStyle w:val="BodyText"/>
                              </w:pPr>
                              <w:r>
                                <w:t>Request</w:t>
                              </w:r>
                            </w:p>
                          </w:txbxContent>
                        </wps:txbx>
                        <wps:bodyPr rot="0" vert="horz" wrap="square" lIns="0" tIns="0" rIns="0" bIns="0" anchor="t" anchorCtr="0" upright="1">
                          <a:noAutofit/>
                        </wps:bodyPr>
                      </wps:wsp>
                      <wps:wsp>
                        <wps:cNvPr id="27" name="Text Box 89"/>
                        <wps:cNvSpPr txBox="1">
                          <a:spLocks noChangeArrowheads="1"/>
                        </wps:cNvSpPr>
                        <wps:spPr bwMode="auto">
                          <a:xfrm>
                            <a:off x="5164" y="4248"/>
                            <a:ext cx="255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493" w:rsidRDefault="002F2493" w:rsidP="00AD3F4C">
                              <w:pPr>
                                <w:pStyle w:val="BodyText"/>
                                <w:jc w:val="center"/>
                              </w:pPr>
                              <w:r>
                                <w:t>Provider Information Feed Acknowledgement</w:t>
                              </w:r>
                            </w:p>
                          </w:txbxContent>
                        </wps:txbx>
                        <wps:bodyPr rot="0" vert="horz" wrap="square" lIns="0" tIns="0" rIns="0" bIns="0" anchor="t" anchorCtr="0" upright="1">
                          <a:noAutofit/>
                        </wps:bodyPr>
                      </wps:wsp>
                      <wps:wsp>
                        <wps:cNvPr id="28" name="Line 90"/>
                        <wps:cNvCnPr/>
                        <wps:spPr bwMode="auto">
                          <a:xfrm flipH="1" flipV="1">
                            <a:off x="4977" y="4982"/>
                            <a:ext cx="281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91"/>
                        <wps:cNvSpPr>
                          <a:spLocks noChangeArrowheads="1"/>
                        </wps:cNvSpPr>
                        <wps:spPr bwMode="auto">
                          <a:xfrm>
                            <a:off x="7789" y="3114"/>
                            <a:ext cx="375" cy="3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Line 92"/>
                        <wps:cNvCnPr/>
                        <wps:spPr bwMode="auto">
                          <a:xfrm>
                            <a:off x="4977" y="3708"/>
                            <a:ext cx="281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82" o:spid="_x0000_s1026" style="width:468pt;height:280.8pt;mso-position-horizontal-relative:char;mso-position-vertical-relative:line" coordorigin="1800,1896" coordsize="9360,5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">
                <o:lock v:ext="edit" aspectratio="t"/>
                <v:rect id="AutoShape 81" o:spid="_x0000_s1027" style="position:absolute;left:1800;top:1896;width:9360;height:56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o:lock v:ext="edit" aspectratio="t" text="t"/>
                </v:rect>
                <v:shapetype id="_x0000_t202" coordsize="21600,21600" o:spt="202" path="m0,0l0,21600,21600,21600,21600,0xe">
                  <v:stroke joinstyle="miter"/>
                  <v:path gradientshapeok="t" o:connecttype="rect"/>
                </v:shapetype>
                <v:shape id="Text Box 83" o:spid="_x0000_s1028" type="#_x0000_t202" style="position:absolute;left:3876;top:2172;width:1945;height:6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rt4wwAA&#10;ANsAAAAPAAAAZHJzL2Rvd25yZXYueG1sRI9Pi8IwFMTvC36H8AQvy5ragyzVKOs/8KAHq3h+NG/b&#10;ss1LSaKt394Iwh6HmfkNM1/2phF3cr62rGAyTkAQF1bXXCq4nHdf3yB8QNbYWCYFD/KwXAw+5php&#10;2/GJ7nkoRYSwz1BBFUKbSemLigz6sW2Jo/drncEQpSuldthFuGlkmiRTabDmuFBhS+uKir/8ZhRM&#10;N+7WnXj9ublsD3hsy/S6elyVGg37nxmIQH34D7/be60gncDrS/wBc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rt4wwAAANsAAAAPAAAAAAAAAAAAAAAAAJcCAABkcnMvZG93&#10;bnJldi54bWxQSwUGAAAAAAQABAD1AAAAhwMAAAAA&#10;" stroked="f">
                  <v:textbox inset="0,0,0,0">
                    <w:txbxContent>
                      <w:p w:rsidR="002F2493" w:rsidRDefault="002F2493" w:rsidP="00AD3F4C">
                        <w:pPr>
                          <w:pStyle w:val="BodyText"/>
                          <w:jc w:val="center"/>
                        </w:pPr>
                        <w:r>
                          <w:t>Provider  Information Source</w:t>
                        </w:r>
                      </w:p>
                    </w:txbxContent>
                  </v:textbox>
                </v:shape>
                <v:line id="Line 84" o:spid="_x0000_s1029" style="position:absolute;flip:y;visibility:visible;mso-wrap-style:square" from="4790,2971" to="4856,70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WCicEAAADbAAAADwAAAGRycy9kb3ducmV2LnhtbESPQYvCMBSE78L+h/AWvGlqQZGuUUR0&#10;WRYv1vX+2jzTYvNSmqjdf28EweMwM98wi1VvG3GjzteOFUzGCQji0umajYK/4240B+EDssbGMSn4&#10;Jw+r5cdggZl2dz7QLQ9GRAj7DBVUIbSZlL6syKIfu5Y4emfXWQxRdkbqDu8RbhuZJslMWqw5LlTY&#10;0qai8pJfrYJiuz6Z3+K0tSnv9beZ5gXLXKnhZ7/+AhGoD+/wq/2jFaQpPL/EH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YKJwQAAANsAAAAPAAAAAAAAAAAAAAAA&#10;AKECAABkcnMvZG93bnJldi54bWxQSwUGAAAAAAQABAD5AAAAjwMAAAAA&#10;">
                  <v:stroke dashstyle="dash"/>
                </v:line>
                <v:shape id="Text Box 85" o:spid="_x0000_s1030" type="#_x0000_t202" style="position:absolute;left:6940;top:2211;width:2132;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ICUxQAA&#10;ANsAAAAPAAAAZHJzL2Rvd25yZXYueG1sRI/NasMwEITvhbyD2EAupZHrQihulJCfBnpID3ZDzou1&#10;tUytlZGU2Hn7qhDocZiZb5jlerSduJIPrWMFz/MMBHHtdMuNgtPX4ekVRIjIGjvHpOBGAdarycMS&#10;C+0GLulaxUYkCIcCFZgY+0LKUBuyGOauJ07et/MWY5K+kdrjkOC2k3mWLaTFltOCwZ52huqf6mIV&#10;LPb+MpS8e9yf3o/42Tf5eXs7KzWbjps3EJHG+B++tz+0gvwF/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ecgJTFAAAA2wAAAA8AAAAAAAAAAAAAAAAAlwIAAGRycy9k&#10;b3ducmV2LnhtbFBLBQYAAAAABAAEAPUAAACJAwAAAAA=&#10;" stroked="f">
                  <v:textbox inset="0,0,0,0">
                    <w:txbxContent>
                      <w:p w:rsidR="002F2493" w:rsidRDefault="002F2493" w:rsidP="00AD3F4C">
                        <w:pPr>
                          <w:pStyle w:val="BodyText"/>
                          <w:jc w:val="center"/>
                        </w:pPr>
                        <w:r>
                          <w:t>Provider Information Directory</w:t>
                        </w:r>
                      </w:p>
                    </w:txbxContent>
                  </v:textbox>
                </v:shape>
                <v:line id="Line 86" o:spid="_x0000_s1031" style="position:absolute;flip:y;visibility:visible;mso-wrap-style:square" from="7976,2927" to="7976,72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3C/ZsIAAADbAAAADwAAAAAAAAAAAAAA&#10;AAChAgAAZHJzL2Rvd25yZXYueG1sUEsFBgAAAAAEAAQA+QAAAJADAAAAAA==&#10;">
                  <v:stroke dashstyle="dash"/>
                </v:line>
                <v:rect id="Rectangle 87" o:spid="_x0000_s1032" style="position:absolute;left:4603;top:3114;width:374;height:2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CS7xAAA&#10;ANsAAAAPAAAAZHJzL2Rvd25yZXYueG1sRI9Ba8JAFITvBf/D8gq9NZumWGp0FVEs9miSS2/P7DNJ&#10;m30bsqtJ/fVuoeBxmJlvmMVqNK24UO8aywpeohgEcWl1w5WCIt89v4NwHllja5kU/JKD1XLysMBU&#10;24EPdMl8JQKEXYoKau+7VEpX1mTQRbYjDt7J9gZ9kH0ldY9DgJtWJnH8Jg02HBZq7GhTU/mTnY2C&#10;Y5MUeD3kH7GZ7V7955h/n7+2Sj09jus5CE+jv4f/23utIJnC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LQku8QAAADbAAAADwAAAAAAAAAAAAAAAACXAgAAZHJzL2Rv&#10;d25yZXYueG1sUEsFBgAAAAAEAAQA9QAAAIgDAAAAAA==&#10;"/>
                <v:shape id="Text Box 88" o:spid="_x0000_s1033" type="#_x0000_t202" style="position:absolute;left:5171;top:2978;width:2401;height:7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6yMMwwAA&#10;ANsAAAAPAAAAZHJzL2Rvd25yZXYueG1sRI/Ni8IwFMTvC/4P4QleFk3toSzVKH6Ch92DH3h+NM+2&#10;2LyUJNr635uFhT0OM/MbZr7sTSOe5HxtWcF0koAgLqyuuVRwOe/HXyB8QNbYWCYFL/KwXAw+5phr&#10;2/GRnqdQighhn6OCKoQ2l9IXFRn0E9sSR+9mncEQpSuldthFuGlkmiSZNFhzXKiwpU1Fxf30MAqy&#10;rXt0R958bi+7b/xpy/S6fl2VGg371QxEoD78h//aB60gzeD3S/wBcvE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6yMMwwAAANsAAAAPAAAAAAAAAAAAAAAAAJcCAABkcnMvZG93&#10;bnJldi54bWxQSwUGAAAAAAQABAD1AAAAhwMAAAAA&#10;" stroked="f">
                  <v:textbox inset="0,0,0,0">
                    <w:txbxContent>
                      <w:p w:rsidR="002F2493" w:rsidRDefault="002F2493" w:rsidP="00AD3F4C">
                        <w:pPr>
                          <w:pStyle w:val="BodyText"/>
                          <w:jc w:val="center"/>
                        </w:pPr>
                        <w:r>
                          <w:t>Provider Information Feed</w:t>
                        </w:r>
                      </w:p>
                      <w:p w:rsidR="002F2493" w:rsidRDefault="002F2493" w:rsidP="00AD3F4C">
                        <w:pPr>
                          <w:pStyle w:val="BodyText"/>
                        </w:pPr>
                        <w:r>
                          <w:t>Request</w:t>
                        </w:r>
                      </w:p>
                    </w:txbxContent>
                  </v:textbox>
                </v:shape>
                <v:shape id="Text Box 89" o:spid="_x0000_s1034" type="#_x0000_t202" style="position:absolute;left:5164;top:4248;width:2556;height: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4aXxQAA&#10;ANsAAAAPAAAAZHJzL2Rvd25yZXYueG1sRI/NasMwEITvhbyD2EAupZHrQ1rcKCE/DfSQHuyGnBdr&#10;a5laKyMpsfP2VaDQ4zAz3zDL9Wg7cSUfWscKnucZCOLa6ZYbBaevw9MriBCRNXaOScGNAqxXk4cl&#10;FtoNXNK1io1IEA4FKjAx9oWUoTZkMcxdT5y8b+ctxiR9I7XHIcFtJ/MsW0iLLacFgz3tDNU/1cUq&#10;WOz9ZSh597g/vR/xs2/y8/Z2Vmo2HTdvICKN8T/81/7QCvI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nhpfFAAAA2wAAAA8AAAAAAAAAAAAAAAAAlwIAAGRycy9k&#10;b3ducmV2LnhtbFBLBQYAAAAABAAEAPUAAACJAwAAAAA=&#10;" stroked="f">
                  <v:textbox inset="0,0,0,0">
                    <w:txbxContent>
                      <w:p w:rsidR="002F2493" w:rsidRDefault="002F2493" w:rsidP="00AD3F4C">
                        <w:pPr>
                          <w:pStyle w:val="BodyText"/>
                          <w:jc w:val="center"/>
                        </w:pPr>
                        <w:r>
                          <w:t>Provider Information Feed Acknowledgement</w:t>
                        </w:r>
                      </w:p>
                    </w:txbxContent>
                  </v:textbox>
                </v:shape>
                <v:line id="Line 90" o:spid="_x0000_s1035" style="position:absolute;flip:x y;visibility:visible;mso-wrap-style:square" from="4977,4982" to="7789,4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i9g8AAAADbAAAADwAAAGRycy9kb3ducmV2LnhtbERPPW/CMBDdkfofrEPqRhwYEAQMQkiV&#10;OrBAEayX+BqnxOckNiH8ezxUYnx63+vtYGvRU+crxwqmSQqCuHC64lLB+edrsgDhA7LG2jEpeJKH&#10;7eZjtMZMuwcfqT+FUsQQ9hkqMCE0mZS+MGTRJ64hjtyv6yyGCLtS6g4fMdzWcpamc2mx4thgsKG9&#10;oeJ2ulsFfX6f/l0Ox5vPr+0yX5h2f2jnSn2Oh90KRKAhvMX/7m+tYBbHxi/xB8jN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VovYPAAAAA2wAAAA8AAAAAAAAAAAAAAAAA&#10;oQIAAGRycy9kb3ducmV2LnhtbFBLBQYAAAAABAAEAPkAAACOAwAAAAA=&#10;">
                  <v:stroke endarrow="block"/>
                </v:line>
                <v:rect id="Rectangle 91" o:spid="_x0000_s1036" style="position:absolute;left:7789;top:3114;width:375;height:3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hH+vwAA&#10;ANsAAAAPAAAAZHJzL2Rvd25yZXYueG1sRE9Nr8FAFN1L/IfJldgxRSLvlSFCCEvazdtdnastnTtN&#10;Z1B+vVlI3vLkfM+XranEgxpXWlYwGkYgiDOrS84VpMl28APCeWSNlWVS8CIHy0W3M8dY2ycf6XHy&#10;uQgh7GJUUHhfx1K6rCCDbmhr4sBdbGPQB9jkUjf4DOGmkuMomkqDJYeGAmtaF5TdTnej4FyOU3wf&#10;k11kfrcTf2iT6/1vo1S/165mIDy1/l/8de+1gklYH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aEf6/AAAA2wAAAA8AAAAAAAAAAAAAAAAAlwIAAGRycy9kb3ducmV2&#10;LnhtbFBLBQYAAAAABAAEAPUAAACDAwAAAAA=&#10;"/>
                <v:line id="Line 92" o:spid="_x0000_s1037" style="position:absolute;visibility:visible;mso-wrap-style:square" from="4977,3708" to="7789,37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QPHHxAAAANsAAAAPAAAAAAAAAAAA&#10;AAAAAKECAABkcnMvZG93bnJldi54bWxQSwUGAAAAAAQABAD5AAAAkgMAAAAA&#10;">
                  <v:stroke endarrow="block"/>
                </v:line>
                <w10:anchorlock/>
              </v:group>
            </w:pict>
          </mc:Fallback>
        </mc:AlternateContent>
      </w:r>
    </w:p>
    <w:p w:rsidR="00CF283F" w:rsidRPr="00845754" w:rsidRDefault="00303E20" w:rsidP="00680648">
      <w:pPr>
        <w:pStyle w:val="Heading4"/>
        <w:numPr>
          <w:ilvl w:val="0"/>
          <w:numId w:val="0"/>
        </w:numPr>
      </w:pPr>
      <w:bookmarkStart w:id="618" w:name="_Toc354246873"/>
      <w:r w:rsidRPr="00845754">
        <w:t>3</w:t>
      </w:r>
      <w:r w:rsidR="00CF283F" w:rsidRPr="00845754">
        <w:t>.</w:t>
      </w:r>
      <w:r w:rsidR="004F65D6" w:rsidRPr="00845754">
        <w:t>Y1.4</w:t>
      </w:r>
      <w:r w:rsidR="007422D7" w:rsidRPr="00845754">
        <w:t xml:space="preserve">.1 </w:t>
      </w:r>
      <w:r w:rsidR="005E5A97" w:rsidRPr="00845754">
        <w:t>Provider Information Feed</w:t>
      </w:r>
      <w:r w:rsidR="00DF7CCD" w:rsidRPr="00845754">
        <w:t xml:space="preserve"> </w:t>
      </w:r>
      <w:r w:rsidR="00524362" w:rsidRPr="00845754">
        <w:t>Request</w:t>
      </w:r>
      <w:bookmarkEnd w:id="618"/>
    </w:p>
    <w:bookmarkEnd w:id="175"/>
    <w:bookmarkEnd w:id="176"/>
    <w:bookmarkEnd w:id="177"/>
    <w:bookmarkEnd w:id="178"/>
    <w:bookmarkEnd w:id="179"/>
    <w:p w:rsidR="00287211" w:rsidRPr="00845754" w:rsidRDefault="00374F27" w:rsidP="00962706">
      <w:pPr>
        <w:pStyle w:val="BodyText"/>
      </w:pPr>
      <w:r w:rsidRPr="00845754">
        <w:t xml:space="preserve">The </w:t>
      </w:r>
      <w:r w:rsidR="00F4764B" w:rsidRPr="00845754">
        <w:t xml:space="preserve">Provider Information </w:t>
      </w:r>
      <w:r w:rsidR="00DD2237" w:rsidRPr="00845754">
        <w:t xml:space="preserve">Source initiates a </w:t>
      </w:r>
      <w:r w:rsidR="005E5A97" w:rsidRPr="00845754">
        <w:t>Provider Information Feed</w:t>
      </w:r>
      <w:r w:rsidR="00DD2237" w:rsidRPr="00845754">
        <w:t xml:space="preserve"> </w:t>
      </w:r>
      <w:r w:rsidR="00867BAD" w:rsidRPr="00845754">
        <w:t>R</w:t>
      </w:r>
      <w:r w:rsidR="00DF7CCD" w:rsidRPr="00845754">
        <w:t>equest</w:t>
      </w:r>
      <w:r w:rsidR="006A5575" w:rsidRPr="00845754">
        <w:t xml:space="preserve"> </w:t>
      </w:r>
      <w:r w:rsidR="00867BAD" w:rsidRPr="00845754">
        <w:t>message</w:t>
      </w:r>
      <w:r w:rsidR="00DF7CCD" w:rsidRPr="00845754">
        <w:t>.  The request includes Organization</w:t>
      </w:r>
      <w:r w:rsidR="00A70A60" w:rsidRPr="00845754">
        <w:t>al</w:t>
      </w:r>
      <w:r w:rsidR="00DF7CCD" w:rsidRPr="00845754">
        <w:t xml:space="preserve"> Provider and</w:t>
      </w:r>
      <w:r w:rsidR="00A70A60" w:rsidRPr="00845754">
        <w:t>/or</w:t>
      </w:r>
      <w:r w:rsidR="00DF7CCD" w:rsidRPr="00845754">
        <w:t xml:space="preserve"> Individual Provider information to be added</w:t>
      </w:r>
      <w:r w:rsidR="00463429" w:rsidRPr="00845754">
        <w:t>,</w:t>
      </w:r>
      <w:r w:rsidR="00DF7CCD" w:rsidRPr="00845754">
        <w:t xml:space="preserve"> updated </w:t>
      </w:r>
      <w:r w:rsidR="00463429" w:rsidRPr="00845754">
        <w:t xml:space="preserve">or deleted in </w:t>
      </w:r>
      <w:r w:rsidR="00DF7CCD" w:rsidRPr="00845754">
        <w:t xml:space="preserve">a </w:t>
      </w:r>
      <w:r w:rsidR="00056E70" w:rsidRPr="00845754">
        <w:t>Provider Information Directory</w:t>
      </w:r>
      <w:r w:rsidR="00DF7CCD" w:rsidRPr="00845754">
        <w:t>.</w:t>
      </w:r>
      <w:r w:rsidR="009D6EEB" w:rsidRPr="00845754">
        <w:t xml:space="preserve"> </w:t>
      </w:r>
      <w:r w:rsidR="00A1452E" w:rsidRPr="00845754">
        <w:t xml:space="preserve"> </w:t>
      </w:r>
      <w:r w:rsidR="00287211" w:rsidRPr="00845754">
        <w:t>Upon receiving the Provider Information Feed, the Provider Information Directory acknowledges to the source that the information has been received. The Provider Information Feed specifies one or more of the following actions:</w:t>
      </w:r>
    </w:p>
    <w:p w:rsidR="00287211" w:rsidRPr="00845754" w:rsidRDefault="00287211" w:rsidP="00287211">
      <w:pPr>
        <w:pStyle w:val="ListBullet"/>
      </w:pPr>
      <w:r w:rsidRPr="00845754">
        <w:t>An “Add” to add new entries</w:t>
      </w:r>
    </w:p>
    <w:p w:rsidR="00287211" w:rsidRPr="00845754" w:rsidRDefault="00287211" w:rsidP="00287211">
      <w:pPr>
        <w:pStyle w:val="ListBullet"/>
      </w:pPr>
      <w:r w:rsidRPr="00845754">
        <w:t>A “Delete” to delete any existing entries</w:t>
      </w:r>
    </w:p>
    <w:p w:rsidR="00287211" w:rsidRPr="00845754" w:rsidRDefault="00287211" w:rsidP="00287211">
      <w:pPr>
        <w:pStyle w:val="ListBullet"/>
      </w:pPr>
      <w:r w:rsidRPr="00845754">
        <w:t>An “Update” to modify or update any existing entries</w:t>
      </w:r>
    </w:p>
    <w:p w:rsidR="00287211" w:rsidRPr="00845754" w:rsidRDefault="00962706" w:rsidP="00962706">
      <w:pPr>
        <w:pStyle w:val="BodyText"/>
      </w:pPr>
      <w:r w:rsidRPr="00845754">
        <w:t>Shall</w:t>
      </w:r>
      <w:r w:rsidR="00287211" w:rsidRPr="00845754">
        <w:t xml:space="preserve"> the Provider Information Directory actor choose to support the Provider Information Feed transaction then the Provider Information Directory actor must support the implementation of Add/Update/Delete operations.  However, these data administration operations </w:t>
      </w:r>
      <w:r w:rsidRPr="00845754">
        <w:t>that</w:t>
      </w:r>
      <w:r w:rsidR="00287211" w:rsidRPr="00845754">
        <w:t xml:space="preserve"> include data maintenance, data reconciliation, data validation, and data integrity checks are considered back-end processes by this profile and shall be executed as defined by the policies and procedures of the organization managing the Provider Information Directory</w:t>
      </w:r>
      <w:r w:rsidR="00B63B39" w:rsidRPr="00845754">
        <w:t xml:space="preserve">. </w:t>
      </w:r>
      <w:r w:rsidR="00287211" w:rsidRPr="00845754">
        <w:t xml:space="preserve">It is for this reason that the Provider Information Source is not notified of the Add/Update/Delete status. </w:t>
      </w:r>
    </w:p>
    <w:p w:rsidR="00287211" w:rsidRPr="00845754" w:rsidRDefault="00287211" w:rsidP="00962706">
      <w:pPr>
        <w:pStyle w:val="BodyText"/>
      </w:pPr>
      <w:r w:rsidRPr="00845754">
        <w:t xml:space="preserve">The Provider Information Directory actor shall choose to publish Provider Information Feed, in all or in part, immediately or with delays, depending on the data and security policies and procedures of the Provider Information Directory. Once the provider information is published on a Provider Information Directory, it implies that the information has been validated and has rights to access by the Provider Information Consumer.  In order to assure that updates were done successfully the Provider Information Source would need to become a Provider Information Consumer and execute a Provider Information Query.  </w:t>
      </w:r>
    </w:p>
    <w:p w:rsidR="00CF283F" w:rsidRPr="00845754" w:rsidRDefault="00303E20" w:rsidP="00303E20">
      <w:pPr>
        <w:pStyle w:val="Heading5"/>
        <w:numPr>
          <w:ilvl w:val="0"/>
          <w:numId w:val="0"/>
        </w:numPr>
      </w:pPr>
      <w:bookmarkStart w:id="619" w:name="_Toc354246874"/>
      <w:r w:rsidRPr="00845754">
        <w:t>3</w:t>
      </w:r>
      <w:r w:rsidR="00CF283F" w:rsidRPr="00845754">
        <w:t>.</w:t>
      </w:r>
      <w:r w:rsidR="004F65D6" w:rsidRPr="00845754">
        <w:t>Y1.4</w:t>
      </w:r>
      <w:r w:rsidR="00CF283F" w:rsidRPr="00845754">
        <w:t>.1.1 Trigger Events</w:t>
      </w:r>
      <w:bookmarkEnd w:id="619"/>
    </w:p>
    <w:p w:rsidR="00F1063F" w:rsidRPr="00845754" w:rsidRDefault="00F1063F" w:rsidP="00F1063F">
      <w:pPr>
        <w:pStyle w:val="BodyText"/>
      </w:pPr>
      <w:r w:rsidRPr="00845754">
        <w:t xml:space="preserve">This message is sent from a </w:t>
      </w:r>
      <w:r w:rsidR="00F4764B" w:rsidRPr="00845754">
        <w:t xml:space="preserve">Provider Information </w:t>
      </w:r>
      <w:r w:rsidRPr="00845754">
        <w:t xml:space="preserve">Source actor to a </w:t>
      </w:r>
      <w:r w:rsidR="00056E70" w:rsidRPr="00845754">
        <w:t>Provider Information Directory</w:t>
      </w:r>
      <w:r w:rsidRPr="00845754">
        <w:t xml:space="preserve"> actor when a Provider </w:t>
      </w:r>
      <w:r w:rsidR="00993C9E" w:rsidRPr="00845754">
        <w:t xml:space="preserve">(Organizational or Individual) </w:t>
      </w:r>
      <w:r w:rsidRPr="00845754">
        <w:t xml:space="preserve">is to be added to the </w:t>
      </w:r>
      <w:r w:rsidR="00056E70" w:rsidRPr="00845754">
        <w:t>Provider Information Directory</w:t>
      </w:r>
      <w:r w:rsidRPr="00845754">
        <w:t xml:space="preserve">, or when provider information </w:t>
      </w:r>
      <w:r w:rsidR="00374F27" w:rsidRPr="00845754">
        <w:t>expected</w:t>
      </w:r>
      <w:r w:rsidRPr="00845754">
        <w:t xml:space="preserve"> to be on the Provider </w:t>
      </w:r>
      <w:r w:rsidR="00F4764B" w:rsidRPr="00845754">
        <w:t xml:space="preserve">Information </w:t>
      </w:r>
      <w:r w:rsidRPr="00845754">
        <w:t>Directory is to be updated</w:t>
      </w:r>
      <w:r w:rsidR="00A41C6F" w:rsidRPr="00845754">
        <w:t>, deactivated, or deleted</w:t>
      </w:r>
      <w:r w:rsidRPr="00845754">
        <w:t xml:space="preserve">. </w:t>
      </w:r>
    </w:p>
    <w:p w:rsidR="00CF283F" w:rsidRPr="00845754" w:rsidRDefault="00303E20" w:rsidP="00303E20">
      <w:pPr>
        <w:pStyle w:val="Heading5"/>
        <w:numPr>
          <w:ilvl w:val="0"/>
          <w:numId w:val="0"/>
        </w:numPr>
      </w:pPr>
      <w:bookmarkStart w:id="620" w:name="_Toc354246875"/>
      <w:r w:rsidRPr="00845754">
        <w:t>3</w:t>
      </w:r>
      <w:r w:rsidR="00CF283F" w:rsidRPr="00845754">
        <w:t>.</w:t>
      </w:r>
      <w:r w:rsidR="004F65D6" w:rsidRPr="00845754">
        <w:t>Y1.4</w:t>
      </w:r>
      <w:r w:rsidR="00CF283F" w:rsidRPr="00845754">
        <w:t>.1.2 Message Semantics</w:t>
      </w:r>
      <w:bookmarkEnd w:id="620"/>
    </w:p>
    <w:p w:rsidR="009F59F8" w:rsidRPr="00845754" w:rsidRDefault="005E5A97" w:rsidP="009D6EEB">
      <w:pPr>
        <w:pStyle w:val="BodyText"/>
      </w:pPr>
      <w:r w:rsidRPr="00845754">
        <w:t>Provider Information Feed</w:t>
      </w:r>
      <w:r w:rsidR="00B349B0" w:rsidRPr="00845754">
        <w:t xml:space="preserve"> request </w:t>
      </w:r>
      <w:r w:rsidR="00DB2074" w:rsidRPr="00845754">
        <w:t>uses</w:t>
      </w:r>
      <w:r w:rsidR="00B349B0" w:rsidRPr="00845754">
        <w:t xml:space="preserve"> </w:t>
      </w:r>
      <w:r w:rsidR="007B7C99" w:rsidRPr="00845754">
        <w:t xml:space="preserve">the </w:t>
      </w:r>
      <w:r w:rsidR="009F59F8" w:rsidRPr="00845754">
        <w:t xml:space="preserve">SOAP </w:t>
      </w:r>
      <w:r w:rsidR="00B349B0" w:rsidRPr="00845754">
        <w:t>based</w:t>
      </w:r>
      <w:r w:rsidR="009F59F8" w:rsidRPr="00845754">
        <w:t xml:space="preserve"> DSMLv2 </w:t>
      </w:r>
      <w:r w:rsidR="00B508D3" w:rsidRPr="00845754">
        <w:t xml:space="preserve">batchRequest </w:t>
      </w:r>
      <w:r w:rsidR="00B349B0" w:rsidRPr="00845754">
        <w:t xml:space="preserve">message to express </w:t>
      </w:r>
      <w:r w:rsidR="007B7C99" w:rsidRPr="00845754">
        <w:t xml:space="preserve">a </w:t>
      </w:r>
      <w:r w:rsidRPr="00845754">
        <w:t>Provider Information Feed</w:t>
      </w:r>
      <w:r w:rsidR="00B349B0" w:rsidRPr="00845754">
        <w:t xml:space="preserve"> request through </w:t>
      </w:r>
      <w:r w:rsidR="009D6EEB" w:rsidRPr="00845754">
        <w:t xml:space="preserve">the following </w:t>
      </w:r>
      <w:r w:rsidR="009F59F8" w:rsidRPr="00845754">
        <w:t xml:space="preserve">four </w:t>
      </w:r>
      <w:r w:rsidR="00B349B0" w:rsidRPr="00845754">
        <w:t xml:space="preserve">LDAP </w:t>
      </w:r>
      <w:r w:rsidR="009F59F8" w:rsidRPr="00845754">
        <w:t xml:space="preserve">operations: </w:t>
      </w:r>
    </w:p>
    <w:p w:rsidR="007B7C99" w:rsidRPr="00845754" w:rsidRDefault="009D6EEB" w:rsidP="007B7C99">
      <w:pPr>
        <w:pStyle w:val="ListNumber"/>
      </w:pPr>
      <w:r w:rsidRPr="00845754">
        <w:t xml:space="preserve">An </w:t>
      </w:r>
      <w:r w:rsidR="007B7C99" w:rsidRPr="00845754">
        <w:rPr>
          <w:b/>
          <w:bCs/>
        </w:rPr>
        <w:t>a</w:t>
      </w:r>
      <w:r w:rsidR="00DB2074" w:rsidRPr="00845754">
        <w:rPr>
          <w:b/>
          <w:bCs/>
        </w:rPr>
        <w:t>dd</w:t>
      </w:r>
      <w:r w:rsidR="00DB2074" w:rsidRPr="00845754">
        <w:t xml:space="preserve"> operation for creating new provider entries in the </w:t>
      </w:r>
      <w:r w:rsidR="00056E70" w:rsidRPr="00845754">
        <w:t>Provider Information Directory</w:t>
      </w:r>
      <w:r w:rsidRPr="00845754">
        <w:t xml:space="preserve"> as defined by </w:t>
      </w:r>
      <w:r w:rsidRPr="00845754">
        <w:rPr>
          <w:b/>
          <w:bCs/>
        </w:rPr>
        <w:t xml:space="preserve">addRequest </w:t>
      </w:r>
      <w:r w:rsidRPr="00845754">
        <w:t>type</w:t>
      </w:r>
      <w:r w:rsidR="00DB2074" w:rsidRPr="00845754">
        <w:t xml:space="preserve">. A new entry must provide the distinguished name </w:t>
      </w:r>
      <w:r w:rsidR="007D4BA5" w:rsidRPr="00845754">
        <w:t xml:space="preserve">(DN) </w:t>
      </w:r>
      <w:r w:rsidR="00DB2074" w:rsidRPr="00845754">
        <w:t>of the provider entry to be created and a set of attributes related to provider.</w:t>
      </w:r>
    </w:p>
    <w:p w:rsidR="009D6EEB" w:rsidRPr="00845754" w:rsidRDefault="009D6EEB" w:rsidP="009D6EEB">
      <w:pPr>
        <w:pStyle w:val="ListNumber"/>
      </w:pPr>
      <w:r w:rsidRPr="00845754">
        <w:t xml:space="preserve">An </w:t>
      </w:r>
      <w:r w:rsidRPr="00845754">
        <w:rPr>
          <w:b/>
          <w:bCs/>
        </w:rPr>
        <w:t xml:space="preserve">update </w:t>
      </w:r>
      <w:r w:rsidR="00DB2074" w:rsidRPr="00845754">
        <w:t xml:space="preserve">operation allows for </w:t>
      </w:r>
      <w:r w:rsidR="00D43340" w:rsidRPr="00845754">
        <w:t xml:space="preserve">updating an </w:t>
      </w:r>
      <w:r w:rsidR="007D4BA5" w:rsidRPr="00845754">
        <w:t>existing provider entry</w:t>
      </w:r>
      <w:r w:rsidRPr="00845754">
        <w:t xml:space="preserve"> is defined </w:t>
      </w:r>
      <w:r w:rsidR="007B7C99" w:rsidRPr="00845754">
        <w:t xml:space="preserve">by </w:t>
      </w:r>
      <w:r w:rsidRPr="00845754">
        <w:rPr>
          <w:b/>
          <w:bCs/>
        </w:rPr>
        <w:t>modifyRequest</w:t>
      </w:r>
      <w:r w:rsidRPr="00845754">
        <w:t xml:space="preserve"> to </w:t>
      </w:r>
      <w:r w:rsidR="007D4BA5" w:rsidRPr="00845754">
        <w:t xml:space="preserve">update </w:t>
      </w:r>
      <w:r w:rsidRPr="00845754">
        <w:t xml:space="preserve">an existing </w:t>
      </w:r>
      <w:r w:rsidR="007D4BA5" w:rsidRPr="00845754">
        <w:t xml:space="preserve">entry </w:t>
      </w:r>
      <w:r w:rsidRPr="00845754">
        <w:t xml:space="preserve">by </w:t>
      </w:r>
      <w:r w:rsidR="007D4BA5" w:rsidRPr="00845754">
        <w:t>specify</w:t>
      </w:r>
      <w:r w:rsidRPr="00845754">
        <w:t>ing</w:t>
      </w:r>
      <w:r w:rsidR="007D4BA5" w:rsidRPr="00845754">
        <w:t xml:space="preserve"> the distinguished name (DN) of the entry to be modifed and a set of modifications to be applied.</w:t>
      </w:r>
      <w:r w:rsidR="00F5187A" w:rsidRPr="00845754">
        <w:t xml:space="preserve"> The modifications can consist of new attribute values or replacement of existing attribute values, or </w:t>
      </w:r>
      <w:r w:rsidRPr="00845754">
        <w:t>d</w:t>
      </w:r>
      <w:r w:rsidR="00F5187A" w:rsidRPr="00845754">
        <w:t>eletion of attribute values.</w:t>
      </w:r>
    </w:p>
    <w:p w:rsidR="007B7C99" w:rsidRPr="00845754" w:rsidRDefault="007B7C99" w:rsidP="007B7C99">
      <w:pPr>
        <w:pStyle w:val="ListNumber"/>
      </w:pPr>
      <w:r w:rsidRPr="00845754">
        <w:t xml:space="preserve">An </w:t>
      </w:r>
      <w:r w:rsidRPr="00845754">
        <w:rPr>
          <w:b/>
          <w:bCs/>
        </w:rPr>
        <w:t xml:space="preserve">update </w:t>
      </w:r>
      <w:r w:rsidRPr="00845754">
        <w:t xml:space="preserve">operation allows for updating an existing provider entry is defined by </w:t>
      </w:r>
      <w:r w:rsidR="009D6EEB" w:rsidRPr="00845754">
        <w:rPr>
          <w:b/>
          <w:bCs/>
        </w:rPr>
        <w:t>modDNRequest</w:t>
      </w:r>
      <w:r w:rsidR="00F5187A" w:rsidRPr="00845754">
        <w:t xml:space="preserve"> </w:t>
      </w:r>
      <w:r w:rsidR="009D6EEB" w:rsidRPr="00845754">
        <w:t>to</w:t>
      </w:r>
      <w:r w:rsidR="00F5187A" w:rsidRPr="00845754">
        <w:t xml:space="preserve"> </w:t>
      </w:r>
      <w:r w:rsidR="009D6EEB" w:rsidRPr="00845754">
        <w:t xml:space="preserve">rename </w:t>
      </w:r>
      <w:r w:rsidR="00F5187A" w:rsidRPr="00845754">
        <w:t>the distinguished name of an existing entry. The rename entry must specify the distinguished name of the entry to be renames and the new distinguished name for the entry.</w:t>
      </w:r>
    </w:p>
    <w:p w:rsidR="00F5187A" w:rsidRPr="00845754" w:rsidRDefault="009D6EEB" w:rsidP="007B7C99">
      <w:pPr>
        <w:pStyle w:val="ListNumber"/>
      </w:pPr>
      <w:r w:rsidRPr="00845754">
        <w:t xml:space="preserve">A </w:t>
      </w:r>
      <w:r w:rsidR="007B7C99" w:rsidRPr="00845754">
        <w:rPr>
          <w:b/>
          <w:bCs/>
        </w:rPr>
        <w:t>d</w:t>
      </w:r>
      <w:r w:rsidR="006D3FF6" w:rsidRPr="00845754">
        <w:rPr>
          <w:b/>
          <w:bCs/>
        </w:rPr>
        <w:t xml:space="preserve">elete </w:t>
      </w:r>
      <w:r w:rsidR="006D3FF6" w:rsidRPr="00845754">
        <w:t>operation</w:t>
      </w:r>
      <w:r w:rsidR="00F5187A" w:rsidRPr="00845754">
        <w:t xml:space="preserve"> </w:t>
      </w:r>
      <w:r w:rsidR="006D3FF6" w:rsidRPr="00845754">
        <w:t xml:space="preserve">for removing a provider entry from the </w:t>
      </w:r>
      <w:r w:rsidR="00056E70" w:rsidRPr="00845754">
        <w:t>Provider Information Directory</w:t>
      </w:r>
      <w:r w:rsidRPr="00845754">
        <w:t xml:space="preserve"> as defined by </w:t>
      </w:r>
      <w:r w:rsidRPr="00845754">
        <w:rPr>
          <w:b/>
          <w:bCs/>
        </w:rPr>
        <w:t>delRequest</w:t>
      </w:r>
      <w:r w:rsidRPr="00845754">
        <w:t xml:space="preserve"> type</w:t>
      </w:r>
      <w:r w:rsidR="006D3FF6" w:rsidRPr="00845754">
        <w:t>. The deleted entry only provides the distinguished name of the entry to be deleted.</w:t>
      </w:r>
    </w:p>
    <w:p w:rsidR="006D3FF6" w:rsidRPr="00845754" w:rsidRDefault="00D02588" w:rsidP="006D3FF6">
      <w:pPr>
        <w:pStyle w:val="BodyText"/>
      </w:pPr>
      <w:r w:rsidRPr="00845754">
        <w:t>The examples for</w:t>
      </w:r>
      <w:r w:rsidR="006D3FF6" w:rsidRPr="00845754">
        <w:t xml:space="preserve"> </w:t>
      </w:r>
      <w:r w:rsidR="005E5A97" w:rsidRPr="00845754">
        <w:t>Provider Information Feed</w:t>
      </w:r>
      <w:r w:rsidR="006D3FF6" w:rsidRPr="00845754">
        <w:t xml:space="preserve"> are </w:t>
      </w:r>
      <w:r w:rsidR="00867BAD" w:rsidRPr="00845754">
        <w:t>referenced in</w:t>
      </w:r>
      <w:r w:rsidR="00AC5412" w:rsidRPr="00845754">
        <w:t xml:space="preserve"> the following URL: </w:t>
      </w:r>
      <w:hyperlink r:id="rId28" w:history="1">
        <w:r w:rsidR="00AC5412" w:rsidRPr="00845754">
          <w:rPr>
            <w:rStyle w:val="Hyperlink"/>
          </w:rPr>
          <w:t>ftp://ftp.ihe.net/IT_Infrastructure/iheitiyr8-2010-2011/Technical_Cmte/Profile_Work/HPD/Public%20Comment/</w:t>
        </w:r>
      </w:hyperlink>
      <w:r w:rsidR="00AC5412" w:rsidRPr="00845754">
        <w:t xml:space="preserve"> </w:t>
      </w:r>
    </w:p>
    <w:p w:rsidR="00D563EA" w:rsidRPr="00845754" w:rsidRDefault="00D563EA" w:rsidP="00D563EA">
      <w:pPr>
        <w:pStyle w:val="Heading6"/>
        <w:numPr>
          <w:ilvl w:val="0"/>
          <w:numId w:val="0"/>
        </w:numPr>
      </w:pPr>
      <w:bookmarkStart w:id="621" w:name="_Toc63148955"/>
      <w:bookmarkStart w:id="622" w:name="_Toc98562424"/>
      <w:bookmarkStart w:id="623" w:name="_Toc354246876"/>
      <w:r w:rsidRPr="00845754">
        <w:t>3.Y1.4.1.2.1 HPD Schema</w:t>
      </w:r>
      <w:bookmarkEnd w:id="621"/>
      <w:r w:rsidRPr="00845754">
        <w:t xml:space="preserve"> Structure</w:t>
      </w:r>
      <w:bookmarkEnd w:id="622"/>
      <w:bookmarkEnd w:id="623"/>
    </w:p>
    <w:p w:rsidR="00D563EA" w:rsidRPr="00845754" w:rsidRDefault="00D563EA" w:rsidP="004C2728">
      <w:r w:rsidRPr="00845754">
        <w:t xml:space="preserve">The HPD schema </w:t>
      </w:r>
      <w:r w:rsidR="00D053E3" w:rsidRPr="00845754">
        <w:t>defines</w:t>
      </w:r>
      <w:r w:rsidRPr="00845754">
        <w:t xml:space="preserve"> </w:t>
      </w:r>
      <w:r w:rsidR="00D053E3" w:rsidRPr="00845754">
        <w:t xml:space="preserve">LDAP </w:t>
      </w:r>
      <w:r w:rsidRPr="00845754">
        <w:rPr>
          <w:i/>
        </w:rPr>
        <w:t>organizationalUnit</w:t>
      </w:r>
      <w:r w:rsidRPr="00845754">
        <w:t xml:space="preserve"> (OU) containers </w:t>
      </w:r>
      <w:r w:rsidR="00D053E3" w:rsidRPr="00845754">
        <w:t>to organize the information on</w:t>
      </w:r>
      <w:r w:rsidRPr="00845754">
        <w:t xml:space="preserve"> Providers. </w:t>
      </w:r>
      <w:r w:rsidR="00D053E3" w:rsidRPr="00845754">
        <w:t>O</w:t>
      </w:r>
      <w:r w:rsidRPr="00845754">
        <w:t>bject class</w:t>
      </w:r>
      <w:r w:rsidR="00D053E3" w:rsidRPr="00845754">
        <w:t>es</w:t>
      </w:r>
      <w:r w:rsidRPr="00845754">
        <w:t xml:space="preserve"> </w:t>
      </w:r>
      <w:r w:rsidR="00D053E3" w:rsidRPr="00845754">
        <w:t xml:space="preserve">within OU </w:t>
      </w:r>
      <w:r w:rsidRPr="00845754">
        <w:t>represent</w:t>
      </w:r>
      <w:r w:rsidR="00D053E3" w:rsidRPr="00845754">
        <w:t xml:space="preserve"> Individual Provider</w:t>
      </w:r>
      <w:r w:rsidR="004C2728" w:rsidRPr="00845754">
        <w:t>,</w:t>
      </w:r>
      <w:r w:rsidR="00D053E3" w:rsidRPr="00845754">
        <w:t xml:space="preserve"> Organization Provider and </w:t>
      </w:r>
      <w:r w:rsidR="004C2728" w:rsidRPr="00845754">
        <w:t xml:space="preserve">Relationships that are </w:t>
      </w:r>
      <w:r w:rsidRPr="00845754">
        <w:t xml:space="preserve">managed </w:t>
      </w:r>
      <w:r w:rsidR="004C2728" w:rsidRPr="00845754">
        <w:t>using</w:t>
      </w:r>
      <w:r w:rsidRPr="00845754">
        <w:t xml:space="preserve"> </w:t>
      </w:r>
      <w:r w:rsidR="004C2728" w:rsidRPr="00845754">
        <w:t xml:space="preserve">the </w:t>
      </w:r>
      <w:r w:rsidRPr="00845754">
        <w:t xml:space="preserve">schema from ISO/TS 21091 and LDAP. </w:t>
      </w:r>
    </w:p>
    <w:p w:rsidR="004C2728" w:rsidRPr="00845754" w:rsidRDefault="004C2728" w:rsidP="004C2728">
      <w:r w:rsidRPr="00845754">
        <w:t>The directory naming context will be o=HPD Owner, dc=HPD</w:t>
      </w:r>
    </w:p>
    <w:p w:rsidR="004C2728" w:rsidRPr="00845754" w:rsidRDefault="004C2728" w:rsidP="004C2728">
      <w:r w:rsidRPr="00845754">
        <w:t xml:space="preserve">There are nodes that are subordinate to dc=HPD.  </w:t>
      </w:r>
    </w:p>
    <w:p w:rsidR="004C2728" w:rsidRPr="00845754" w:rsidRDefault="004C2728" w:rsidP="004C2728">
      <w:pPr>
        <w:pStyle w:val="ListBullet"/>
      </w:pPr>
      <w:r w:rsidRPr="00845754">
        <w:t xml:space="preserve">ou=Individual Provider – hcProfessional schema for storing individual provider information. </w:t>
      </w:r>
    </w:p>
    <w:p w:rsidR="004C2728" w:rsidRPr="00845754" w:rsidRDefault="004C2728" w:rsidP="004C2728">
      <w:pPr>
        <w:pStyle w:val="ListBullet"/>
      </w:pPr>
      <w:r w:rsidRPr="00845754">
        <w:t xml:space="preserve">ou=Organization Provider – hcRegulatedOrganization schema containing all organizational providers and their relevant information. </w:t>
      </w:r>
    </w:p>
    <w:p w:rsidR="00962706" w:rsidRPr="00845754" w:rsidRDefault="004C2728" w:rsidP="00962706">
      <w:pPr>
        <w:pStyle w:val="ListBullet"/>
      </w:pPr>
      <w:r w:rsidRPr="00845754">
        <w:t xml:space="preserve">ou=Relationship – a </w:t>
      </w:r>
      <w:r w:rsidR="00F50A6E" w:rsidRPr="00845754">
        <w:t xml:space="preserve">groupOfNames </w:t>
      </w:r>
      <w:r w:rsidRPr="00845754">
        <w:t>schema for holding the “member-of” relationships</w:t>
      </w:r>
      <w:r w:rsidR="00EC6D4E" w:rsidRPr="00845754">
        <w:t xml:space="preserve"> </w:t>
      </w:r>
      <w:r w:rsidR="00F50A6E" w:rsidRPr="00845754">
        <w:t xml:space="preserve">among </w:t>
      </w:r>
      <w:r w:rsidR="00EC6D4E" w:rsidRPr="00845754">
        <w:t>providers</w:t>
      </w:r>
      <w:r w:rsidRPr="00845754">
        <w:t xml:space="preserve">. Groups </w:t>
      </w:r>
      <w:r w:rsidR="00EC6D4E" w:rsidRPr="00845754">
        <w:t xml:space="preserve">holding the members that are related </w:t>
      </w:r>
      <w:r w:rsidRPr="00845754">
        <w:t xml:space="preserve">are represented by standard LDAP groupOfNames class. </w:t>
      </w:r>
      <w:r w:rsidR="00EC6D4E" w:rsidRPr="00845754">
        <w:t xml:space="preserve">Each Group has a group owner organization that owns the relationship and has group members: </w:t>
      </w:r>
      <w:r w:rsidRPr="00845754">
        <w:t xml:space="preserve">Individual and Organization providers represented by member attributes, whose values are the DNs of the members themselves. </w:t>
      </w:r>
    </w:p>
    <w:p w:rsidR="00D563EA" w:rsidRPr="00845754" w:rsidRDefault="00D563EA" w:rsidP="00962706">
      <w:pPr>
        <w:pStyle w:val="ListBullet"/>
        <w:numPr>
          <w:ilvl w:val="0"/>
          <w:numId w:val="0"/>
        </w:numPr>
      </w:pPr>
      <w:r w:rsidRPr="00845754">
        <w:t xml:space="preserve">The Directory Information Tree for HPD is shown in the following diagram. </w:t>
      </w:r>
    </w:p>
    <w:p w:rsidR="00D563EA" w:rsidRPr="00845754" w:rsidRDefault="00C84D01" w:rsidP="00962706">
      <w:pPr>
        <w:keepNext/>
      </w:pPr>
      <w:r w:rsidRPr="00845754">
        <w:t xml:space="preserve"> </w:t>
      </w:r>
      <w:r w:rsidR="005A393B" w:rsidRPr="00845754">
        <w:object w:dxaOrig="12630" w:dyaOrig="11230" w14:anchorId="25C36528">
          <v:shape id="_x0000_i1026" type="#_x0000_t75" style="width:436.55pt;height:388.8pt" o:ole="">
            <v:imagedata r:id="rId29" o:title=""/>
          </v:shape>
          <o:OLEObject Type="Embed" ProgID="Visio.Drawing.11" ShapeID="_x0000_i1026" DrawAspect="Content" ObjectID="_1304746388"/>
        </w:object>
      </w:r>
    </w:p>
    <w:p w:rsidR="00D563EA" w:rsidRPr="00845754" w:rsidRDefault="00D563EA" w:rsidP="004E6153">
      <w:pPr>
        <w:pStyle w:val="FigureTitle"/>
      </w:pPr>
      <w:r w:rsidRPr="00845754">
        <w:t xml:space="preserve">Figure </w:t>
      </w:r>
      <w:r w:rsidR="004E6153" w:rsidRPr="00845754">
        <w:t xml:space="preserve">3.Y1.4.1.2.1 </w:t>
      </w:r>
      <w:r w:rsidR="004E6153">
        <w:t>- 1</w:t>
      </w:r>
      <w:r w:rsidRPr="00845754">
        <w:t xml:space="preserve"> – HPD Directory Information Tree</w:t>
      </w:r>
    </w:p>
    <w:p w:rsidR="00D563EA" w:rsidRPr="00845754" w:rsidRDefault="00D563EA" w:rsidP="00D563EA"/>
    <w:p w:rsidR="00440117" w:rsidRPr="00845754" w:rsidRDefault="00440117" w:rsidP="00440117">
      <w:pPr>
        <w:pStyle w:val="Heading6"/>
        <w:numPr>
          <w:ilvl w:val="0"/>
          <w:numId w:val="0"/>
        </w:numPr>
      </w:pPr>
      <w:bookmarkStart w:id="624" w:name="_Toc354246877"/>
      <w:bookmarkStart w:id="625" w:name="OLE_LINK1"/>
      <w:bookmarkStart w:id="626" w:name="OLE_LINK2"/>
      <w:r w:rsidRPr="00845754">
        <w:t>3.Y1.4.1.2.</w:t>
      </w:r>
      <w:r w:rsidR="00C67101" w:rsidRPr="00845754">
        <w:t>2</w:t>
      </w:r>
      <w:r w:rsidRPr="00845754">
        <w:t xml:space="preserve"> HPD Schema Content</w:t>
      </w:r>
      <w:bookmarkEnd w:id="624"/>
    </w:p>
    <w:bookmarkEnd w:id="625"/>
    <w:bookmarkEnd w:id="626"/>
    <w:p w:rsidR="00D563EA" w:rsidRPr="00845754" w:rsidRDefault="00D563EA" w:rsidP="00907D43">
      <w:r w:rsidRPr="00845754">
        <w:t xml:space="preserve">This section describes the mapping of HPD data fields and ISO 21091/LDAP standard object classes used. </w:t>
      </w:r>
      <w:r w:rsidR="00907D43" w:rsidRPr="00845754">
        <w:t xml:space="preserve">The ISO 21091 schema is extended by this </w:t>
      </w:r>
      <w:r w:rsidR="003D0F09" w:rsidRPr="00845754">
        <w:t>transaction</w:t>
      </w:r>
      <w:r w:rsidR="00907D43" w:rsidRPr="00845754">
        <w:t xml:space="preserve"> to include HPD information that is not covered by ISO standard.  </w:t>
      </w:r>
    </w:p>
    <w:p w:rsidR="00C67101" w:rsidRPr="00845754" w:rsidRDefault="00C67101" w:rsidP="009E2106">
      <w:pPr>
        <w:pStyle w:val="Heading7"/>
        <w:numPr>
          <w:ilvl w:val="0"/>
          <w:numId w:val="0"/>
        </w:numPr>
      </w:pPr>
      <w:bookmarkStart w:id="627" w:name="_Toc354246878"/>
      <w:r w:rsidRPr="00845754">
        <w:t xml:space="preserve">3.Y1.4.1.2.2.1 </w:t>
      </w:r>
      <w:r w:rsidR="009E2106" w:rsidRPr="00845754">
        <w:t xml:space="preserve">Object </w:t>
      </w:r>
      <w:r w:rsidRPr="00845754">
        <w:t>Classes</w:t>
      </w:r>
      <w:bookmarkEnd w:id="627"/>
    </w:p>
    <w:p w:rsidR="00907D43" w:rsidRPr="00845754" w:rsidRDefault="00907D43" w:rsidP="00907D43">
      <w:pPr>
        <w:rPr>
          <w:b/>
          <w:bCs/>
          <w:u w:val="single"/>
        </w:rPr>
      </w:pPr>
      <w:r w:rsidRPr="00845754">
        <w:rPr>
          <w:b/>
          <w:bCs/>
          <w:u w:val="single"/>
        </w:rPr>
        <w:t>HCProfessional:</w:t>
      </w:r>
    </w:p>
    <w:p w:rsidR="00907D43" w:rsidRPr="00845754" w:rsidRDefault="00907D43" w:rsidP="005A393B">
      <w:pPr>
        <w:pStyle w:val="BodyText"/>
      </w:pPr>
      <w:r w:rsidRPr="00845754">
        <w:t>This is a</w:t>
      </w:r>
      <w:r w:rsidR="009E2106" w:rsidRPr="00845754">
        <w:t xml:space="preserve">n object class defined by </w:t>
      </w:r>
      <w:r w:rsidRPr="00845754">
        <w:t xml:space="preserve">ISO 20191 standard </w:t>
      </w:r>
      <w:r w:rsidR="009E2106" w:rsidRPr="00845754">
        <w:t>to store information about Individual provider.</w:t>
      </w:r>
    </w:p>
    <w:p w:rsidR="009E2106" w:rsidRPr="00845754" w:rsidRDefault="009E2106" w:rsidP="005A393B">
      <w:pPr>
        <w:pStyle w:val="BodyText"/>
      </w:pPr>
      <w:r w:rsidRPr="00845754">
        <w:rPr>
          <w:b/>
          <w:bCs/>
          <w:i/>
          <w:iCs/>
        </w:rPr>
        <w:t>Object Class:</w:t>
      </w:r>
      <w:r w:rsidRPr="00845754">
        <w:t xml:space="preserve"> </w:t>
      </w:r>
      <w:r w:rsidRPr="00845754">
        <w:tab/>
      </w:r>
      <w:r w:rsidRPr="00845754">
        <w:tab/>
      </w:r>
      <w:r w:rsidRPr="00845754">
        <w:tab/>
        <w:t xml:space="preserve">HCProfessional </w:t>
      </w:r>
    </w:p>
    <w:p w:rsidR="009E2106" w:rsidRPr="00845754" w:rsidRDefault="009E2106" w:rsidP="005A393B">
      <w:pPr>
        <w:pStyle w:val="BodyText"/>
      </w:pPr>
      <w:r w:rsidRPr="00845754">
        <w:rPr>
          <w:b/>
          <w:bCs/>
          <w:i/>
          <w:iCs/>
        </w:rPr>
        <w:t>Superior Object Class:</w:t>
      </w:r>
      <w:r w:rsidRPr="00845754">
        <w:t xml:space="preserve"> </w:t>
      </w:r>
      <w:r w:rsidRPr="00845754">
        <w:tab/>
        <w:t>InetOrgPerson</w:t>
      </w:r>
    </w:p>
    <w:p w:rsidR="009E2106" w:rsidRPr="00845754" w:rsidRDefault="009E2106" w:rsidP="005A393B">
      <w:pPr>
        <w:pStyle w:val="BodyText"/>
      </w:pPr>
      <w:r w:rsidRPr="00845754">
        <w:rPr>
          <w:b/>
          <w:bCs/>
          <w:i/>
          <w:iCs/>
        </w:rPr>
        <w:t>OID:</w:t>
      </w:r>
      <w:r w:rsidRPr="00845754">
        <w:t xml:space="preserve"> </w:t>
      </w:r>
      <w:r w:rsidRPr="00845754">
        <w:tab/>
      </w:r>
      <w:r w:rsidRPr="00845754">
        <w:tab/>
      </w:r>
      <w:r w:rsidRPr="00845754">
        <w:tab/>
      </w:r>
      <w:r w:rsidRPr="00845754">
        <w:tab/>
        <w:t>1.0.21091.1.2</w:t>
      </w:r>
    </w:p>
    <w:p w:rsidR="009E2106" w:rsidRPr="00845754" w:rsidRDefault="009E2106" w:rsidP="005A393B">
      <w:pPr>
        <w:pStyle w:val="BodyText"/>
      </w:pPr>
      <w:r w:rsidRPr="00845754">
        <w:rPr>
          <w:b/>
          <w:bCs/>
          <w:i/>
          <w:iCs/>
        </w:rPr>
        <w:t>Object Class Type:</w:t>
      </w:r>
      <w:r w:rsidRPr="00845754">
        <w:t xml:space="preserve"> </w:t>
      </w:r>
      <w:r w:rsidRPr="00845754">
        <w:tab/>
      </w:r>
      <w:r w:rsidRPr="00845754">
        <w:tab/>
        <w:t>Structural</w:t>
      </w:r>
    </w:p>
    <w:p w:rsidR="00907D43" w:rsidRPr="00845754" w:rsidRDefault="00907D43" w:rsidP="00907D43">
      <w:pPr>
        <w:rPr>
          <w:b/>
          <w:bCs/>
          <w:u w:val="single"/>
        </w:rPr>
      </w:pPr>
      <w:r w:rsidRPr="00845754">
        <w:rPr>
          <w:b/>
          <w:bCs/>
          <w:u w:val="single"/>
        </w:rPr>
        <w:t>HCRegulatedOrganization</w:t>
      </w:r>
    </w:p>
    <w:p w:rsidR="009E2106" w:rsidRPr="00845754" w:rsidRDefault="009E2106" w:rsidP="005A393B">
      <w:pPr>
        <w:pStyle w:val="BodyText"/>
      </w:pPr>
      <w:r w:rsidRPr="00845754">
        <w:t>This is an object class defined by ISO 20191 standard to store information about Organization provider.</w:t>
      </w:r>
    </w:p>
    <w:p w:rsidR="009E2106" w:rsidRPr="00845754" w:rsidRDefault="009E2106" w:rsidP="005A393B">
      <w:pPr>
        <w:pStyle w:val="BodyText"/>
      </w:pPr>
      <w:r w:rsidRPr="00845754">
        <w:rPr>
          <w:b/>
          <w:bCs/>
          <w:i/>
          <w:iCs/>
        </w:rPr>
        <w:t>Object Class:</w:t>
      </w:r>
      <w:r w:rsidRPr="00845754">
        <w:t xml:space="preserve"> </w:t>
      </w:r>
      <w:r w:rsidRPr="00845754">
        <w:tab/>
      </w:r>
      <w:r w:rsidRPr="00845754">
        <w:tab/>
      </w:r>
      <w:r w:rsidRPr="00845754">
        <w:tab/>
        <w:t xml:space="preserve">HCRegulatedOrganization </w:t>
      </w:r>
    </w:p>
    <w:p w:rsidR="009E2106" w:rsidRPr="00845754" w:rsidRDefault="009E2106" w:rsidP="005A393B">
      <w:pPr>
        <w:pStyle w:val="BodyText"/>
      </w:pPr>
      <w:r w:rsidRPr="00845754">
        <w:rPr>
          <w:b/>
          <w:bCs/>
          <w:i/>
          <w:iCs/>
        </w:rPr>
        <w:t>Superior Object Class:</w:t>
      </w:r>
      <w:r w:rsidRPr="00845754">
        <w:t xml:space="preserve"> </w:t>
      </w:r>
      <w:r w:rsidRPr="00845754">
        <w:tab/>
        <w:t>Organization</w:t>
      </w:r>
    </w:p>
    <w:p w:rsidR="009E2106" w:rsidRPr="00845754" w:rsidRDefault="009E2106" w:rsidP="005A393B">
      <w:pPr>
        <w:pStyle w:val="BodyText"/>
      </w:pPr>
      <w:r w:rsidRPr="00845754">
        <w:rPr>
          <w:b/>
          <w:bCs/>
          <w:i/>
          <w:iCs/>
        </w:rPr>
        <w:t>OID:</w:t>
      </w:r>
      <w:r w:rsidRPr="00845754">
        <w:t xml:space="preserve"> </w:t>
      </w:r>
      <w:r w:rsidRPr="00845754">
        <w:tab/>
      </w:r>
      <w:r w:rsidRPr="00845754">
        <w:tab/>
      </w:r>
      <w:r w:rsidRPr="00845754">
        <w:tab/>
      </w:r>
      <w:r w:rsidRPr="00845754">
        <w:tab/>
        <w:t>1.0.21091.1.4</w:t>
      </w:r>
    </w:p>
    <w:p w:rsidR="00907D43" w:rsidRPr="00845754" w:rsidRDefault="009E2106" w:rsidP="005A393B">
      <w:pPr>
        <w:pStyle w:val="BodyText"/>
      </w:pPr>
      <w:r w:rsidRPr="00845754">
        <w:rPr>
          <w:b/>
          <w:bCs/>
          <w:i/>
          <w:iCs/>
        </w:rPr>
        <w:t>Object Class Type:</w:t>
      </w:r>
      <w:r w:rsidRPr="00845754">
        <w:tab/>
      </w:r>
      <w:r w:rsidRPr="00845754">
        <w:tab/>
        <w:t>structural</w:t>
      </w:r>
    </w:p>
    <w:p w:rsidR="00907D43" w:rsidRPr="00845754" w:rsidRDefault="00907D43" w:rsidP="00C67101"/>
    <w:p w:rsidR="00D563EA" w:rsidRPr="00845754" w:rsidRDefault="00440117" w:rsidP="00C67101">
      <w:pPr>
        <w:rPr>
          <w:b/>
          <w:bCs/>
          <w:u w:val="single"/>
        </w:rPr>
      </w:pPr>
      <w:r w:rsidRPr="00845754">
        <w:rPr>
          <w:b/>
          <w:bCs/>
          <w:u w:val="single"/>
        </w:rPr>
        <w:t>HPDProvider</w:t>
      </w:r>
    </w:p>
    <w:p w:rsidR="00D563EA" w:rsidRPr="00845754" w:rsidRDefault="009E2106" w:rsidP="005A393B">
      <w:r w:rsidRPr="00845754">
        <w:t xml:space="preserve">This </w:t>
      </w:r>
      <w:r w:rsidR="003D0F09" w:rsidRPr="00845754">
        <w:t>transaction requires</w:t>
      </w:r>
      <w:r w:rsidR="00D563EA" w:rsidRPr="00845754">
        <w:t xml:space="preserve"> an </w:t>
      </w:r>
      <w:r w:rsidR="00440117" w:rsidRPr="00845754">
        <w:t>Auxiliary</w:t>
      </w:r>
      <w:r w:rsidR="00D563EA" w:rsidRPr="00845754">
        <w:t xml:space="preserve"> object class HPDProvider </w:t>
      </w:r>
      <w:r w:rsidR="005A393B" w:rsidRPr="00845754">
        <w:t>to</w:t>
      </w:r>
      <w:r w:rsidR="00D563EA" w:rsidRPr="00845754">
        <w:t xml:space="preserve"> </w:t>
      </w:r>
      <w:r w:rsidRPr="00845754">
        <w:t xml:space="preserve">define </w:t>
      </w:r>
      <w:r w:rsidR="00D563EA" w:rsidRPr="00845754">
        <w:t xml:space="preserve">additional provider attributes </w:t>
      </w:r>
      <w:r w:rsidR="000961B2" w:rsidRPr="00845754">
        <w:t xml:space="preserve">(for both Individual and Organizational Provider) </w:t>
      </w:r>
      <w:r w:rsidRPr="00845754">
        <w:t xml:space="preserve">that are </w:t>
      </w:r>
      <w:r w:rsidR="00D563EA" w:rsidRPr="00845754">
        <w:t xml:space="preserve">not </w:t>
      </w:r>
      <w:r w:rsidRPr="00845754">
        <w:t xml:space="preserve">defined in the ISO 21091 schema. HPDProvider class cannot </w:t>
      </w:r>
      <w:r w:rsidR="00D563EA" w:rsidRPr="00845754">
        <w:t xml:space="preserve">be </w:t>
      </w:r>
      <w:r w:rsidRPr="00845754">
        <w:t xml:space="preserve">created to have an instance by itself </w:t>
      </w:r>
      <w:r w:rsidR="00311F75" w:rsidRPr="00845754">
        <w:t>and places no restrictions to an existing directory schema. It</w:t>
      </w:r>
      <w:r w:rsidRPr="00845754">
        <w:t xml:space="preserve"> is </w:t>
      </w:r>
      <w:r w:rsidR="00311F75" w:rsidRPr="00845754">
        <w:t xml:space="preserve">simply </w:t>
      </w:r>
      <w:r w:rsidRPr="00845754">
        <w:t>used to add a set of additional provider attributes to be “</w:t>
      </w:r>
      <w:r w:rsidR="00D563EA" w:rsidRPr="00845754">
        <w:t>mixed</w:t>
      </w:r>
      <w:r w:rsidRPr="00845754">
        <w:t>-in”</w:t>
      </w:r>
      <w:r w:rsidR="005A393B" w:rsidRPr="00845754">
        <w:t xml:space="preserve"> to HC</w:t>
      </w:r>
      <w:r w:rsidR="00D563EA" w:rsidRPr="00845754">
        <w:t>Professional and H</w:t>
      </w:r>
      <w:r w:rsidR="005A393B" w:rsidRPr="00845754">
        <w:t>C</w:t>
      </w:r>
      <w:r w:rsidR="00D563EA" w:rsidRPr="00845754">
        <w:t xml:space="preserve">RegulatedOrganization object classes. This class has the </w:t>
      </w:r>
      <w:r w:rsidR="00D563EA" w:rsidRPr="00845754">
        <w:rPr>
          <w:i/>
          <w:iCs/>
        </w:rPr>
        <w:t>top</w:t>
      </w:r>
      <w:r w:rsidR="00D563EA" w:rsidRPr="00845754">
        <w:t xml:space="preserve"> as its superior.</w:t>
      </w:r>
    </w:p>
    <w:p w:rsidR="00D563EA" w:rsidRPr="00845754" w:rsidRDefault="00D563EA" w:rsidP="00D563EA">
      <w:r w:rsidRPr="00845754">
        <w:rPr>
          <w:b/>
          <w:i/>
        </w:rPr>
        <w:t>Object Class:</w:t>
      </w:r>
      <w:r w:rsidRPr="00845754">
        <w:t xml:space="preserve"> </w:t>
      </w:r>
      <w:r w:rsidRPr="00845754">
        <w:tab/>
      </w:r>
      <w:r w:rsidRPr="00845754">
        <w:tab/>
      </w:r>
      <w:r w:rsidRPr="00845754">
        <w:tab/>
        <w:t xml:space="preserve">HPDProvider </w:t>
      </w:r>
    </w:p>
    <w:p w:rsidR="00D563EA" w:rsidRPr="00845754" w:rsidRDefault="00D563EA" w:rsidP="00D563EA">
      <w:r w:rsidRPr="00845754">
        <w:rPr>
          <w:b/>
          <w:i/>
        </w:rPr>
        <w:t>Superior Object Class:</w:t>
      </w:r>
      <w:r w:rsidRPr="00845754">
        <w:t xml:space="preserve"> </w:t>
      </w:r>
      <w:r w:rsidRPr="00845754">
        <w:tab/>
        <w:t>top</w:t>
      </w:r>
    </w:p>
    <w:p w:rsidR="00D563EA" w:rsidRPr="00845754" w:rsidRDefault="00D563EA" w:rsidP="00D563EA">
      <w:pPr>
        <w:rPr>
          <w:rFonts w:ascii="Courier New" w:hAnsi="Courier New"/>
        </w:rPr>
      </w:pPr>
      <w:r w:rsidRPr="00845754">
        <w:rPr>
          <w:b/>
          <w:i/>
        </w:rPr>
        <w:t>OID:</w:t>
      </w:r>
      <w:r w:rsidRPr="00845754">
        <w:rPr>
          <w:rFonts w:ascii="Courier New" w:hAnsi="Courier New"/>
        </w:rPr>
        <w:t xml:space="preserve"> </w:t>
      </w:r>
      <w:r w:rsidRPr="00845754">
        <w:rPr>
          <w:rFonts w:ascii="Courier New" w:hAnsi="Courier New"/>
        </w:rPr>
        <w:tab/>
      </w:r>
      <w:r w:rsidRPr="00845754">
        <w:rPr>
          <w:rFonts w:ascii="Courier New" w:hAnsi="Courier New"/>
        </w:rPr>
        <w:tab/>
      </w:r>
      <w:r w:rsidRPr="00845754">
        <w:rPr>
          <w:rFonts w:ascii="Courier New" w:hAnsi="Courier New"/>
        </w:rPr>
        <w:tab/>
      </w:r>
      <w:r w:rsidRPr="00845754">
        <w:rPr>
          <w:rFonts w:ascii="Courier New" w:hAnsi="Courier New"/>
        </w:rPr>
        <w:tab/>
        <w:t>&lt;TBD&gt;</w:t>
      </w:r>
      <w:r w:rsidRPr="00845754">
        <w:rPr>
          <w:rFonts w:ascii="Courier New" w:hAnsi="Courier New"/>
        </w:rPr>
        <w:tab/>
      </w:r>
    </w:p>
    <w:p w:rsidR="00D563EA" w:rsidRPr="00845754" w:rsidRDefault="00D563EA" w:rsidP="00D563EA">
      <w:r w:rsidRPr="00845754">
        <w:rPr>
          <w:b/>
          <w:i/>
        </w:rPr>
        <w:t xml:space="preserve">Object Class Type: </w:t>
      </w:r>
      <w:r w:rsidRPr="00845754">
        <w:rPr>
          <w:b/>
          <w:i/>
        </w:rPr>
        <w:tab/>
      </w:r>
      <w:r w:rsidRPr="00845754">
        <w:rPr>
          <w:b/>
          <w:i/>
        </w:rPr>
        <w:tab/>
      </w:r>
      <w:r w:rsidR="00102032" w:rsidRPr="00845754">
        <w:t>Auxiliary</w:t>
      </w:r>
    </w:p>
    <w:p w:rsidR="004E6153" w:rsidRPr="00845754" w:rsidRDefault="00D563EA" w:rsidP="00D563EA">
      <w:pPr>
        <w:rPr>
          <w:b/>
          <w:i/>
        </w:rPr>
      </w:pPr>
      <w:r w:rsidRPr="00845754">
        <w:rPr>
          <w:b/>
          <w:i/>
        </w:rPr>
        <w:t>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900"/>
        <w:gridCol w:w="3420"/>
        <w:gridCol w:w="1080"/>
        <w:gridCol w:w="1440"/>
        <w:gridCol w:w="1028"/>
      </w:tblGrid>
      <w:tr w:rsidR="00311F75" w:rsidRPr="00845754" w:rsidTr="004E6153">
        <w:trPr>
          <w:cantSplit/>
          <w:tblHeader/>
        </w:trPr>
        <w:tc>
          <w:tcPr>
            <w:tcW w:w="1728" w:type="dxa"/>
            <w:shd w:val="clear" w:color="auto" w:fill="E0E0E0"/>
            <w:vAlign w:val="center"/>
          </w:tcPr>
          <w:p w:rsidR="00311F75" w:rsidRPr="00845754" w:rsidRDefault="00311F75" w:rsidP="004E6153">
            <w:pPr>
              <w:pStyle w:val="TableEntryHeader"/>
              <w:rPr>
                <w:i/>
              </w:rPr>
            </w:pPr>
            <w:r w:rsidRPr="00845754">
              <w:t>Attribute</w:t>
            </w:r>
          </w:p>
        </w:tc>
        <w:tc>
          <w:tcPr>
            <w:tcW w:w="900" w:type="dxa"/>
            <w:shd w:val="clear" w:color="auto" w:fill="E0E0E0"/>
            <w:vAlign w:val="center"/>
          </w:tcPr>
          <w:p w:rsidR="00311F75" w:rsidRPr="00845754" w:rsidRDefault="00311F75" w:rsidP="004E6153">
            <w:pPr>
              <w:pStyle w:val="TableEntryHeader"/>
              <w:rPr>
                <w:i/>
              </w:rPr>
            </w:pPr>
            <w:r w:rsidRPr="00845754">
              <w:rPr>
                <w:i/>
              </w:rPr>
              <w:t>OID</w:t>
            </w:r>
          </w:p>
        </w:tc>
        <w:tc>
          <w:tcPr>
            <w:tcW w:w="3420" w:type="dxa"/>
            <w:shd w:val="clear" w:color="auto" w:fill="E0E0E0"/>
            <w:vAlign w:val="center"/>
          </w:tcPr>
          <w:p w:rsidR="00311F75" w:rsidRPr="00845754" w:rsidRDefault="00311F75" w:rsidP="004E6153">
            <w:pPr>
              <w:pStyle w:val="TableEntryHeader"/>
              <w:rPr>
                <w:i/>
              </w:rPr>
            </w:pPr>
            <w:r w:rsidRPr="00845754">
              <w:rPr>
                <w:i/>
              </w:rPr>
              <w:t>Description</w:t>
            </w:r>
          </w:p>
        </w:tc>
        <w:tc>
          <w:tcPr>
            <w:tcW w:w="1080" w:type="dxa"/>
            <w:shd w:val="clear" w:color="auto" w:fill="E0E0E0"/>
            <w:vAlign w:val="center"/>
          </w:tcPr>
          <w:p w:rsidR="00311F75" w:rsidRPr="00845754" w:rsidRDefault="00311F75" w:rsidP="004E6153">
            <w:pPr>
              <w:pStyle w:val="TableEntryHeader"/>
              <w:rPr>
                <w:i/>
              </w:rPr>
            </w:pPr>
            <w:r w:rsidRPr="00845754">
              <w:rPr>
                <w:i/>
              </w:rPr>
              <w:t>Syntax</w:t>
            </w:r>
          </w:p>
        </w:tc>
        <w:tc>
          <w:tcPr>
            <w:tcW w:w="1440" w:type="dxa"/>
            <w:shd w:val="clear" w:color="auto" w:fill="E0E0E0"/>
            <w:vAlign w:val="center"/>
          </w:tcPr>
          <w:p w:rsidR="00311F75" w:rsidRPr="00845754" w:rsidRDefault="00311F75" w:rsidP="004E6153">
            <w:pPr>
              <w:pStyle w:val="TableEntryHeader"/>
              <w:rPr>
                <w:i/>
              </w:rPr>
            </w:pPr>
            <w:r w:rsidRPr="00845754">
              <w:rPr>
                <w:i/>
              </w:rPr>
              <w:t>Matching rules</w:t>
            </w:r>
          </w:p>
        </w:tc>
        <w:tc>
          <w:tcPr>
            <w:tcW w:w="1028" w:type="dxa"/>
            <w:shd w:val="clear" w:color="auto" w:fill="E0E0E0"/>
            <w:vAlign w:val="center"/>
          </w:tcPr>
          <w:p w:rsidR="00311F75" w:rsidRPr="00845754" w:rsidRDefault="00311F75" w:rsidP="004E6153">
            <w:pPr>
              <w:pStyle w:val="TableEntryHeader"/>
              <w:rPr>
                <w:i/>
              </w:rPr>
            </w:pPr>
            <w:r w:rsidRPr="00845754">
              <w:rPr>
                <w:i/>
              </w:rPr>
              <w:t>Multi-Valued</w:t>
            </w:r>
          </w:p>
        </w:tc>
      </w:tr>
      <w:tr w:rsidR="00311F75" w:rsidRPr="00845754" w:rsidTr="004E6153">
        <w:trPr>
          <w:cantSplit/>
        </w:trPr>
        <w:tc>
          <w:tcPr>
            <w:tcW w:w="1728" w:type="dxa"/>
          </w:tcPr>
          <w:p w:rsidR="00311F75" w:rsidRPr="00845754" w:rsidRDefault="00311F75" w:rsidP="000B72CD">
            <w:pPr>
              <w:pStyle w:val="TableEntry"/>
            </w:pPr>
            <w:r w:rsidRPr="00845754">
              <w:t>hpdProviderStatus</w:t>
            </w:r>
          </w:p>
        </w:tc>
        <w:tc>
          <w:tcPr>
            <w:tcW w:w="900" w:type="dxa"/>
          </w:tcPr>
          <w:p w:rsidR="00311F75" w:rsidRPr="00845754" w:rsidRDefault="008444DD" w:rsidP="000B72CD">
            <w:pPr>
              <w:pStyle w:val="TableEntry"/>
              <w:rPr>
                <w:i/>
                <w:sz w:val="20"/>
              </w:rPr>
            </w:pPr>
            <w:r w:rsidRPr="00845754">
              <w:rPr>
                <w:i/>
                <w:sz w:val="20"/>
              </w:rPr>
              <w:t>TBD</w:t>
            </w:r>
          </w:p>
        </w:tc>
        <w:tc>
          <w:tcPr>
            <w:tcW w:w="3420" w:type="dxa"/>
          </w:tcPr>
          <w:p w:rsidR="00311F75" w:rsidRPr="00845754" w:rsidRDefault="00311F75" w:rsidP="000B72CD">
            <w:pPr>
              <w:pStyle w:val="TableEntry"/>
            </w:pPr>
            <w:r w:rsidRPr="00845754">
              <w:t xml:space="preserve">Maintain status of  provider in directory </w:t>
            </w:r>
          </w:p>
        </w:tc>
        <w:tc>
          <w:tcPr>
            <w:tcW w:w="1080" w:type="dxa"/>
          </w:tcPr>
          <w:p w:rsidR="00311F75" w:rsidRPr="00845754" w:rsidRDefault="00311F75" w:rsidP="000B72CD">
            <w:pPr>
              <w:pStyle w:val="TableEntry"/>
            </w:pPr>
            <w:r w:rsidRPr="00845754">
              <w:t>Directory String</w:t>
            </w:r>
          </w:p>
        </w:tc>
        <w:tc>
          <w:tcPr>
            <w:tcW w:w="1440" w:type="dxa"/>
          </w:tcPr>
          <w:p w:rsidR="00311F75" w:rsidRPr="00845754" w:rsidRDefault="00311F75" w:rsidP="000B72CD">
            <w:pPr>
              <w:pStyle w:val="TableEntry"/>
              <w:rPr>
                <w:i/>
              </w:rPr>
            </w:pPr>
            <w:r w:rsidRPr="00845754">
              <w:t>Case Ignore Match</w:t>
            </w:r>
          </w:p>
        </w:tc>
        <w:tc>
          <w:tcPr>
            <w:tcW w:w="1028" w:type="dxa"/>
          </w:tcPr>
          <w:p w:rsidR="00311F75" w:rsidRPr="00845754" w:rsidRDefault="009A0E8F" w:rsidP="000B72CD">
            <w:pPr>
              <w:pStyle w:val="TableEntry"/>
            </w:pPr>
            <w:r w:rsidRPr="00845754">
              <w:t>S</w:t>
            </w:r>
          </w:p>
        </w:tc>
      </w:tr>
      <w:tr w:rsidR="008444DD" w:rsidRPr="00845754" w:rsidTr="004E6153">
        <w:trPr>
          <w:cantSplit/>
        </w:trPr>
        <w:tc>
          <w:tcPr>
            <w:tcW w:w="1728" w:type="dxa"/>
          </w:tcPr>
          <w:p w:rsidR="008444DD" w:rsidRPr="00845754" w:rsidRDefault="008444DD" w:rsidP="000B72CD">
            <w:pPr>
              <w:pStyle w:val="TableEntry"/>
            </w:pPr>
            <w:r w:rsidRPr="00845754">
              <w:t>hpdProviderLanguageSupported</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0B72CD">
            <w:pPr>
              <w:pStyle w:val="TableEntry"/>
            </w:pPr>
            <w:r w:rsidRPr="00845754">
              <w:t>Languages thatt the provider supports</w:t>
            </w:r>
          </w:p>
          <w:p w:rsidR="008444DD" w:rsidRPr="00845754" w:rsidRDefault="008444DD" w:rsidP="000B72CD">
            <w:pPr>
              <w:pStyle w:val="TableEntry"/>
            </w:pPr>
            <w:r w:rsidRPr="00845754">
              <w:t>Recommended best practice is to use RFC 3066 [RFC 3066] which, in conjunction with ISO 639 [ISO639], defines two- and three-letter primary language tags with optional subtags. Examples include "en" or "eng" for English, "akk" for Akkadian, and "en-GB" for English used in the United Kingdom."</w:t>
            </w:r>
          </w:p>
        </w:tc>
        <w:tc>
          <w:tcPr>
            <w:tcW w:w="1080" w:type="dxa"/>
          </w:tcPr>
          <w:p w:rsidR="008444DD" w:rsidRPr="00845754" w:rsidRDefault="008444DD" w:rsidP="000B72CD">
            <w:pPr>
              <w:pStyle w:val="TableEntry"/>
            </w:pPr>
            <w:r w:rsidRPr="00845754">
              <w:t>Directory String</w:t>
            </w:r>
          </w:p>
        </w:tc>
        <w:tc>
          <w:tcPr>
            <w:tcW w:w="1440" w:type="dxa"/>
          </w:tcPr>
          <w:p w:rsidR="008444DD" w:rsidRPr="00845754" w:rsidRDefault="008444DD" w:rsidP="000B72CD">
            <w:pPr>
              <w:pStyle w:val="TableEntry"/>
            </w:pPr>
            <w:r w:rsidRPr="00845754">
              <w:t>Case Ignore Match, Case Ignore Substrings Match</w:t>
            </w:r>
          </w:p>
        </w:tc>
        <w:tc>
          <w:tcPr>
            <w:tcW w:w="1028" w:type="dxa"/>
          </w:tcPr>
          <w:p w:rsidR="008444DD" w:rsidRPr="00845754" w:rsidRDefault="008444DD" w:rsidP="000B72CD">
            <w:pPr>
              <w:pStyle w:val="TableEntry"/>
            </w:pPr>
            <w:r w:rsidRPr="00845754">
              <w:t>M</w:t>
            </w:r>
          </w:p>
        </w:tc>
      </w:tr>
      <w:tr w:rsidR="008444DD" w:rsidRPr="00845754" w:rsidTr="004E6153">
        <w:trPr>
          <w:cantSplit/>
        </w:trPr>
        <w:tc>
          <w:tcPr>
            <w:tcW w:w="1728" w:type="dxa"/>
          </w:tcPr>
          <w:p w:rsidR="008444DD" w:rsidRPr="00845754" w:rsidRDefault="008444DD" w:rsidP="000B72CD">
            <w:pPr>
              <w:pStyle w:val="TableEntry"/>
            </w:pPr>
            <w:r w:rsidRPr="00845754">
              <w:t xml:space="preserve">hpdProviderBillingAddress </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0B72CD">
            <w:pPr>
              <w:pStyle w:val="TableEntry"/>
            </w:pPr>
            <w:r w:rsidRPr="00845754">
              <w:t>status=&lt;primary, other, inactive&gt;</w:t>
            </w:r>
          </w:p>
          <w:p w:rsidR="008444DD" w:rsidRPr="00845754" w:rsidRDefault="008444DD" w:rsidP="0046508E">
            <w:pPr>
              <w:pStyle w:val="TableEntry"/>
            </w:pPr>
            <w:r w:rsidRPr="00845754">
              <w:t xml:space="preserve">$ streetNumber=1221 </w:t>
            </w:r>
          </w:p>
          <w:p w:rsidR="008444DD" w:rsidRPr="00845754" w:rsidRDefault="008444DD" w:rsidP="0046508E">
            <w:pPr>
              <w:pStyle w:val="TableEntry"/>
            </w:pPr>
            <w:r w:rsidRPr="00845754">
              <w:t>$ streetName=Circle Lane</w:t>
            </w:r>
          </w:p>
          <w:p w:rsidR="008444DD" w:rsidRPr="00845754" w:rsidRDefault="008444DD" w:rsidP="000B72CD">
            <w:pPr>
              <w:pStyle w:val="TableEntry"/>
            </w:pPr>
            <w:r w:rsidRPr="00845754">
              <w:t xml:space="preserve">$ city=Nowheresville </w:t>
            </w:r>
          </w:p>
          <w:p w:rsidR="008444DD" w:rsidRPr="00845754" w:rsidRDefault="008444DD" w:rsidP="000B72CD">
            <w:pPr>
              <w:pStyle w:val="TableEntry"/>
            </w:pPr>
            <w:r w:rsidRPr="00845754">
              <w:t xml:space="preserve">$ state=Some </w:t>
            </w:r>
          </w:p>
          <w:p w:rsidR="008444DD" w:rsidRPr="00845754" w:rsidRDefault="008444DD" w:rsidP="005A393B">
            <w:pPr>
              <w:pStyle w:val="TableEntry"/>
            </w:pPr>
            <w:r w:rsidRPr="00845754">
              <w:t>$ postalCode=98765-4321</w:t>
            </w:r>
          </w:p>
          <w:p w:rsidR="008444DD" w:rsidRPr="00845754" w:rsidRDefault="008444DD" w:rsidP="000B72CD">
            <w:pPr>
              <w:pStyle w:val="TableEntry"/>
            </w:pPr>
            <w:r w:rsidRPr="00845754">
              <w:t>$ country=US</w:t>
            </w:r>
          </w:p>
          <w:p w:rsidR="008444DD" w:rsidRPr="00845754" w:rsidRDefault="008444DD" w:rsidP="000B72CD">
            <w:pPr>
              <w:pStyle w:val="TableEntry"/>
            </w:pPr>
            <w:r w:rsidRPr="00845754">
              <w:t>$ addr = 1221 Circle Lane Noweheresville Some 98765 US</w:t>
            </w:r>
          </w:p>
          <w:p w:rsidR="008444DD" w:rsidRPr="00845754" w:rsidRDefault="008444DD" w:rsidP="000B72CD">
            <w:pPr>
              <w:pStyle w:val="TableEntry"/>
              <w:rPr>
                <w:b/>
                <w:bCs/>
              </w:rPr>
            </w:pPr>
            <w:r w:rsidRPr="00845754">
              <w:rPr>
                <w:b/>
                <w:bCs/>
              </w:rPr>
              <w:t>See NOTE 1 below</w:t>
            </w:r>
          </w:p>
        </w:tc>
        <w:tc>
          <w:tcPr>
            <w:tcW w:w="1080" w:type="dxa"/>
          </w:tcPr>
          <w:p w:rsidR="008444DD" w:rsidRPr="00845754" w:rsidRDefault="008444DD" w:rsidP="000B72CD">
            <w:pPr>
              <w:pStyle w:val="TableEntry"/>
            </w:pPr>
            <w:r w:rsidRPr="00845754">
              <w:t>Postal Address</w:t>
            </w:r>
          </w:p>
        </w:tc>
        <w:tc>
          <w:tcPr>
            <w:tcW w:w="1440" w:type="dxa"/>
          </w:tcPr>
          <w:p w:rsidR="008444DD" w:rsidRPr="00845754" w:rsidRDefault="008444DD" w:rsidP="000B72CD">
            <w:pPr>
              <w:pStyle w:val="TableEntry"/>
            </w:pPr>
            <w:r w:rsidRPr="00845754">
              <w:t>Case Ignore Match, Case Ignore Substrings Match</w:t>
            </w:r>
          </w:p>
        </w:tc>
        <w:tc>
          <w:tcPr>
            <w:tcW w:w="1028" w:type="dxa"/>
          </w:tcPr>
          <w:p w:rsidR="008444DD" w:rsidRPr="00845754" w:rsidRDefault="008444DD" w:rsidP="000B72CD">
            <w:pPr>
              <w:pStyle w:val="TableEntry"/>
            </w:pPr>
            <w:r w:rsidRPr="00845754">
              <w:t>M</w:t>
            </w:r>
          </w:p>
        </w:tc>
      </w:tr>
      <w:tr w:rsidR="008444DD" w:rsidRPr="00845754" w:rsidTr="004E6153">
        <w:trPr>
          <w:cantSplit/>
        </w:trPr>
        <w:tc>
          <w:tcPr>
            <w:tcW w:w="1728" w:type="dxa"/>
          </w:tcPr>
          <w:p w:rsidR="008444DD" w:rsidRPr="00845754" w:rsidRDefault="008444DD" w:rsidP="000B72CD">
            <w:pPr>
              <w:pStyle w:val="TableEntry"/>
            </w:pPr>
            <w:r w:rsidRPr="00845754">
              <w:t>hpdProviderMailingAddress</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0B72CD">
            <w:pPr>
              <w:pStyle w:val="TableEntry"/>
            </w:pPr>
            <w:r w:rsidRPr="00845754">
              <w:t>status=&lt;primary, other, inactive&gt;</w:t>
            </w:r>
          </w:p>
          <w:p w:rsidR="008444DD" w:rsidRPr="00845754" w:rsidRDefault="008444DD" w:rsidP="0046508E">
            <w:pPr>
              <w:pStyle w:val="TableEntry"/>
            </w:pPr>
            <w:r w:rsidRPr="00845754">
              <w:t xml:space="preserve">$ streetNumber=1221 </w:t>
            </w:r>
          </w:p>
          <w:p w:rsidR="008444DD" w:rsidRPr="00845754" w:rsidRDefault="008444DD" w:rsidP="0046508E">
            <w:pPr>
              <w:pStyle w:val="TableEntry"/>
            </w:pPr>
            <w:r w:rsidRPr="00845754">
              <w:t>$ streetName=Circle Lane</w:t>
            </w:r>
          </w:p>
          <w:p w:rsidR="008444DD" w:rsidRPr="00845754" w:rsidRDefault="008444DD" w:rsidP="000B72CD">
            <w:pPr>
              <w:pStyle w:val="TableEntry"/>
            </w:pPr>
            <w:r w:rsidRPr="00845754">
              <w:t xml:space="preserve">$ city=Nowheresville </w:t>
            </w:r>
          </w:p>
          <w:p w:rsidR="008444DD" w:rsidRPr="00845754" w:rsidRDefault="008444DD" w:rsidP="000B72CD">
            <w:pPr>
              <w:pStyle w:val="TableEntry"/>
            </w:pPr>
            <w:r w:rsidRPr="00845754">
              <w:t xml:space="preserve">$ state=Some </w:t>
            </w:r>
          </w:p>
          <w:p w:rsidR="008444DD" w:rsidRPr="00845754" w:rsidRDefault="008444DD" w:rsidP="005A393B">
            <w:pPr>
              <w:pStyle w:val="TableEntry"/>
            </w:pPr>
            <w:r w:rsidRPr="00845754">
              <w:t>$ postalCode=98765-4321</w:t>
            </w:r>
          </w:p>
          <w:p w:rsidR="008444DD" w:rsidRPr="00845754" w:rsidRDefault="008444DD" w:rsidP="000B72CD">
            <w:pPr>
              <w:pStyle w:val="TableEntry"/>
            </w:pPr>
            <w:r w:rsidRPr="00845754">
              <w:t>$ country=US</w:t>
            </w:r>
          </w:p>
          <w:p w:rsidR="008444DD" w:rsidRPr="00845754" w:rsidRDefault="008444DD" w:rsidP="000B72CD">
            <w:pPr>
              <w:pStyle w:val="TableEntry"/>
            </w:pPr>
            <w:r w:rsidRPr="00845754">
              <w:t>$ addr = 1221 Circle Lane Noweheresville Some 98765 US</w:t>
            </w:r>
          </w:p>
          <w:p w:rsidR="008444DD" w:rsidRPr="00845754" w:rsidRDefault="008444DD" w:rsidP="000B72CD">
            <w:pPr>
              <w:pStyle w:val="TableEntry"/>
            </w:pPr>
            <w:r w:rsidRPr="00845754">
              <w:rPr>
                <w:b/>
                <w:bCs/>
              </w:rPr>
              <w:t>See NOTE 1 below</w:t>
            </w:r>
          </w:p>
        </w:tc>
        <w:tc>
          <w:tcPr>
            <w:tcW w:w="1080" w:type="dxa"/>
          </w:tcPr>
          <w:p w:rsidR="008444DD" w:rsidRPr="00845754" w:rsidRDefault="008444DD" w:rsidP="000B72CD">
            <w:pPr>
              <w:pStyle w:val="TableEntry"/>
            </w:pPr>
            <w:r w:rsidRPr="00845754">
              <w:t>Postal Address</w:t>
            </w:r>
          </w:p>
        </w:tc>
        <w:tc>
          <w:tcPr>
            <w:tcW w:w="1440" w:type="dxa"/>
          </w:tcPr>
          <w:p w:rsidR="008444DD" w:rsidRPr="00845754" w:rsidRDefault="008444DD" w:rsidP="000B72CD">
            <w:pPr>
              <w:pStyle w:val="TableEntry"/>
            </w:pPr>
            <w:r w:rsidRPr="00845754">
              <w:t>Case Ignore Match, Case Ignore Substrings Match</w:t>
            </w:r>
          </w:p>
        </w:tc>
        <w:tc>
          <w:tcPr>
            <w:tcW w:w="1028" w:type="dxa"/>
          </w:tcPr>
          <w:p w:rsidR="008444DD" w:rsidRPr="00845754" w:rsidRDefault="008444DD" w:rsidP="000B72CD">
            <w:pPr>
              <w:pStyle w:val="TableEntry"/>
            </w:pPr>
            <w:r w:rsidRPr="00845754">
              <w:t>M</w:t>
            </w:r>
          </w:p>
        </w:tc>
      </w:tr>
      <w:tr w:rsidR="008444DD" w:rsidRPr="00845754" w:rsidTr="004E6153">
        <w:trPr>
          <w:cantSplit/>
        </w:trPr>
        <w:tc>
          <w:tcPr>
            <w:tcW w:w="1728" w:type="dxa"/>
          </w:tcPr>
          <w:p w:rsidR="008444DD" w:rsidRPr="00845754" w:rsidRDefault="008444DD" w:rsidP="000B72CD">
            <w:pPr>
              <w:pStyle w:val="TableEntry"/>
            </w:pPr>
            <w:r w:rsidRPr="00845754">
              <w:t>hpdProviderPracticeAddress</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0B72CD">
            <w:pPr>
              <w:pStyle w:val="TableEntry"/>
            </w:pPr>
            <w:r w:rsidRPr="00845754">
              <w:t>status=&lt;primary, other, inactive&gt;</w:t>
            </w:r>
          </w:p>
          <w:p w:rsidR="008444DD" w:rsidRPr="00845754" w:rsidRDefault="008444DD" w:rsidP="0046508E">
            <w:pPr>
              <w:pStyle w:val="TableEntry"/>
            </w:pPr>
            <w:r w:rsidRPr="00845754">
              <w:t xml:space="preserve">$ streetNumber=1221 </w:t>
            </w:r>
          </w:p>
          <w:p w:rsidR="008444DD" w:rsidRPr="00845754" w:rsidRDefault="008444DD" w:rsidP="0046508E">
            <w:pPr>
              <w:pStyle w:val="TableEntry"/>
            </w:pPr>
            <w:r w:rsidRPr="00845754">
              <w:t>$ streetName=Circle Lane</w:t>
            </w:r>
          </w:p>
          <w:p w:rsidR="008444DD" w:rsidRPr="00845754" w:rsidRDefault="008444DD" w:rsidP="000B72CD">
            <w:pPr>
              <w:pStyle w:val="TableEntry"/>
            </w:pPr>
            <w:r w:rsidRPr="00845754">
              <w:t xml:space="preserve">$ city=Nowheresville </w:t>
            </w:r>
          </w:p>
          <w:p w:rsidR="008444DD" w:rsidRPr="00845754" w:rsidRDefault="008444DD" w:rsidP="000B72CD">
            <w:pPr>
              <w:pStyle w:val="TableEntry"/>
            </w:pPr>
            <w:r w:rsidRPr="00845754">
              <w:t xml:space="preserve">$ state=Some </w:t>
            </w:r>
          </w:p>
          <w:p w:rsidR="008444DD" w:rsidRPr="00845754" w:rsidRDefault="008444DD" w:rsidP="005A393B">
            <w:pPr>
              <w:pStyle w:val="TableEntry"/>
            </w:pPr>
            <w:r w:rsidRPr="00845754">
              <w:t>$ postalCode=98765-4321</w:t>
            </w:r>
          </w:p>
          <w:p w:rsidR="008444DD" w:rsidRPr="00845754" w:rsidRDefault="008444DD" w:rsidP="000B72CD">
            <w:pPr>
              <w:pStyle w:val="TableEntry"/>
            </w:pPr>
            <w:r w:rsidRPr="00845754">
              <w:t>$ country=US</w:t>
            </w:r>
          </w:p>
          <w:p w:rsidR="008444DD" w:rsidRPr="00845754" w:rsidRDefault="008444DD" w:rsidP="000B72CD">
            <w:pPr>
              <w:pStyle w:val="TableEntry"/>
            </w:pPr>
            <w:r w:rsidRPr="00845754">
              <w:t>$ addr = 1221 Circle Lane Noweheresville Some 98765 Us</w:t>
            </w:r>
          </w:p>
          <w:p w:rsidR="008444DD" w:rsidRPr="00845754" w:rsidRDefault="008444DD" w:rsidP="000B72CD">
            <w:pPr>
              <w:pStyle w:val="TableEntry"/>
            </w:pPr>
            <w:r w:rsidRPr="00845754">
              <w:rPr>
                <w:b/>
                <w:bCs/>
              </w:rPr>
              <w:t>See NOTE 1 below</w:t>
            </w:r>
          </w:p>
        </w:tc>
        <w:tc>
          <w:tcPr>
            <w:tcW w:w="1080" w:type="dxa"/>
          </w:tcPr>
          <w:p w:rsidR="008444DD" w:rsidRPr="00845754" w:rsidRDefault="008444DD" w:rsidP="000B72CD">
            <w:pPr>
              <w:pStyle w:val="TableEntry"/>
            </w:pPr>
            <w:r w:rsidRPr="00845754">
              <w:t>Postal Address</w:t>
            </w:r>
          </w:p>
        </w:tc>
        <w:tc>
          <w:tcPr>
            <w:tcW w:w="1440" w:type="dxa"/>
          </w:tcPr>
          <w:p w:rsidR="008444DD" w:rsidRPr="00845754" w:rsidRDefault="008444DD" w:rsidP="000B72CD">
            <w:pPr>
              <w:pStyle w:val="TableEntry"/>
            </w:pPr>
            <w:r w:rsidRPr="00845754">
              <w:t>Case Ignore Match, Case Ignore Substrings Match</w:t>
            </w:r>
          </w:p>
        </w:tc>
        <w:tc>
          <w:tcPr>
            <w:tcW w:w="1028" w:type="dxa"/>
          </w:tcPr>
          <w:p w:rsidR="008444DD" w:rsidRPr="00845754" w:rsidRDefault="008444DD" w:rsidP="000B72CD">
            <w:pPr>
              <w:pStyle w:val="TableEntry"/>
            </w:pPr>
            <w:r w:rsidRPr="00845754">
              <w:t>M</w:t>
            </w:r>
          </w:p>
        </w:tc>
      </w:tr>
      <w:tr w:rsidR="008444DD" w:rsidRPr="00845754" w:rsidTr="004E6153">
        <w:trPr>
          <w:cantSplit/>
        </w:trPr>
        <w:tc>
          <w:tcPr>
            <w:tcW w:w="1728" w:type="dxa"/>
          </w:tcPr>
          <w:p w:rsidR="008444DD" w:rsidRPr="00845754" w:rsidRDefault="008444DD" w:rsidP="000B72CD">
            <w:pPr>
              <w:pStyle w:val="TableEntry"/>
            </w:pPr>
            <w:r w:rsidRPr="00845754">
              <w:t>memberOf</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0B72CD">
            <w:pPr>
              <w:pStyle w:val="TableEntry"/>
            </w:pPr>
            <w:r w:rsidRPr="00845754">
              <w:t>Group which provider is a member of</w:t>
            </w:r>
          </w:p>
        </w:tc>
        <w:tc>
          <w:tcPr>
            <w:tcW w:w="1080" w:type="dxa"/>
          </w:tcPr>
          <w:p w:rsidR="008444DD" w:rsidRPr="00845754" w:rsidRDefault="008444DD" w:rsidP="000B72CD">
            <w:pPr>
              <w:pStyle w:val="TableEntry"/>
            </w:pPr>
            <w:r w:rsidRPr="00845754">
              <w:t>DN</w:t>
            </w:r>
          </w:p>
        </w:tc>
        <w:tc>
          <w:tcPr>
            <w:tcW w:w="1440" w:type="dxa"/>
          </w:tcPr>
          <w:p w:rsidR="008444DD" w:rsidRPr="00845754" w:rsidRDefault="008444DD" w:rsidP="000B72CD">
            <w:pPr>
              <w:pStyle w:val="TableEntry"/>
            </w:pPr>
            <w:r w:rsidRPr="00845754">
              <w:t>Case Ignore Match</w:t>
            </w:r>
          </w:p>
        </w:tc>
        <w:tc>
          <w:tcPr>
            <w:tcW w:w="1028" w:type="dxa"/>
          </w:tcPr>
          <w:p w:rsidR="008444DD" w:rsidRPr="00845754" w:rsidRDefault="008444DD" w:rsidP="000B72CD">
            <w:pPr>
              <w:pStyle w:val="TableEntry"/>
            </w:pPr>
            <w:r w:rsidRPr="00845754">
              <w:t>M</w:t>
            </w:r>
          </w:p>
        </w:tc>
      </w:tr>
    </w:tbl>
    <w:p w:rsidR="00D563EA" w:rsidRPr="00845754" w:rsidRDefault="00440117" w:rsidP="00D563EA">
      <w:pPr>
        <w:rPr>
          <w:b/>
          <w:bCs/>
          <w:u w:val="single"/>
        </w:rPr>
      </w:pPr>
      <w:r w:rsidRPr="00845754">
        <w:rPr>
          <w:b/>
          <w:bCs/>
          <w:u w:val="single"/>
        </w:rPr>
        <w:t>NOTE 1:</w:t>
      </w:r>
    </w:p>
    <w:p w:rsidR="00721B99" w:rsidRPr="00845754" w:rsidRDefault="00721B99" w:rsidP="00D563EA">
      <w:r w:rsidRPr="00845754">
        <w:t xml:space="preserve">If an address is included, then the $addr is required. </w:t>
      </w:r>
    </w:p>
    <w:p w:rsidR="006A3805" w:rsidRPr="00845754" w:rsidRDefault="006A3805" w:rsidP="00D563EA">
      <w:r w:rsidRPr="00845754">
        <w:t>Country and State Code values are based on the ISO Standard 3166.</w:t>
      </w:r>
    </w:p>
    <w:p w:rsidR="006A3805" w:rsidRPr="00845754" w:rsidRDefault="006A3805" w:rsidP="006A3805">
      <w:r w:rsidRPr="00845754">
        <w:t xml:space="preserve">City values will be defined by national or regional organizations.  An example of a possible list of City values may be found in the World Gazetteer.  Reference URL: </w:t>
      </w:r>
      <w:hyperlink r:id="rId31" w:history="1">
        <w:r w:rsidRPr="00845754">
          <w:rPr>
            <w:rStyle w:val="Hyperlink"/>
          </w:rPr>
          <w:t>http://www.commondatahub.com/city_source.jsp</w:t>
        </w:r>
      </w:hyperlink>
    </w:p>
    <w:p w:rsidR="006A3805" w:rsidRPr="00845754" w:rsidRDefault="006A3805" w:rsidP="006A3805">
      <w:pPr>
        <w:spacing w:before="100" w:beforeAutospacing="1" w:after="100" w:afterAutospacing="1"/>
      </w:pPr>
      <w:r w:rsidRPr="00845754">
        <w:t>CDH GC05  – Cities in US and Canada</w:t>
      </w:r>
    </w:p>
    <w:p w:rsidR="006A3805" w:rsidRPr="00845754" w:rsidRDefault="006A3805" w:rsidP="006A3805">
      <w:pPr>
        <w:spacing w:before="100" w:beforeAutospacing="1" w:after="100" w:afterAutospacing="1"/>
      </w:pPr>
      <w:r w:rsidRPr="00845754">
        <w:t>CDH GC06  – Large Cities in US and Canada</w:t>
      </w:r>
    </w:p>
    <w:p w:rsidR="006A3805" w:rsidRPr="00845754" w:rsidRDefault="006A3805" w:rsidP="006A3805">
      <w:r w:rsidRPr="00845754">
        <w:t>DCH GC07S- Large Cities in the world (population &gt; 20,000)</w:t>
      </w:r>
      <w:r w:rsidRPr="00845754">
        <w:tab/>
      </w:r>
    </w:p>
    <w:p w:rsidR="006A5B16" w:rsidRPr="00845754" w:rsidRDefault="006A5B16" w:rsidP="00D563EA">
      <w:pPr>
        <w:rPr>
          <w:b/>
          <w:bCs/>
          <w:u w:val="single"/>
        </w:rPr>
      </w:pPr>
    </w:p>
    <w:p w:rsidR="00D563EA" w:rsidRPr="00845754" w:rsidRDefault="00440117" w:rsidP="00D563EA">
      <w:pPr>
        <w:rPr>
          <w:b/>
          <w:bCs/>
          <w:u w:val="single"/>
        </w:rPr>
      </w:pPr>
      <w:r w:rsidRPr="00845754">
        <w:rPr>
          <w:b/>
          <w:bCs/>
          <w:u w:val="single"/>
        </w:rPr>
        <w:t>HPDProviderCredential</w:t>
      </w:r>
    </w:p>
    <w:p w:rsidR="00D563EA" w:rsidRPr="00845754" w:rsidRDefault="00D563EA" w:rsidP="00D563EA">
      <w:r w:rsidRPr="00845754">
        <w:rPr>
          <w:b/>
          <w:i/>
        </w:rPr>
        <w:t>Object Class:</w:t>
      </w:r>
      <w:r w:rsidRPr="00845754">
        <w:t xml:space="preserve"> </w:t>
      </w:r>
      <w:r w:rsidRPr="00845754">
        <w:tab/>
      </w:r>
      <w:r w:rsidRPr="00845754">
        <w:tab/>
      </w:r>
      <w:r w:rsidRPr="00845754">
        <w:tab/>
        <w:t xml:space="preserve">HPDProviderCredential </w:t>
      </w:r>
    </w:p>
    <w:p w:rsidR="00D563EA" w:rsidRPr="00845754" w:rsidRDefault="00D563EA" w:rsidP="00D563EA">
      <w:r w:rsidRPr="00845754">
        <w:rPr>
          <w:b/>
          <w:i/>
        </w:rPr>
        <w:t>Superior Object Class:</w:t>
      </w:r>
      <w:r w:rsidRPr="00845754">
        <w:t xml:space="preserve"> </w:t>
      </w:r>
      <w:r w:rsidRPr="00845754">
        <w:tab/>
        <w:t>top</w:t>
      </w:r>
    </w:p>
    <w:p w:rsidR="00D563EA" w:rsidRPr="00845754" w:rsidRDefault="00D563EA" w:rsidP="00D563EA">
      <w:pPr>
        <w:rPr>
          <w:rFonts w:ascii="Courier New" w:hAnsi="Courier New"/>
        </w:rPr>
      </w:pPr>
      <w:r w:rsidRPr="00845754">
        <w:rPr>
          <w:b/>
          <w:i/>
        </w:rPr>
        <w:t>OID:</w:t>
      </w:r>
      <w:r w:rsidRPr="00845754">
        <w:rPr>
          <w:rFonts w:ascii="Courier New" w:hAnsi="Courier New"/>
        </w:rPr>
        <w:t xml:space="preserve"> </w:t>
      </w:r>
      <w:r w:rsidRPr="00845754">
        <w:rPr>
          <w:rFonts w:ascii="Courier New" w:hAnsi="Courier New"/>
        </w:rPr>
        <w:tab/>
      </w:r>
      <w:r w:rsidRPr="00845754">
        <w:rPr>
          <w:rFonts w:ascii="Courier New" w:hAnsi="Courier New"/>
        </w:rPr>
        <w:tab/>
      </w:r>
      <w:r w:rsidRPr="00845754">
        <w:rPr>
          <w:rFonts w:ascii="Courier New" w:hAnsi="Courier New"/>
        </w:rPr>
        <w:tab/>
      </w:r>
      <w:r w:rsidRPr="00845754">
        <w:rPr>
          <w:rFonts w:ascii="Courier New" w:hAnsi="Courier New"/>
        </w:rPr>
        <w:tab/>
        <w:t>&lt;TBD&gt;</w:t>
      </w:r>
      <w:r w:rsidRPr="00845754">
        <w:rPr>
          <w:rFonts w:ascii="Courier New" w:hAnsi="Courier New"/>
        </w:rPr>
        <w:tab/>
      </w:r>
    </w:p>
    <w:p w:rsidR="00D563EA" w:rsidRPr="00845754" w:rsidRDefault="00D563EA" w:rsidP="00D563EA">
      <w:r w:rsidRPr="00845754">
        <w:rPr>
          <w:b/>
          <w:i/>
        </w:rPr>
        <w:t xml:space="preserve">Object Class Type: </w:t>
      </w:r>
      <w:r w:rsidRPr="00845754">
        <w:rPr>
          <w:b/>
          <w:i/>
        </w:rPr>
        <w:tab/>
      </w:r>
      <w:r w:rsidRPr="00845754">
        <w:rPr>
          <w:b/>
          <w:i/>
        </w:rPr>
        <w:tab/>
      </w:r>
      <w:r w:rsidR="00907D43" w:rsidRPr="00845754">
        <w:t>Structure</w:t>
      </w:r>
    </w:p>
    <w:p w:rsidR="00D563EA" w:rsidRPr="00845754" w:rsidRDefault="00D563EA" w:rsidP="00D563EA">
      <w:pPr>
        <w:rPr>
          <w:b/>
          <w:i/>
        </w:rPr>
      </w:pPr>
      <w:r w:rsidRPr="00845754">
        <w:rPr>
          <w:b/>
          <w:i/>
        </w:rPr>
        <w:t>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810"/>
        <w:gridCol w:w="3510"/>
        <w:gridCol w:w="1170"/>
        <w:gridCol w:w="1350"/>
        <w:gridCol w:w="1028"/>
      </w:tblGrid>
      <w:tr w:rsidR="00D563EA" w:rsidRPr="00845754" w:rsidTr="004E6153">
        <w:trPr>
          <w:cantSplit/>
          <w:tblHeader/>
        </w:trPr>
        <w:tc>
          <w:tcPr>
            <w:tcW w:w="1728" w:type="dxa"/>
            <w:shd w:val="clear" w:color="auto" w:fill="E0E0E0"/>
            <w:vAlign w:val="center"/>
          </w:tcPr>
          <w:p w:rsidR="00D563EA" w:rsidRPr="00845754" w:rsidRDefault="00D563EA" w:rsidP="004E6153">
            <w:pPr>
              <w:pStyle w:val="TableEntryHeader"/>
              <w:rPr>
                <w:i/>
              </w:rPr>
            </w:pPr>
            <w:r w:rsidRPr="00845754">
              <w:t>Attribute</w:t>
            </w:r>
          </w:p>
        </w:tc>
        <w:tc>
          <w:tcPr>
            <w:tcW w:w="810" w:type="dxa"/>
            <w:shd w:val="clear" w:color="auto" w:fill="E0E0E0"/>
            <w:vAlign w:val="center"/>
          </w:tcPr>
          <w:p w:rsidR="00D563EA" w:rsidRPr="00845754" w:rsidRDefault="00D563EA" w:rsidP="004E6153">
            <w:pPr>
              <w:pStyle w:val="TableEntryHeader"/>
              <w:rPr>
                <w:i/>
              </w:rPr>
            </w:pPr>
            <w:r w:rsidRPr="00845754">
              <w:rPr>
                <w:i/>
              </w:rPr>
              <w:t>OID</w:t>
            </w:r>
          </w:p>
        </w:tc>
        <w:tc>
          <w:tcPr>
            <w:tcW w:w="3510" w:type="dxa"/>
            <w:shd w:val="clear" w:color="auto" w:fill="E0E0E0"/>
            <w:vAlign w:val="center"/>
          </w:tcPr>
          <w:p w:rsidR="00D563EA" w:rsidRPr="00845754" w:rsidRDefault="00D563EA" w:rsidP="004E6153">
            <w:pPr>
              <w:pStyle w:val="TableEntryHeader"/>
              <w:rPr>
                <w:i/>
              </w:rPr>
            </w:pPr>
            <w:r w:rsidRPr="00845754">
              <w:rPr>
                <w:i/>
              </w:rPr>
              <w:t>Description</w:t>
            </w:r>
          </w:p>
        </w:tc>
        <w:tc>
          <w:tcPr>
            <w:tcW w:w="1170" w:type="dxa"/>
            <w:shd w:val="clear" w:color="auto" w:fill="E0E0E0"/>
            <w:vAlign w:val="center"/>
          </w:tcPr>
          <w:p w:rsidR="00D563EA" w:rsidRPr="00845754" w:rsidRDefault="00D563EA" w:rsidP="004E6153">
            <w:pPr>
              <w:pStyle w:val="TableEntryHeader"/>
              <w:rPr>
                <w:i/>
              </w:rPr>
            </w:pPr>
            <w:r w:rsidRPr="00845754">
              <w:rPr>
                <w:i/>
              </w:rPr>
              <w:t>Syntax</w:t>
            </w:r>
          </w:p>
        </w:tc>
        <w:tc>
          <w:tcPr>
            <w:tcW w:w="1350" w:type="dxa"/>
            <w:shd w:val="clear" w:color="auto" w:fill="E0E0E0"/>
            <w:vAlign w:val="center"/>
          </w:tcPr>
          <w:p w:rsidR="00D563EA" w:rsidRPr="00845754" w:rsidRDefault="00D563EA" w:rsidP="004E6153">
            <w:pPr>
              <w:pStyle w:val="TableEntryHeader"/>
              <w:rPr>
                <w:i/>
              </w:rPr>
            </w:pPr>
            <w:r w:rsidRPr="00845754">
              <w:rPr>
                <w:i/>
              </w:rPr>
              <w:t>Matching rules</w:t>
            </w:r>
          </w:p>
        </w:tc>
        <w:tc>
          <w:tcPr>
            <w:tcW w:w="1028" w:type="dxa"/>
            <w:shd w:val="clear" w:color="auto" w:fill="E0E0E0"/>
            <w:vAlign w:val="center"/>
          </w:tcPr>
          <w:p w:rsidR="00D563EA" w:rsidRPr="00845754" w:rsidRDefault="00D563EA" w:rsidP="004E6153">
            <w:pPr>
              <w:pStyle w:val="TableEntryHeader"/>
              <w:rPr>
                <w:i/>
              </w:rPr>
            </w:pPr>
            <w:r w:rsidRPr="00845754">
              <w:rPr>
                <w:i/>
              </w:rPr>
              <w:t>Multi-Valued</w:t>
            </w:r>
          </w:p>
        </w:tc>
      </w:tr>
      <w:tr w:rsidR="008444DD" w:rsidRPr="00845754" w:rsidTr="004E6153">
        <w:trPr>
          <w:cantSplit/>
        </w:trPr>
        <w:tc>
          <w:tcPr>
            <w:tcW w:w="1728" w:type="dxa"/>
          </w:tcPr>
          <w:p w:rsidR="008444DD" w:rsidRPr="00845754" w:rsidRDefault="008444DD" w:rsidP="00D563EA">
            <w:pPr>
              <w:rPr>
                <w:sz w:val="20"/>
              </w:rPr>
            </w:pPr>
            <w:r w:rsidRPr="00845754">
              <w:rPr>
                <w:sz w:val="20"/>
              </w:rPr>
              <w:t>credentialType</w:t>
            </w:r>
          </w:p>
        </w:tc>
        <w:tc>
          <w:tcPr>
            <w:tcW w:w="810" w:type="dxa"/>
          </w:tcPr>
          <w:p w:rsidR="008444DD" w:rsidRPr="00845754" w:rsidRDefault="008444DD">
            <w:pPr>
              <w:rPr>
                <w:sz w:val="20"/>
              </w:rPr>
            </w:pPr>
            <w:r w:rsidRPr="00845754">
              <w:rPr>
                <w:i/>
                <w:sz w:val="20"/>
              </w:rPr>
              <w:t>TBD</w:t>
            </w:r>
          </w:p>
        </w:tc>
        <w:tc>
          <w:tcPr>
            <w:tcW w:w="3510" w:type="dxa"/>
          </w:tcPr>
          <w:p w:rsidR="008444DD" w:rsidRPr="00845754" w:rsidRDefault="008444DD" w:rsidP="00A40CE7">
            <w:pPr>
              <w:pStyle w:val="TableEntry"/>
            </w:pPr>
            <w:r w:rsidRPr="00845754">
              <w:t xml:space="preserve">Type of Credential&lt;degree, certificate, credential&gt; </w:t>
            </w:r>
          </w:p>
        </w:tc>
        <w:tc>
          <w:tcPr>
            <w:tcW w:w="1170" w:type="dxa"/>
          </w:tcPr>
          <w:p w:rsidR="008444DD" w:rsidRPr="00845754" w:rsidRDefault="008444DD" w:rsidP="00D563EA">
            <w:pPr>
              <w:rPr>
                <w:sz w:val="20"/>
              </w:rPr>
            </w:pPr>
            <w:r w:rsidRPr="00845754">
              <w:rPr>
                <w:sz w:val="20"/>
              </w:rPr>
              <w:t>Directory String</w:t>
            </w:r>
          </w:p>
        </w:tc>
        <w:tc>
          <w:tcPr>
            <w:tcW w:w="1350" w:type="dxa"/>
          </w:tcPr>
          <w:p w:rsidR="008444DD" w:rsidRPr="00845754" w:rsidRDefault="008444DD" w:rsidP="00D563EA">
            <w:pPr>
              <w:rPr>
                <w:sz w:val="20"/>
              </w:rPr>
            </w:pPr>
            <w:r w:rsidRPr="00845754">
              <w:rPr>
                <w:sz w:val="20"/>
              </w:rPr>
              <w:t>Case Ignore Match</w:t>
            </w:r>
          </w:p>
        </w:tc>
        <w:tc>
          <w:tcPr>
            <w:tcW w:w="1028" w:type="dxa"/>
          </w:tcPr>
          <w:p w:rsidR="008444DD" w:rsidRPr="00845754" w:rsidRDefault="008444DD" w:rsidP="00D563EA">
            <w:pPr>
              <w:rPr>
                <w:sz w:val="20"/>
              </w:rPr>
            </w:pPr>
            <w:r w:rsidRPr="00845754">
              <w:rPr>
                <w:sz w:val="20"/>
              </w:rPr>
              <w:t>S</w:t>
            </w:r>
          </w:p>
        </w:tc>
      </w:tr>
      <w:tr w:rsidR="008444DD" w:rsidRPr="00845754" w:rsidTr="004E6153">
        <w:trPr>
          <w:cantSplit/>
        </w:trPr>
        <w:tc>
          <w:tcPr>
            <w:tcW w:w="1728" w:type="dxa"/>
          </w:tcPr>
          <w:p w:rsidR="008444DD" w:rsidRPr="00845754" w:rsidRDefault="008444DD" w:rsidP="00D563EA">
            <w:pPr>
              <w:rPr>
                <w:sz w:val="20"/>
              </w:rPr>
            </w:pPr>
            <w:r w:rsidRPr="00845754">
              <w:rPr>
                <w:sz w:val="20"/>
              </w:rPr>
              <w:t>credentialName</w:t>
            </w:r>
          </w:p>
        </w:tc>
        <w:tc>
          <w:tcPr>
            <w:tcW w:w="810" w:type="dxa"/>
          </w:tcPr>
          <w:p w:rsidR="008444DD" w:rsidRPr="00845754" w:rsidRDefault="008444DD">
            <w:pPr>
              <w:rPr>
                <w:sz w:val="20"/>
              </w:rPr>
            </w:pPr>
            <w:r w:rsidRPr="00845754">
              <w:rPr>
                <w:i/>
                <w:sz w:val="20"/>
              </w:rPr>
              <w:t>TBD</w:t>
            </w:r>
          </w:p>
        </w:tc>
        <w:tc>
          <w:tcPr>
            <w:tcW w:w="3510" w:type="dxa"/>
          </w:tcPr>
          <w:p w:rsidR="008444DD" w:rsidRPr="00845754" w:rsidRDefault="008444DD" w:rsidP="00250134">
            <w:pPr>
              <w:rPr>
                <w:sz w:val="20"/>
              </w:rPr>
            </w:pPr>
            <w:r w:rsidRPr="00845754">
              <w:rPr>
                <w:sz w:val="20"/>
              </w:rPr>
              <w:t xml:space="preserve">Name of Credential, degree, or certification  that belongs to provider. </w:t>
            </w:r>
          </w:p>
          <w:p w:rsidR="008444DD" w:rsidRPr="00845754" w:rsidRDefault="008444DD" w:rsidP="00250134">
            <w:pPr>
              <w:rPr>
                <w:sz w:val="20"/>
              </w:rPr>
            </w:pPr>
            <w:r w:rsidRPr="00845754">
              <w:rPr>
                <w:sz w:val="20"/>
              </w:rPr>
              <w:t>Follows the ISO21091 naming format as that of the HCStandardRole:</w:t>
            </w:r>
          </w:p>
          <w:p w:rsidR="008444DD" w:rsidRPr="00845754" w:rsidRDefault="008444DD" w:rsidP="00AE191E">
            <w:pPr>
              <w:rPr>
                <w:sz w:val="20"/>
              </w:rPr>
            </w:pPr>
            <w:r w:rsidRPr="00845754">
              <w:rPr>
                <w:sz w:val="20"/>
              </w:rPr>
              <w:t xml:space="preserve">credentialName@organization_domain_name </w:t>
            </w:r>
          </w:p>
          <w:p w:rsidR="008444DD" w:rsidRPr="00845754" w:rsidRDefault="008444DD" w:rsidP="00AE191E">
            <w:pPr>
              <w:rPr>
                <w:sz w:val="20"/>
              </w:rPr>
            </w:pPr>
            <w:r w:rsidRPr="00845754">
              <w:rPr>
                <w:sz w:val="20"/>
              </w:rPr>
              <w:t>where credentialName is the standard name of the credential, and organization_domain_name is the domain name of the organization for those credentials local to the organization, or</w:t>
            </w:r>
          </w:p>
          <w:p w:rsidR="008444DD" w:rsidRPr="00845754" w:rsidRDefault="008444DD" w:rsidP="00AE191E">
            <w:pPr>
              <w:rPr>
                <w:sz w:val="20"/>
              </w:rPr>
            </w:pPr>
            <w:r w:rsidRPr="00845754">
              <w:rPr>
                <w:sz w:val="20"/>
              </w:rPr>
              <w:t>credential@Locality</w:t>
            </w:r>
          </w:p>
          <w:p w:rsidR="008444DD" w:rsidRPr="00845754" w:rsidRDefault="008444DD" w:rsidP="00AE191E">
            <w:pPr>
              <w:rPr>
                <w:sz w:val="20"/>
              </w:rPr>
            </w:pPr>
            <w:r w:rsidRPr="00845754">
              <w:rPr>
                <w:sz w:val="20"/>
              </w:rPr>
              <w:t>where credential is the standard name of the structural role if applicable to the Locality (i.e. state).</w:t>
            </w:r>
          </w:p>
        </w:tc>
        <w:tc>
          <w:tcPr>
            <w:tcW w:w="1170" w:type="dxa"/>
          </w:tcPr>
          <w:p w:rsidR="008444DD" w:rsidRPr="00845754" w:rsidRDefault="008444DD" w:rsidP="00D563EA">
            <w:pPr>
              <w:rPr>
                <w:sz w:val="20"/>
              </w:rPr>
            </w:pPr>
            <w:r w:rsidRPr="00845754">
              <w:rPr>
                <w:sz w:val="20"/>
              </w:rPr>
              <w:t>Directory String</w:t>
            </w:r>
          </w:p>
        </w:tc>
        <w:tc>
          <w:tcPr>
            <w:tcW w:w="1350" w:type="dxa"/>
          </w:tcPr>
          <w:p w:rsidR="008444DD" w:rsidRPr="00845754" w:rsidRDefault="008444DD" w:rsidP="00D563EA">
            <w:pPr>
              <w:rPr>
                <w:b/>
                <w:i/>
                <w:sz w:val="20"/>
              </w:rPr>
            </w:pPr>
            <w:r w:rsidRPr="00845754">
              <w:rPr>
                <w:sz w:val="20"/>
              </w:rPr>
              <w:t>Case Ignore Match</w:t>
            </w:r>
          </w:p>
        </w:tc>
        <w:tc>
          <w:tcPr>
            <w:tcW w:w="1028" w:type="dxa"/>
          </w:tcPr>
          <w:p w:rsidR="008444DD" w:rsidRPr="00845754" w:rsidRDefault="008444DD" w:rsidP="00D563EA">
            <w:pPr>
              <w:rPr>
                <w:sz w:val="20"/>
              </w:rPr>
            </w:pPr>
            <w:r w:rsidRPr="00845754">
              <w:rPr>
                <w:sz w:val="20"/>
              </w:rPr>
              <w:t>S</w:t>
            </w:r>
          </w:p>
        </w:tc>
      </w:tr>
      <w:tr w:rsidR="008444DD" w:rsidRPr="00845754" w:rsidTr="004E6153">
        <w:trPr>
          <w:cantSplit/>
        </w:trPr>
        <w:tc>
          <w:tcPr>
            <w:tcW w:w="1728" w:type="dxa"/>
          </w:tcPr>
          <w:p w:rsidR="008444DD" w:rsidRPr="00845754" w:rsidRDefault="008444DD" w:rsidP="00D563EA">
            <w:pPr>
              <w:rPr>
                <w:sz w:val="20"/>
              </w:rPr>
            </w:pPr>
            <w:r w:rsidRPr="00845754">
              <w:rPr>
                <w:sz w:val="20"/>
              </w:rPr>
              <w:t>credentialNumber</w:t>
            </w:r>
          </w:p>
        </w:tc>
        <w:tc>
          <w:tcPr>
            <w:tcW w:w="810" w:type="dxa"/>
          </w:tcPr>
          <w:p w:rsidR="008444DD" w:rsidRPr="00845754" w:rsidRDefault="008444DD">
            <w:pPr>
              <w:rPr>
                <w:sz w:val="20"/>
              </w:rPr>
            </w:pPr>
            <w:r w:rsidRPr="00845754">
              <w:rPr>
                <w:i/>
                <w:sz w:val="20"/>
              </w:rPr>
              <w:t>TBD</w:t>
            </w:r>
          </w:p>
        </w:tc>
        <w:tc>
          <w:tcPr>
            <w:tcW w:w="3510" w:type="dxa"/>
          </w:tcPr>
          <w:p w:rsidR="008444DD" w:rsidRPr="00845754" w:rsidRDefault="008444DD" w:rsidP="00250134">
            <w:pPr>
              <w:rPr>
                <w:sz w:val="20"/>
              </w:rPr>
            </w:pPr>
            <w:r w:rsidRPr="00845754">
              <w:rPr>
                <w:sz w:val="20"/>
              </w:rPr>
              <w:t>Credential Identifier Follows the ISO 21091 UID format:</w:t>
            </w:r>
          </w:p>
          <w:p w:rsidR="008444DD" w:rsidRPr="00845754" w:rsidRDefault="008444DD" w:rsidP="00250134">
            <w:pPr>
              <w:rPr>
                <w:sz w:val="20"/>
              </w:rPr>
            </w:pPr>
            <w:r w:rsidRPr="00845754">
              <w:rPr>
                <w:sz w:val="20"/>
              </w:rPr>
              <w:t xml:space="preserve"> (Issuing Authority OID: ID)</w:t>
            </w:r>
          </w:p>
          <w:p w:rsidR="008444DD" w:rsidRPr="00845754" w:rsidRDefault="008444DD" w:rsidP="007C7B47">
            <w:pPr>
              <w:rPr>
                <w:sz w:val="20"/>
              </w:rPr>
            </w:pPr>
            <w:r w:rsidRPr="00845754">
              <w:rPr>
                <w:sz w:val="20"/>
              </w:rPr>
              <w:t xml:space="preserve">The issuing authority OID could be used to identify the issuing agency, state and country. </w:t>
            </w:r>
          </w:p>
        </w:tc>
        <w:tc>
          <w:tcPr>
            <w:tcW w:w="1170" w:type="dxa"/>
          </w:tcPr>
          <w:p w:rsidR="008444DD" w:rsidRPr="00845754" w:rsidRDefault="008444DD" w:rsidP="00D563EA">
            <w:pPr>
              <w:rPr>
                <w:sz w:val="20"/>
              </w:rPr>
            </w:pPr>
            <w:r w:rsidRPr="00845754">
              <w:rPr>
                <w:sz w:val="20"/>
              </w:rPr>
              <w:t>Directory String</w:t>
            </w:r>
          </w:p>
        </w:tc>
        <w:tc>
          <w:tcPr>
            <w:tcW w:w="1350" w:type="dxa"/>
          </w:tcPr>
          <w:p w:rsidR="008444DD" w:rsidRPr="00845754" w:rsidRDefault="008444DD" w:rsidP="00D563EA">
            <w:pPr>
              <w:rPr>
                <w:sz w:val="20"/>
              </w:rPr>
            </w:pPr>
            <w:r w:rsidRPr="00845754">
              <w:rPr>
                <w:sz w:val="20"/>
              </w:rPr>
              <w:t>Case Ignore Match</w:t>
            </w:r>
          </w:p>
        </w:tc>
        <w:tc>
          <w:tcPr>
            <w:tcW w:w="1028" w:type="dxa"/>
          </w:tcPr>
          <w:p w:rsidR="008444DD" w:rsidRPr="00845754" w:rsidRDefault="008444DD" w:rsidP="00D563EA">
            <w:pPr>
              <w:rPr>
                <w:sz w:val="20"/>
              </w:rPr>
            </w:pPr>
            <w:r w:rsidRPr="00845754">
              <w:rPr>
                <w:sz w:val="20"/>
              </w:rPr>
              <w:t>S</w:t>
            </w:r>
          </w:p>
        </w:tc>
      </w:tr>
    </w:tbl>
    <w:p w:rsidR="00D563EA" w:rsidRPr="00845754" w:rsidRDefault="00D563EA" w:rsidP="00D563EA"/>
    <w:p w:rsidR="00D563EA" w:rsidRPr="00845754" w:rsidRDefault="00D563EA" w:rsidP="00D563EA">
      <w:pPr>
        <w:rPr>
          <w:b/>
          <w:i/>
        </w:rPr>
      </w:pPr>
      <w:r w:rsidRPr="00845754">
        <w:rPr>
          <w:b/>
          <w:i/>
        </w:rPr>
        <w:t>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900"/>
        <w:gridCol w:w="3420"/>
        <w:gridCol w:w="1080"/>
        <w:gridCol w:w="1440"/>
        <w:gridCol w:w="1028"/>
      </w:tblGrid>
      <w:tr w:rsidR="00D563EA" w:rsidRPr="00845754" w:rsidTr="004E6153">
        <w:trPr>
          <w:cantSplit/>
          <w:trHeight w:val="70"/>
          <w:tblHeader/>
        </w:trPr>
        <w:tc>
          <w:tcPr>
            <w:tcW w:w="1728" w:type="dxa"/>
            <w:shd w:val="clear" w:color="auto" w:fill="E0E0E0"/>
            <w:vAlign w:val="center"/>
          </w:tcPr>
          <w:p w:rsidR="00D563EA" w:rsidRPr="00845754" w:rsidRDefault="00D563EA" w:rsidP="004E6153">
            <w:pPr>
              <w:pStyle w:val="TableEntryHeader"/>
              <w:rPr>
                <w:i/>
              </w:rPr>
            </w:pPr>
            <w:r w:rsidRPr="00845754">
              <w:t>Attribute</w:t>
            </w:r>
          </w:p>
        </w:tc>
        <w:tc>
          <w:tcPr>
            <w:tcW w:w="900" w:type="dxa"/>
            <w:shd w:val="clear" w:color="auto" w:fill="E0E0E0"/>
            <w:vAlign w:val="center"/>
          </w:tcPr>
          <w:p w:rsidR="00D563EA" w:rsidRPr="00845754" w:rsidRDefault="00D563EA" w:rsidP="004E6153">
            <w:pPr>
              <w:pStyle w:val="TableEntryHeader"/>
              <w:rPr>
                <w:i/>
              </w:rPr>
            </w:pPr>
            <w:r w:rsidRPr="00845754">
              <w:rPr>
                <w:i/>
              </w:rPr>
              <w:t>OID</w:t>
            </w:r>
          </w:p>
        </w:tc>
        <w:tc>
          <w:tcPr>
            <w:tcW w:w="3420" w:type="dxa"/>
            <w:shd w:val="clear" w:color="auto" w:fill="E0E0E0"/>
            <w:vAlign w:val="center"/>
          </w:tcPr>
          <w:p w:rsidR="00D563EA" w:rsidRPr="00845754" w:rsidRDefault="00D563EA" w:rsidP="004E6153">
            <w:pPr>
              <w:pStyle w:val="TableEntryHeader"/>
              <w:rPr>
                <w:i/>
              </w:rPr>
            </w:pPr>
            <w:r w:rsidRPr="00845754">
              <w:rPr>
                <w:i/>
              </w:rPr>
              <w:t>Description</w:t>
            </w:r>
          </w:p>
        </w:tc>
        <w:tc>
          <w:tcPr>
            <w:tcW w:w="1080" w:type="dxa"/>
            <w:shd w:val="clear" w:color="auto" w:fill="E0E0E0"/>
            <w:vAlign w:val="center"/>
          </w:tcPr>
          <w:p w:rsidR="00D563EA" w:rsidRPr="00845754" w:rsidRDefault="00D563EA" w:rsidP="004E6153">
            <w:pPr>
              <w:pStyle w:val="TableEntryHeader"/>
              <w:rPr>
                <w:i/>
              </w:rPr>
            </w:pPr>
            <w:r w:rsidRPr="00845754">
              <w:rPr>
                <w:i/>
              </w:rPr>
              <w:t>Syntax</w:t>
            </w:r>
          </w:p>
        </w:tc>
        <w:tc>
          <w:tcPr>
            <w:tcW w:w="1440" w:type="dxa"/>
            <w:shd w:val="clear" w:color="auto" w:fill="E0E0E0"/>
            <w:vAlign w:val="center"/>
          </w:tcPr>
          <w:p w:rsidR="00D563EA" w:rsidRPr="00845754" w:rsidRDefault="00D563EA" w:rsidP="004E6153">
            <w:pPr>
              <w:pStyle w:val="TableEntryHeader"/>
              <w:rPr>
                <w:i/>
              </w:rPr>
            </w:pPr>
            <w:r w:rsidRPr="00845754">
              <w:rPr>
                <w:i/>
              </w:rPr>
              <w:t>Matching rules</w:t>
            </w:r>
          </w:p>
        </w:tc>
        <w:tc>
          <w:tcPr>
            <w:tcW w:w="1028" w:type="dxa"/>
            <w:shd w:val="clear" w:color="auto" w:fill="E0E0E0"/>
            <w:vAlign w:val="center"/>
          </w:tcPr>
          <w:p w:rsidR="00D563EA" w:rsidRPr="00845754" w:rsidRDefault="00D563EA" w:rsidP="004E6153">
            <w:pPr>
              <w:pStyle w:val="TableEntryHeader"/>
              <w:rPr>
                <w:i/>
              </w:rPr>
            </w:pPr>
            <w:r w:rsidRPr="00845754">
              <w:rPr>
                <w:i/>
              </w:rPr>
              <w:t>Multi-Valued</w:t>
            </w:r>
          </w:p>
        </w:tc>
      </w:tr>
      <w:tr w:rsidR="008444DD" w:rsidRPr="00845754" w:rsidTr="004E6153">
        <w:trPr>
          <w:cantSplit/>
        </w:trPr>
        <w:tc>
          <w:tcPr>
            <w:tcW w:w="1728" w:type="dxa"/>
          </w:tcPr>
          <w:p w:rsidR="008444DD" w:rsidRPr="00845754" w:rsidRDefault="008444DD" w:rsidP="005D30EF">
            <w:pPr>
              <w:pStyle w:val="TableEntry"/>
            </w:pPr>
            <w:r w:rsidRPr="00845754">
              <w:t>Description</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5D30EF">
            <w:pPr>
              <w:pStyle w:val="TableEntry"/>
            </w:pPr>
            <w:r w:rsidRPr="00845754">
              <w:t>Additional information on the credential</w:t>
            </w:r>
          </w:p>
        </w:tc>
        <w:tc>
          <w:tcPr>
            <w:tcW w:w="1080" w:type="dxa"/>
          </w:tcPr>
          <w:p w:rsidR="008444DD" w:rsidRPr="00845754" w:rsidRDefault="008444DD" w:rsidP="005D30EF">
            <w:pPr>
              <w:pStyle w:val="TableEntry"/>
            </w:pPr>
            <w:r w:rsidRPr="00845754">
              <w:t>Directory String</w:t>
            </w:r>
          </w:p>
        </w:tc>
        <w:tc>
          <w:tcPr>
            <w:tcW w:w="1440" w:type="dxa"/>
          </w:tcPr>
          <w:p w:rsidR="008444DD" w:rsidRPr="00845754" w:rsidRDefault="008444DD" w:rsidP="005D30EF">
            <w:pPr>
              <w:pStyle w:val="TableEntry"/>
              <w:rPr>
                <w:i/>
              </w:rPr>
            </w:pPr>
            <w:r w:rsidRPr="00845754">
              <w:t>Case Ignore Match</w:t>
            </w:r>
          </w:p>
        </w:tc>
        <w:tc>
          <w:tcPr>
            <w:tcW w:w="1028" w:type="dxa"/>
          </w:tcPr>
          <w:p w:rsidR="008444DD" w:rsidRPr="00845754" w:rsidRDefault="008444DD" w:rsidP="005D30EF">
            <w:pPr>
              <w:pStyle w:val="TableEntry"/>
            </w:pPr>
            <w:r w:rsidRPr="00845754">
              <w:t>S</w:t>
            </w:r>
          </w:p>
        </w:tc>
      </w:tr>
      <w:tr w:rsidR="008444DD" w:rsidRPr="00845754" w:rsidTr="004E6153">
        <w:trPr>
          <w:cantSplit/>
        </w:trPr>
        <w:tc>
          <w:tcPr>
            <w:tcW w:w="1728" w:type="dxa"/>
          </w:tcPr>
          <w:p w:rsidR="008444DD" w:rsidRPr="00845754" w:rsidRDefault="008444DD" w:rsidP="005D30EF">
            <w:pPr>
              <w:pStyle w:val="TableEntry"/>
            </w:pPr>
            <w:r w:rsidRPr="00845754">
              <w:t>credentialIssueDate</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5D30EF">
            <w:pPr>
              <w:pStyle w:val="TableEntry"/>
            </w:pPr>
            <w:r w:rsidRPr="00845754">
              <w:t>Date when credential was issued to the provider</w:t>
            </w:r>
          </w:p>
        </w:tc>
        <w:tc>
          <w:tcPr>
            <w:tcW w:w="1080" w:type="dxa"/>
          </w:tcPr>
          <w:p w:rsidR="008444DD" w:rsidRPr="00845754" w:rsidRDefault="008444DD" w:rsidP="005D30EF">
            <w:pPr>
              <w:pStyle w:val="TableEntry"/>
            </w:pPr>
            <w:r w:rsidRPr="00845754">
              <w:t>Date</w:t>
            </w:r>
          </w:p>
        </w:tc>
        <w:tc>
          <w:tcPr>
            <w:tcW w:w="1440" w:type="dxa"/>
          </w:tcPr>
          <w:p w:rsidR="008444DD" w:rsidRPr="00845754" w:rsidRDefault="008444DD" w:rsidP="005D30EF">
            <w:pPr>
              <w:pStyle w:val="TableEntry"/>
            </w:pPr>
            <w:r w:rsidRPr="00845754">
              <w:t>Case Ignore Match</w:t>
            </w:r>
          </w:p>
        </w:tc>
        <w:tc>
          <w:tcPr>
            <w:tcW w:w="1028" w:type="dxa"/>
          </w:tcPr>
          <w:p w:rsidR="008444DD" w:rsidRPr="00845754" w:rsidRDefault="008444DD" w:rsidP="005D30EF">
            <w:pPr>
              <w:pStyle w:val="TableEntry"/>
            </w:pPr>
            <w:r w:rsidRPr="00845754">
              <w:t>S</w:t>
            </w:r>
          </w:p>
        </w:tc>
      </w:tr>
      <w:tr w:rsidR="008444DD" w:rsidRPr="00845754" w:rsidTr="004E6153">
        <w:trPr>
          <w:cantSplit/>
        </w:trPr>
        <w:tc>
          <w:tcPr>
            <w:tcW w:w="1728" w:type="dxa"/>
          </w:tcPr>
          <w:p w:rsidR="008444DD" w:rsidRPr="00845754" w:rsidRDefault="008444DD" w:rsidP="005D30EF">
            <w:pPr>
              <w:pStyle w:val="TableEntry"/>
            </w:pPr>
            <w:r w:rsidRPr="00845754">
              <w:t>credentialRenewalDate</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5D30EF">
            <w:pPr>
              <w:pStyle w:val="TableEntry"/>
            </w:pPr>
            <w:r w:rsidRPr="00845754">
              <w:t>Date when credential is due renewal</w:t>
            </w:r>
          </w:p>
        </w:tc>
        <w:tc>
          <w:tcPr>
            <w:tcW w:w="1080" w:type="dxa"/>
          </w:tcPr>
          <w:p w:rsidR="008444DD" w:rsidRPr="00845754" w:rsidRDefault="008444DD" w:rsidP="005D30EF">
            <w:pPr>
              <w:pStyle w:val="TableEntry"/>
            </w:pPr>
            <w:r w:rsidRPr="00845754">
              <w:t>Date</w:t>
            </w:r>
          </w:p>
        </w:tc>
        <w:tc>
          <w:tcPr>
            <w:tcW w:w="1440" w:type="dxa"/>
          </w:tcPr>
          <w:p w:rsidR="008444DD" w:rsidRPr="00845754" w:rsidRDefault="008444DD" w:rsidP="005D30EF">
            <w:pPr>
              <w:pStyle w:val="TableEntry"/>
            </w:pPr>
            <w:r w:rsidRPr="00845754">
              <w:t>Case Ignore Match</w:t>
            </w:r>
          </w:p>
        </w:tc>
        <w:tc>
          <w:tcPr>
            <w:tcW w:w="1028" w:type="dxa"/>
          </w:tcPr>
          <w:p w:rsidR="008444DD" w:rsidRPr="00845754" w:rsidRDefault="008444DD" w:rsidP="005D30EF">
            <w:pPr>
              <w:pStyle w:val="TableEntry"/>
            </w:pPr>
            <w:r w:rsidRPr="00845754">
              <w:t>S</w:t>
            </w:r>
          </w:p>
        </w:tc>
      </w:tr>
      <w:tr w:rsidR="008444DD" w:rsidRPr="00845754" w:rsidTr="004E6153">
        <w:trPr>
          <w:cantSplit/>
        </w:trPr>
        <w:tc>
          <w:tcPr>
            <w:tcW w:w="1728" w:type="dxa"/>
          </w:tcPr>
          <w:p w:rsidR="008444DD" w:rsidRPr="00845754" w:rsidRDefault="008444DD" w:rsidP="005D30EF">
            <w:pPr>
              <w:pStyle w:val="TableEntry"/>
            </w:pPr>
            <w:r w:rsidRPr="00845754">
              <w:t>credentialStatus</w:t>
            </w:r>
          </w:p>
        </w:tc>
        <w:tc>
          <w:tcPr>
            <w:tcW w:w="900" w:type="dxa"/>
          </w:tcPr>
          <w:p w:rsidR="008444DD" w:rsidRPr="00845754" w:rsidRDefault="008444DD">
            <w:pPr>
              <w:rPr>
                <w:sz w:val="20"/>
              </w:rPr>
            </w:pPr>
            <w:r w:rsidRPr="00845754">
              <w:rPr>
                <w:i/>
                <w:sz w:val="20"/>
              </w:rPr>
              <w:t>TBD</w:t>
            </w:r>
          </w:p>
        </w:tc>
        <w:tc>
          <w:tcPr>
            <w:tcW w:w="3420" w:type="dxa"/>
          </w:tcPr>
          <w:p w:rsidR="008444DD" w:rsidRPr="00845754" w:rsidRDefault="008444DD" w:rsidP="005D30EF">
            <w:pPr>
              <w:pStyle w:val="TableEntry"/>
            </w:pPr>
            <w:r w:rsidRPr="00845754">
              <w:t>The current status of credential: Active, Inactive, Suspended etc</w:t>
            </w:r>
          </w:p>
        </w:tc>
        <w:tc>
          <w:tcPr>
            <w:tcW w:w="1080" w:type="dxa"/>
          </w:tcPr>
          <w:p w:rsidR="008444DD" w:rsidRPr="00845754" w:rsidRDefault="008444DD" w:rsidP="005D30EF">
            <w:pPr>
              <w:pStyle w:val="TableEntry"/>
            </w:pPr>
            <w:r w:rsidRPr="00845754">
              <w:t>Directory String</w:t>
            </w:r>
          </w:p>
        </w:tc>
        <w:tc>
          <w:tcPr>
            <w:tcW w:w="1440" w:type="dxa"/>
          </w:tcPr>
          <w:p w:rsidR="008444DD" w:rsidRPr="00845754" w:rsidRDefault="008444DD" w:rsidP="005D30EF">
            <w:pPr>
              <w:pStyle w:val="TableEntry"/>
            </w:pPr>
            <w:r w:rsidRPr="00845754">
              <w:t>Case Ignore Match</w:t>
            </w:r>
          </w:p>
        </w:tc>
        <w:tc>
          <w:tcPr>
            <w:tcW w:w="1028" w:type="dxa"/>
          </w:tcPr>
          <w:p w:rsidR="008444DD" w:rsidRPr="00845754" w:rsidRDefault="008444DD" w:rsidP="005D30EF">
            <w:pPr>
              <w:pStyle w:val="TableEntry"/>
            </w:pPr>
            <w:r w:rsidRPr="00845754">
              <w:t>S</w:t>
            </w:r>
          </w:p>
        </w:tc>
      </w:tr>
    </w:tbl>
    <w:p w:rsidR="00D563EA" w:rsidRPr="00845754" w:rsidRDefault="00D563EA" w:rsidP="00D563EA"/>
    <w:p w:rsidR="00C67101" w:rsidRPr="00845754" w:rsidRDefault="00C67101" w:rsidP="00C67101">
      <w:pPr>
        <w:pStyle w:val="Heading7"/>
        <w:numPr>
          <w:ilvl w:val="0"/>
          <w:numId w:val="0"/>
        </w:numPr>
      </w:pPr>
      <w:bookmarkStart w:id="628" w:name="_Toc354246879"/>
      <w:r w:rsidRPr="00845754">
        <w:t>3.Y1.4.1.2.2.</w:t>
      </w:r>
      <w:r w:rsidR="00AE0C1A" w:rsidRPr="00845754">
        <w:t>2</w:t>
      </w:r>
      <w:r w:rsidRPr="00845754">
        <w:t xml:space="preserve"> </w:t>
      </w:r>
      <w:r w:rsidR="00AE0C1A" w:rsidRPr="00845754">
        <w:t>Individual Provider</w:t>
      </w:r>
      <w:bookmarkEnd w:id="628"/>
      <w:r w:rsidR="00AE0C1A" w:rsidRPr="00845754">
        <w:t xml:space="preserve"> </w:t>
      </w:r>
    </w:p>
    <w:p w:rsidR="00AE0C1A" w:rsidRPr="00845754" w:rsidRDefault="00D563EA" w:rsidP="007C7B47">
      <w:r w:rsidRPr="00845754">
        <w:t xml:space="preserve">Entries for Individual Provider in the </w:t>
      </w:r>
      <w:r w:rsidR="00056E70" w:rsidRPr="00845754">
        <w:t>Provider Information Directory</w:t>
      </w:r>
      <w:r w:rsidRPr="00845754">
        <w:t xml:space="preserve"> use the attributes of HCProfessional object class that extends from inetOrgPerson object class. </w:t>
      </w:r>
      <w:r w:rsidR="00AE0C1A" w:rsidRPr="00845754">
        <w:t xml:space="preserve">HPDProvider </w:t>
      </w:r>
      <w:r w:rsidR="00102032" w:rsidRPr="00845754">
        <w:t>auxiliary</w:t>
      </w:r>
      <w:r w:rsidR="00D65B71" w:rsidRPr="00845754">
        <w:t xml:space="preserve"> </w:t>
      </w:r>
      <w:r w:rsidR="00AE0C1A" w:rsidRPr="00845754">
        <w:t>object class is used to define additional attributes.</w:t>
      </w:r>
    </w:p>
    <w:p w:rsidR="00D563EA" w:rsidRPr="00845754" w:rsidRDefault="00D563EA" w:rsidP="00D563EA">
      <w:pPr>
        <w:rPr>
          <w:b/>
          <w:bCs/>
        </w:rPr>
      </w:pPr>
      <w:r w:rsidRPr="00845754">
        <w:rPr>
          <w:b/>
          <w:bCs/>
        </w:rPr>
        <w:t>Mapping</w:t>
      </w:r>
    </w:p>
    <w:p w:rsidR="00D563EA" w:rsidRPr="00845754" w:rsidRDefault="00D563EA" w:rsidP="00D563EA"/>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620"/>
        <w:gridCol w:w="1620"/>
        <w:gridCol w:w="1080"/>
        <w:gridCol w:w="1080"/>
        <w:gridCol w:w="2340"/>
      </w:tblGrid>
      <w:tr w:rsidR="00D563EA" w:rsidRPr="00845754" w:rsidTr="004E6153">
        <w:trPr>
          <w:tblHeader/>
        </w:trPr>
        <w:tc>
          <w:tcPr>
            <w:tcW w:w="1368" w:type="dxa"/>
            <w:shd w:val="clear" w:color="auto" w:fill="E0E0E0"/>
          </w:tcPr>
          <w:p w:rsidR="00D563EA" w:rsidRPr="00845754" w:rsidRDefault="00D563EA" w:rsidP="004E6153">
            <w:pPr>
              <w:pStyle w:val="TableEntryHeader"/>
            </w:pPr>
            <w:r w:rsidRPr="00845754">
              <w:t>HPD Concept</w:t>
            </w:r>
          </w:p>
        </w:tc>
        <w:tc>
          <w:tcPr>
            <w:tcW w:w="1260" w:type="dxa"/>
            <w:shd w:val="clear" w:color="auto" w:fill="E0E0E0"/>
          </w:tcPr>
          <w:p w:rsidR="00D563EA" w:rsidRPr="00845754" w:rsidRDefault="00D563EA" w:rsidP="004E6153">
            <w:pPr>
              <w:pStyle w:val="TableEntryHeader"/>
            </w:pPr>
            <w:r w:rsidRPr="00845754">
              <w:t>LDAP Syntax</w:t>
            </w:r>
          </w:p>
        </w:tc>
        <w:tc>
          <w:tcPr>
            <w:tcW w:w="1620" w:type="dxa"/>
            <w:shd w:val="clear" w:color="auto" w:fill="E0E0E0"/>
          </w:tcPr>
          <w:p w:rsidR="00D563EA" w:rsidRPr="00845754" w:rsidRDefault="00D563EA" w:rsidP="004E6153">
            <w:pPr>
              <w:pStyle w:val="TableEntryHeader"/>
            </w:pPr>
            <w:r w:rsidRPr="00845754">
              <w:t>Object Class</w:t>
            </w:r>
          </w:p>
        </w:tc>
        <w:tc>
          <w:tcPr>
            <w:tcW w:w="1620" w:type="dxa"/>
            <w:shd w:val="clear" w:color="auto" w:fill="E0E0E0"/>
          </w:tcPr>
          <w:p w:rsidR="00D563EA" w:rsidRPr="00845754" w:rsidRDefault="00D563EA" w:rsidP="004E6153">
            <w:pPr>
              <w:pStyle w:val="TableEntryHeader"/>
            </w:pPr>
            <w:r w:rsidRPr="00845754">
              <w:t xml:space="preserve">Attribute within Object Class </w:t>
            </w:r>
          </w:p>
        </w:tc>
        <w:tc>
          <w:tcPr>
            <w:tcW w:w="1080" w:type="dxa"/>
            <w:shd w:val="clear" w:color="auto" w:fill="E0E0E0"/>
          </w:tcPr>
          <w:p w:rsidR="00D563EA" w:rsidRPr="00845754" w:rsidRDefault="00D563EA" w:rsidP="004E6153">
            <w:pPr>
              <w:pStyle w:val="TableEntryHeader"/>
            </w:pPr>
            <w:r w:rsidRPr="00845754">
              <w:t>Single/Multi Valued</w:t>
            </w:r>
          </w:p>
        </w:tc>
        <w:tc>
          <w:tcPr>
            <w:tcW w:w="1080" w:type="dxa"/>
            <w:shd w:val="clear" w:color="auto" w:fill="E0E0E0"/>
          </w:tcPr>
          <w:p w:rsidR="004E6153" w:rsidRDefault="00D563EA" w:rsidP="004E6153">
            <w:pPr>
              <w:pStyle w:val="TableEntryHeader"/>
            </w:pPr>
            <w:r w:rsidRPr="00845754">
              <w:t>Manda</w:t>
            </w:r>
            <w:r w:rsidR="004E6153">
              <w:t>-</w:t>
            </w:r>
          </w:p>
          <w:p w:rsidR="00D563EA" w:rsidRPr="00845754" w:rsidRDefault="00D563EA" w:rsidP="004E6153">
            <w:pPr>
              <w:pStyle w:val="TableEntryHeader"/>
            </w:pPr>
            <w:r w:rsidRPr="00845754">
              <w:t>tory</w:t>
            </w:r>
          </w:p>
        </w:tc>
        <w:tc>
          <w:tcPr>
            <w:tcW w:w="2340" w:type="dxa"/>
            <w:shd w:val="clear" w:color="auto" w:fill="E0E0E0"/>
          </w:tcPr>
          <w:p w:rsidR="00D563EA" w:rsidRPr="00845754" w:rsidRDefault="00D563EA" w:rsidP="004E6153">
            <w:pPr>
              <w:pStyle w:val="TableEntryHeader"/>
            </w:pPr>
            <w:r w:rsidRPr="00845754">
              <w:t>Comments</w:t>
            </w:r>
          </w:p>
        </w:tc>
      </w:tr>
      <w:tr w:rsidR="00D563EA" w:rsidRPr="00845754" w:rsidTr="004E6153">
        <w:tc>
          <w:tcPr>
            <w:tcW w:w="1368" w:type="dxa"/>
          </w:tcPr>
          <w:p w:rsidR="00D563EA" w:rsidRPr="00845754" w:rsidRDefault="00D563EA" w:rsidP="005D30EF">
            <w:pPr>
              <w:pStyle w:val="TableEntry"/>
              <w:rPr>
                <w:rFonts w:cs="Arial"/>
              </w:rPr>
            </w:pPr>
            <w:r w:rsidRPr="00845754">
              <w:rPr>
                <w:rFonts w:cs="Arial"/>
              </w:rPr>
              <w:t xml:space="preserve">Unique Entry Identifier </w:t>
            </w:r>
          </w:p>
        </w:tc>
        <w:tc>
          <w:tcPr>
            <w:tcW w:w="1260" w:type="dxa"/>
          </w:tcPr>
          <w:p w:rsidR="00D563EA" w:rsidRPr="00845754" w:rsidRDefault="00D563EA" w:rsidP="005D30EF">
            <w:pPr>
              <w:pStyle w:val="TableEntry"/>
            </w:pPr>
            <w:r w:rsidRPr="00845754">
              <w:t>String</w:t>
            </w:r>
          </w:p>
        </w:tc>
        <w:tc>
          <w:tcPr>
            <w:tcW w:w="1620" w:type="dxa"/>
          </w:tcPr>
          <w:p w:rsidR="00D563EA" w:rsidRPr="00845754" w:rsidRDefault="00D563EA" w:rsidP="005D30EF">
            <w:pPr>
              <w:pStyle w:val="TableEntry"/>
            </w:pPr>
            <w:r w:rsidRPr="00845754">
              <w:t>inetOrgPerson</w:t>
            </w:r>
          </w:p>
        </w:tc>
        <w:tc>
          <w:tcPr>
            <w:tcW w:w="1620" w:type="dxa"/>
          </w:tcPr>
          <w:p w:rsidR="00D563EA" w:rsidRPr="00845754" w:rsidRDefault="00D563EA" w:rsidP="005D30EF">
            <w:pPr>
              <w:pStyle w:val="TableEntry"/>
            </w:pPr>
            <w:r w:rsidRPr="00845754">
              <w:t>uid</w:t>
            </w:r>
          </w:p>
        </w:tc>
        <w:tc>
          <w:tcPr>
            <w:tcW w:w="1080" w:type="dxa"/>
          </w:tcPr>
          <w:p w:rsidR="00D563EA" w:rsidRPr="00845754" w:rsidRDefault="00D563EA" w:rsidP="005D30EF">
            <w:pPr>
              <w:pStyle w:val="TableEntry"/>
            </w:pPr>
            <w:r w:rsidRPr="00845754">
              <w:t>S</w:t>
            </w:r>
          </w:p>
        </w:tc>
        <w:tc>
          <w:tcPr>
            <w:tcW w:w="1080" w:type="dxa"/>
          </w:tcPr>
          <w:p w:rsidR="00D563EA" w:rsidRPr="00845754" w:rsidRDefault="00D563EA" w:rsidP="005D30EF">
            <w:pPr>
              <w:pStyle w:val="TableEntry"/>
            </w:pPr>
            <w:r w:rsidRPr="00845754">
              <w:t>R</w:t>
            </w:r>
          </w:p>
        </w:tc>
        <w:tc>
          <w:tcPr>
            <w:tcW w:w="2340" w:type="dxa"/>
          </w:tcPr>
          <w:p w:rsidR="00D563EA" w:rsidRPr="00845754" w:rsidRDefault="00D65B71" w:rsidP="006923D9">
            <w:pPr>
              <w:pStyle w:val="TableEntry"/>
            </w:pPr>
            <w:r w:rsidRPr="00845754">
              <w:t>RDN Format as defined by ISO 2191 section 9.2 (Issuing Authority Name:ID)</w:t>
            </w:r>
          </w:p>
        </w:tc>
      </w:tr>
      <w:tr w:rsidR="00D65B71" w:rsidRPr="00845754" w:rsidTr="004E6153">
        <w:tc>
          <w:tcPr>
            <w:tcW w:w="1368" w:type="dxa"/>
          </w:tcPr>
          <w:p w:rsidR="00D65B71" w:rsidRPr="00845754" w:rsidRDefault="00D65B71" w:rsidP="00ED53D2">
            <w:pPr>
              <w:pStyle w:val="TableEntry"/>
              <w:rPr>
                <w:rFonts w:cs="Arial"/>
              </w:rPr>
            </w:pPr>
            <w:r w:rsidRPr="00845754">
              <w:rPr>
                <w:rFonts w:cs="Arial"/>
              </w:rPr>
              <w:t>Provider “Identifiers”</w:t>
            </w:r>
          </w:p>
        </w:tc>
        <w:tc>
          <w:tcPr>
            <w:tcW w:w="1260" w:type="dxa"/>
          </w:tcPr>
          <w:p w:rsidR="00D65B71" w:rsidRPr="00845754" w:rsidRDefault="00D65B71" w:rsidP="00ED53D2">
            <w:pPr>
              <w:pStyle w:val="TableEntry"/>
            </w:pPr>
            <w:r w:rsidRPr="00845754">
              <w:t>String</w:t>
            </w:r>
          </w:p>
        </w:tc>
        <w:tc>
          <w:tcPr>
            <w:tcW w:w="1620" w:type="dxa"/>
          </w:tcPr>
          <w:p w:rsidR="00D65B71" w:rsidRPr="00845754" w:rsidRDefault="00D65B71" w:rsidP="00ED53D2">
            <w:pPr>
              <w:pStyle w:val="TableEntry"/>
            </w:pPr>
            <w:r w:rsidRPr="00845754">
              <w:t>HCProfessional</w:t>
            </w:r>
          </w:p>
        </w:tc>
        <w:tc>
          <w:tcPr>
            <w:tcW w:w="1620" w:type="dxa"/>
          </w:tcPr>
          <w:p w:rsidR="00D65B71" w:rsidRPr="00845754" w:rsidRDefault="00D65B71" w:rsidP="00ED53D2">
            <w:pPr>
              <w:pStyle w:val="TableEntry"/>
            </w:pPr>
            <w:r w:rsidRPr="00845754">
              <w:t>hcIdentifier</w:t>
            </w:r>
          </w:p>
        </w:tc>
        <w:tc>
          <w:tcPr>
            <w:tcW w:w="1080" w:type="dxa"/>
          </w:tcPr>
          <w:p w:rsidR="00D65B71" w:rsidRPr="00845754" w:rsidRDefault="00D65B71" w:rsidP="00ED53D2">
            <w:pPr>
              <w:pStyle w:val="TableEntry"/>
            </w:pPr>
            <w:r w:rsidRPr="00845754">
              <w:t>M</w:t>
            </w:r>
          </w:p>
        </w:tc>
        <w:tc>
          <w:tcPr>
            <w:tcW w:w="1080" w:type="dxa"/>
          </w:tcPr>
          <w:p w:rsidR="00D65B71" w:rsidRPr="00845754" w:rsidRDefault="00D65B71" w:rsidP="00ED53D2">
            <w:pPr>
              <w:pStyle w:val="TableEntry"/>
            </w:pPr>
            <w:r w:rsidRPr="00845754">
              <w:t>R</w:t>
            </w:r>
          </w:p>
        </w:tc>
        <w:tc>
          <w:tcPr>
            <w:tcW w:w="2340" w:type="dxa"/>
          </w:tcPr>
          <w:p w:rsidR="00D65B71" w:rsidRPr="00845754" w:rsidRDefault="00D65B71" w:rsidP="006923D9">
            <w:pPr>
              <w:pStyle w:val="TableEntry"/>
            </w:pPr>
            <w:r w:rsidRPr="00845754">
              <w:t>Format as defined by ISO 2191 (Issuing Authority:Type:ID:Status)</w:t>
            </w:r>
          </w:p>
          <w:p w:rsidR="00C236CD" w:rsidRPr="00845754" w:rsidRDefault="00C236CD" w:rsidP="006923D9">
            <w:pPr>
              <w:pStyle w:val="TableEntry"/>
            </w:pPr>
            <w:r w:rsidRPr="00845754">
              <w:t xml:space="preserve">Type values will be defined by national or regional organizations.  </w:t>
            </w:r>
          </w:p>
          <w:p w:rsidR="000A12B6" w:rsidRPr="00845754" w:rsidRDefault="000A12B6" w:rsidP="006923D9">
            <w:pPr>
              <w:pStyle w:val="TableEntry"/>
            </w:pPr>
            <w:r w:rsidRPr="00845754">
              <w:t>Status is defined in section 3.Y1.4.1.2.3</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Type</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HCProfessional</w:t>
            </w:r>
          </w:p>
        </w:tc>
        <w:tc>
          <w:tcPr>
            <w:tcW w:w="1620" w:type="dxa"/>
          </w:tcPr>
          <w:p w:rsidR="00D65B71" w:rsidRPr="00845754" w:rsidRDefault="00D65B71" w:rsidP="005D30EF">
            <w:pPr>
              <w:pStyle w:val="TableEntry"/>
            </w:pPr>
            <w:r w:rsidRPr="00845754">
              <w:t>hcProfession</w:t>
            </w:r>
          </w:p>
        </w:tc>
        <w:tc>
          <w:tcPr>
            <w:tcW w:w="1080" w:type="dxa"/>
          </w:tcPr>
          <w:p w:rsidR="00D65B71" w:rsidRPr="00845754" w:rsidRDefault="00D65B71" w:rsidP="005D30EF">
            <w:pPr>
              <w:pStyle w:val="TableEntry"/>
            </w:pPr>
            <w:r w:rsidRPr="00845754">
              <w:t>M</w:t>
            </w:r>
          </w:p>
        </w:tc>
        <w:tc>
          <w:tcPr>
            <w:tcW w:w="1080" w:type="dxa"/>
          </w:tcPr>
          <w:p w:rsidR="00D65B71" w:rsidRPr="00845754" w:rsidRDefault="00D65B71" w:rsidP="005D30EF">
            <w:pPr>
              <w:pStyle w:val="TableEntry"/>
            </w:pPr>
            <w:r w:rsidRPr="00845754">
              <w:t>R</w:t>
            </w:r>
          </w:p>
        </w:tc>
        <w:tc>
          <w:tcPr>
            <w:tcW w:w="2340" w:type="dxa"/>
          </w:tcPr>
          <w:p w:rsidR="003B0BD7" w:rsidRPr="00845754" w:rsidRDefault="003B0BD7" w:rsidP="006923D9">
            <w:pPr>
              <w:pStyle w:val="TableEntry"/>
            </w:pPr>
            <w:r w:rsidRPr="00845754">
              <w:t xml:space="preserve">The values </w:t>
            </w:r>
            <w:r w:rsidR="006923D9" w:rsidRPr="00845754">
              <w:t xml:space="preserve">will be defined </w:t>
            </w:r>
            <w:r w:rsidRPr="00845754">
              <w:t xml:space="preserve">by national or regional organizations.  An example of possible </w:t>
            </w:r>
            <w:r w:rsidR="006923D9" w:rsidRPr="00845754">
              <w:t xml:space="preserve"> t</w:t>
            </w:r>
            <w:r w:rsidRPr="00845754">
              <w:t xml:space="preserve">ypes is the list of </w:t>
            </w:r>
            <w:r w:rsidR="006923D9" w:rsidRPr="00845754">
              <w:t>Individuals or Groups</w:t>
            </w:r>
            <w:r w:rsidRPr="00845754">
              <w:t xml:space="preserve"> Values from the </w:t>
            </w:r>
            <w:r w:rsidRPr="00845754">
              <w:rPr>
                <w:color w:val="000000"/>
                <w:lang w:bidi="ne-NP"/>
              </w:rPr>
              <w:t>Healthcare Provider Taxonomy Published by the American Medical Association twice a year.  An example of this document can be found at the following r</w:t>
            </w:r>
            <w:r w:rsidRPr="00845754">
              <w:rPr>
                <w:lang w:bidi="ne-NP"/>
              </w:rPr>
              <w:t>eference URL: http://www.adldata.com/Downloads/Glossaries/taxonomy_80.pdf.</w:t>
            </w:r>
            <w:r w:rsidRPr="00845754">
              <w:t xml:space="preserve">  </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Type description</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inetOrgPerson</w:t>
            </w:r>
          </w:p>
        </w:tc>
        <w:tc>
          <w:tcPr>
            <w:tcW w:w="1620" w:type="dxa"/>
          </w:tcPr>
          <w:p w:rsidR="00D65B71" w:rsidRPr="00845754" w:rsidRDefault="00D65B71" w:rsidP="005D30EF">
            <w:pPr>
              <w:pStyle w:val="TableEntry"/>
            </w:pPr>
            <w:r w:rsidRPr="00845754">
              <w:t>Description</w:t>
            </w:r>
          </w:p>
        </w:tc>
        <w:tc>
          <w:tcPr>
            <w:tcW w:w="1080" w:type="dxa"/>
          </w:tcPr>
          <w:p w:rsidR="00D65B71" w:rsidRPr="00845754" w:rsidRDefault="00D65B71" w:rsidP="005D30EF">
            <w:pPr>
              <w:pStyle w:val="TableEntry"/>
            </w:pPr>
            <w:r w:rsidRPr="00845754">
              <w:t>S</w:t>
            </w:r>
          </w:p>
        </w:tc>
        <w:tc>
          <w:tcPr>
            <w:tcW w:w="1080" w:type="dxa"/>
          </w:tcPr>
          <w:p w:rsidR="00D65B71" w:rsidRPr="00845754" w:rsidRDefault="00D65B71" w:rsidP="005D30EF">
            <w:pPr>
              <w:pStyle w:val="TableEntry"/>
            </w:pPr>
            <w:r w:rsidRPr="00845754">
              <w:t>R</w:t>
            </w:r>
          </w:p>
        </w:tc>
        <w:tc>
          <w:tcPr>
            <w:tcW w:w="2340" w:type="dxa"/>
          </w:tcPr>
          <w:p w:rsidR="00D65B71" w:rsidRPr="00845754" w:rsidRDefault="006923D9" w:rsidP="006923D9">
            <w:pPr>
              <w:pStyle w:val="TableEntry"/>
            </w:pPr>
            <w:r w:rsidRPr="00845754">
              <w:t>The definitions will be defined by national or regional organizations.  See Provider Type for more information.</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Status</w:t>
            </w:r>
          </w:p>
        </w:tc>
        <w:tc>
          <w:tcPr>
            <w:tcW w:w="1260" w:type="dxa"/>
          </w:tcPr>
          <w:p w:rsidR="00D65B71" w:rsidRPr="00845754" w:rsidRDefault="00D65B71" w:rsidP="005D30EF">
            <w:pPr>
              <w:pStyle w:val="TableEntry"/>
            </w:pPr>
            <w:r w:rsidRPr="00845754">
              <w:t xml:space="preserve">String </w:t>
            </w:r>
          </w:p>
        </w:tc>
        <w:tc>
          <w:tcPr>
            <w:tcW w:w="1620" w:type="dxa"/>
          </w:tcPr>
          <w:p w:rsidR="00D65B71" w:rsidRPr="00845754" w:rsidRDefault="00D65B71" w:rsidP="005D30EF">
            <w:pPr>
              <w:pStyle w:val="TableEntry"/>
            </w:pPr>
            <w:r w:rsidRPr="00845754">
              <w:t>HPDProvider</w:t>
            </w:r>
          </w:p>
        </w:tc>
        <w:tc>
          <w:tcPr>
            <w:tcW w:w="1620" w:type="dxa"/>
          </w:tcPr>
          <w:p w:rsidR="00D65B71" w:rsidRPr="00845754" w:rsidRDefault="00D65B71" w:rsidP="005D30EF">
            <w:pPr>
              <w:pStyle w:val="TableEntry"/>
            </w:pPr>
            <w:r w:rsidRPr="00845754">
              <w:t>hpdProviderStatus</w:t>
            </w:r>
          </w:p>
        </w:tc>
        <w:tc>
          <w:tcPr>
            <w:tcW w:w="1080" w:type="dxa"/>
          </w:tcPr>
          <w:p w:rsidR="00D65B71" w:rsidRPr="00845754" w:rsidRDefault="00D65B71" w:rsidP="005D30EF">
            <w:pPr>
              <w:pStyle w:val="TableEntry"/>
            </w:pPr>
            <w:r w:rsidRPr="00845754">
              <w:t>S</w:t>
            </w:r>
          </w:p>
        </w:tc>
        <w:tc>
          <w:tcPr>
            <w:tcW w:w="1080" w:type="dxa"/>
          </w:tcPr>
          <w:p w:rsidR="00D65B71" w:rsidRPr="00845754" w:rsidRDefault="00D65B71" w:rsidP="005D30EF">
            <w:pPr>
              <w:pStyle w:val="TableEntry"/>
            </w:pPr>
            <w:r w:rsidRPr="00845754">
              <w:t>O</w:t>
            </w:r>
          </w:p>
        </w:tc>
        <w:tc>
          <w:tcPr>
            <w:tcW w:w="2340" w:type="dxa"/>
          </w:tcPr>
          <w:p w:rsidR="00D65B71" w:rsidRPr="00845754" w:rsidRDefault="00D65B71" w:rsidP="006923D9">
            <w:pPr>
              <w:pStyle w:val="TableEntry"/>
            </w:pPr>
            <w:r w:rsidRPr="00845754">
              <w:t>Active/Inactive</w:t>
            </w:r>
            <w:r w:rsidR="000961B2" w:rsidRPr="00845754">
              <w:t>/Deceased/Retired</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Primary Name</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inetOrgPerson</w:t>
            </w:r>
          </w:p>
        </w:tc>
        <w:tc>
          <w:tcPr>
            <w:tcW w:w="1620" w:type="dxa"/>
          </w:tcPr>
          <w:p w:rsidR="00D65B71" w:rsidRPr="00845754" w:rsidRDefault="00D65B71" w:rsidP="005D30EF">
            <w:pPr>
              <w:pStyle w:val="TableEntry"/>
            </w:pPr>
            <w:r w:rsidRPr="00845754">
              <w:t xml:space="preserve">displayName </w:t>
            </w:r>
          </w:p>
        </w:tc>
        <w:tc>
          <w:tcPr>
            <w:tcW w:w="1080" w:type="dxa"/>
          </w:tcPr>
          <w:p w:rsidR="00D65B71" w:rsidRPr="00845754" w:rsidRDefault="00D65B71" w:rsidP="005D30EF">
            <w:pPr>
              <w:pStyle w:val="TableEntry"/>
            </w:pPr>
            <w:r w:rsidRPr="00845754">
              <w:t>S</w:t>
            </w:r>
          </w:p>
        </w:tc>
        <w:tc>
          <w:tcPr>
            <w:tcW w:w="1080" w:type="dxa"/>
          </w:tcPr>
          <w:p w:rsidR="00D65B71" w:rsidRPr="00845754" w:rsidRDefault="00D65B71" w:rsidP="005D30EF">
            <w:pPr>
              <w:pStyle w:val="TableEntry"/>
            </w:pPr>
            <w:r w:rsidRPr="00845754">
              <w:t>R</w:t>
            </w:r>
          </w:p>
        </w:tc>
        <w:tc>
          <w:tcPr>
            <w:tcW w:w="2340" w:type="dxa"/>
          </w:tcPr>
          <w:p w:rsidR="00D65B71" w:rsidRPr="00845754" w:rsidRDefault="00C53359" w:rsidP="006923D9">
            <w:pPr>
              <w:pStyle w:val="TableEntry"/>
            </w:pPr>
            <w:bookmarkStart w:id="629" w:name="OLE_LINK8"/>
            <w:bookmarkStart w:id="630" w:name="OLE_LINK9"/>
            <w:r w:rsidRPr="00845754">
              <w:t>Use of language tag and HL7 Name Data Type (XCN</w:t>
            </w:r>
            <w:r w:rsidR="00F77689" w:rsidRPr="00845754">
              <w:t>) as per PWP Volume 2A Section 3.24; 3.24.5.2.3.1</w:t>
            </w:r>
            <w:bookmarkEnd w:id="629"/>
            <w:bookmarkEnd w:id="630"/>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Title</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inetOrgPerson</w:t>
            </w:r>
          </w:p>
        </w:tc>
        <w:tc>
          <w:tcPr>
            <w:tcW w:w="1620" w:type="dxa"/>
          </w:tcPr>
          <w:p w:rsidR="00D65B71" w:rsidRPr="00845754" w:rsidRDefault="00D65B71" w:rsidP="005D30EF">
            <w:pPr>
              <w:pStyle w:val="TableEntry"/>
            </w:pPr>
            <w:r w:rsidRPr="00845754">
              <w:t xml:space="preserve">Title </w:t>
            </w:r>
          </w:p>
        </w:tc>
        <w:tc>
          <w:tcPr>
            <w:tcW w:w="1080" w:type="dxa"/>
          </w:tcPr>
          <w:p w:rsidR="00D65B71" w:rsidRPr="00845754" w:rsidRDefault="00D65B71" w:rsidP="005D30EF">
            <w:pPr>
              <w:pStyle w:val="TableEntry"/>
            </w:pPr>
            <w:r w:rsidRPr="00845754">
              <w:t>S</w:t>
            </w:r>
          </w:p>
        </w:tc>
        <w:tc>
          <w:tcPr>
            <w:tcW w:w="1080" w:type="dxa"/>
          </w:tcPr>
          <w:p w:rsidR="00D65B71" w:rsidRPr="00845754" w:rsidRDefault="00D65B71" w:rsidP="005D30EF">
            <w:pPr>
              <w:pStyle w:val="TableEntry"/>
            </w:pPr>
            <w:r w:rsidRPr="00845754">
              <w:t>O</w:t>
            </w:r>
          </w:p>
        </w:tc>
        <w:tc>
          <w:tcPr>
            <w:tcW w:w="2340" w:type="dxa"/>
          </w:tcPr>
          <w:p w:rsidR="00D65B71" w:rsidRPr="00845754" w:rsidRDefault="00F77689" w:rsidP="006923D9">
            <w:pPr>
              <w:pStyle w:val="TableEntry"/>
            </w:pPr>
            <w:r w:rsidRPr="00845754">
              <w:t>Use of language tag and HL7 Name Data Type (XCN) as per PWP Volume 2A Section 3.24; 3.24.5.2.3.1</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First name</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inetOrgPerson</w:t>
            </w:r>
          </w:p>
        </w:tc>
        <w:tc>
          <w:tcPr>
            <w:tcW w:w="1620" w:type="dxa"/>
          </w:tcPr>
          <w:p w:rsidR="00D65B71" w:rsidRPr="00845754" w:rsidRDefault="00D65B71" w:rsidP="005D30EF">
            <w:pPr>
              <w:pStyle w:val="TableEntry"/>
            </w:pPr>
            <w:r w:rsidRPr="00845754">
              <w:t xml:space="preserve">givenName </w:t>
            </w:r>
          </w:p>
        </w:tc>
        <w:tc>
          <w:tcPr>
            <w:tcW w:w="1080" w:type="dxa"/>
          </w:tcPr>
          <w:p w:rsidR="00D65B71" w:rsidRPr="00845754" w:rsidRDefault="00D65B71" w:rsidP="005D30EF">
            <w:pPr>
              <w:pStyle w:val="TableEntry"/>
            </w:pPr>
            <w:r w:rsidRPr="00845754">
              <w:t>M</w:t>
            </w:r>
          </w:p>
        </w:tc>
        <w:tc>
          <w:tcPr>
            <w:tcW w:w="1080" w:type="dxa"/>
          </w:tcPr>
          <w:p w:rsidR="00D65B71" w:rsidRPr="00845754" w:rsidRDefault="00D65B71" w:rsidP="005D30EF">
            <w:pPr>
              <w:pStyle w:val="TableEntry"/>
            </w:pPr>
            <w:r w:rsidRPr="00845754">
              <w:t>R2</w:t>
            </w:r>
          </w:p>
        </w:tc>
        <w:tc>
          <w:tcPr>
            <w:tcW w:w="2340" w:type="dxa"/>
          </w:tcPr>
          <w:p w:rsidR="00D65B71" w:rsidRPr="00845754" w:rsidRDefault="00F77689" w:rsidP="006923D9">
            <w:pPr>
              <w:pStyle w:val="TableEntry"/>
            </w:pPr>
            <w:r w:rsidRPr="00845754">
              <w:t>Use of language tag and HL7 Name Data Type (XCN) as per PWP Volume 2A Section 3.24; 3.24.5.2.3.1</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Middle Name</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inetOrgPerson</w:t>
            </w:r>
          </w:p>
        </w:tc>
        <w:tc>
          <w:tcPr>
            <w:tcW w:w="1620" w:type="dxa"/>
          </w:tcPr>
          <w:p w:rsidR="00D65B71" w:rsidRPr="00845754" w:rsidRDefault="00D65B71" w:rsidP="005D30EF">
            <w:pPr>
              <w:pStyle w:val="TableEntry"/>
            </w:pPr>
            <w:r w:rsidRPr="00845754">
              <w:t xml:space="preserve">initials </w:t>
            </w:r>
          </w:p>
        </w:tc>
        <w:tc>
          <w:tcPr>
            <w:tcW w:w="1080" w:type="dxa"/>
          </w:tcPr>
          <w:p w:rsidR="00D65B71" w:rsidRPr="00845754" w:rsidRDefault="00D65B71" w:rsidP="005D30EF">
            <w:pPr>
              <w:pStyle w:val="TableEntry"/>
            </w:pPr>
            <w:r w:rsidRPr="00845754">
              <w:t>M</w:t>
            </w:r>
          </w:p>
        </w:tc>
        <w:tc>
          <w:tcPr>
            <w:tcW w:w="1080" w:type="dxa"/>
          </w:tcPr>
          <w:p w:rsidR="00D65B71" w:rsidRPr="00845754" w:rsidRDefault="00D65B71" w:rsidP="005D30EF">
            <w:pPr>
              <w:pStyle w:val="TableEntry"/>
            </w:pPr>
            <w:r w:rsidRPr="00845754">
              <w:t>O</w:t>
            </w:r>
          </w:p>
        </w:tc>
        <w:tc>
          <w:tcPr>
            <w:tcW w:w="2340" w:type="dxa"/>
          </w:tcPr>
          <w:p w:rsidR="00D65B71" w:rsidRPr="00845754" w:rsidRDefault="00F77689" w:rsidP="006923D9">
            <w:pPr>
              <w:pStyle w:val="TableEntry"/>
            </w:pPr>
            <w:r w:rsidRPr="00845754">
              <w:t>Use of language tag and HL7 Name Data Type (XCN) as per PWP Volume 2A Section 3.24; 3.24.5.2.3.1</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Last Name</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inetOrgPerson</w:t>
            </w:r>
          </w:p>
        </w:tc>
        <w:tc>
          <w:tcPr>
            <w:tcW w:w="1620" w:type="dxa"/>
          </w:tcPr>
          <w:p w:rsidR="00D65B71" w:rsidRPr="00845754" w:rsidRDefault="00D65B71" w:rsidP="005D30EF">
            <w:pPr>
              <w:pStyle w:val="TableEntry"/>
            </w:pPr>
            <w:r w:rsidRPr="00845754">
              <w:t>Sn</w:t>
            </w:r>
          </w:p>
        </w:tc>
        <w:tc>
          <w:tcPr>
            <w:tcW w:w="1080" w:type="dxa"/>
          </w:tcPr>
          <w:p w:rsidR="00D65B71" w:rsidRPr="00845754" w:rsidRDefault="00D65B71" w:rsidP="005D30EF">
            <w:pPr>
              <w:pStyle w:val="TableEntry"/>
            </w:pPr>
            <w:r w:rsidRPr="00845754">
              <w:t>M</w:t>
            </w:r>
          </w:p>
        </w:tc>
        <w:tc>
          <w:tcPr>
            <w:tcW w:w="1080" w:type="dxa"/>
          </w:tcPr>
          <w:p w:rsidR="00D65B71" w:rsidRPr="00845754" w:rsidRDefault="00D65B71" w:rsidP="005D30EF">
            <w:pPr>
              <w:pStyle w:val="TableEntry"/>
            </w:pPr>
            <w:r w:rsidRPr="00845754">
              <w:t>R</w:t>
            </w:r>
          </w:p>
        </w:tc>
        <w:tc>
          <w:tcPr>
            <w:tcW w:w="2340" w:type="dxa"/>
          </w:tcPr>
          <w:p w:rsidR="00D65B71" w:rsidRPr="00845754" w:rsidRDefault="00F77689" w:rsidP="006923D9">
            <w:pPr>
              <w:pStyle w:val="TableEntry"/>
            </w:pPr>
            <w:r w:rsidRPr="00845754">
              <w:t>Use of language tag and HL7 Name Data Type (XCN) as per PWP Volume 2A Section 3.24; 3.24.5.2.3.1</w:t>
            </w:r>
          </w:p>
        </w:tc>
      </w:tr>
      <w:tr w:rsidR="00006935" w:rsidRPr="00845754" w:rsidTr="004E6153">
        <w:tc>
          <w:tcPr>
            <w:tcW w:w="1368" w:type="dxa"/>
          </w:tcPr>
          <w:p w:rsidR="00006935" w:rsidRPr="00845754" w:rsidRDefault="00006935" w:rsidP="005D30EF">
            <w:pPr>
              <w:pStyle w:val="TableEntry"/>
              <w:rPr>
                <w:rFonts w:cs="Arial"/>
              </w:rPr>
            </w:pPr>
            <w:r w:rsidRPr="00845754">
              <w:rPr>
                <w:rFonts w:cs="Arial"/>
              </w:rPr>
              <w:t>Provider Known names</w:t>
            </w:r>
          </w:p>
        </w:tc>
        <w:tc>
          <w:tcPr>
            <w:tcW w:w="1260" w:type="dxa"/>
          </w:tcPr>
          <w:p w:rsidR="00006935" w:rsidRPr="00845754" w:rsidRDefault="00006935" w:rsidP="005D30EF">
            <w:pPr>
              <w:pStyle w:val="TableEntry"/>
            </w:pPr>
            <w:r w:rsidRPr="00845754">
              <w:t>String</w:t>
            </w:r>
          </w:p>
        </w:tc>
        <w:tc>
          <w:tcPr>
            <w:tcW w:w="1620" w:type="dxa"/>
          </w:tcPr>
          <w:p w:rsidR="00006935" w:rsidRPr="00845754" w:rsidRDefault="00006935" w:rsidP="005D30EF">
            <w:pPr>
              <w:pStyle w:val="TableEntry"/>
            </w:pPr>
            <w:r w:rsidRPr="00845754">
              <w:t>inetOrgPerson</w:t>
            </w:r>
          </w:p>
        </w:tc>
        <w:tc>
          <w:tcPr>
            <w:tcW w:w="1620" w:type="dxa"/>
          </w:tcPr>
          <w:p w:rsidR="00006935" w:rsidRPr="00845754" w:rsidRDefault="00006935" w:rsidP="005D30EF">
            <w:pPr>
              <w:pStyle w:val="TableEntry"/>
            </w:pPr>
            <w:r w:rsidRPr="00845754">
              <w:t>Cn</w:t>
            </w:r>
          </w:p>
        </w:tc>
        <w:tc>
          <w:tcPr>
            <w:tcW w:w="1080" w:type="dxa"/>
          </w:tcPr>
          <w:p w:rsidR="00006935" w:rsidRPr="00845754" w:rsidRDefault="00006935" w:rsidP="005D30EF">
            <w:pPr>
              <w:pStyle w:val="TableEntry"/>
            </w:pPr>
            <w:r w:rsidRPr="00845754">
              <w:t>M</w:t>
            </w:r>
          </w:p>
        </w:tc>
        <w:tc>
          <w:tcPr>
            <w:tcW w:w="1080" w:type="dxa"/>
          </w:tcPr>
          <w:p w:rsidR="00006935" w:rsidRPr="00845754" w:rsidRDefault="00006935" w:rsidP="005D30EF">
            <w:pPr>
              <w:pStyle w:val="TableEntry"/>
            </w:pPr>
            <w:r w:rsidRPr="00845754">
              <w:t>R</w:t>
            </w:r>
          </w:p>
        </w:tc>
        <w:tc>
          <w:tcPr>
            <w:tcW w:w="2340" w:type="dxa"/>
          </w:tcPr>
          <w:p w:rsidR="00006935" w:rsidRPr="00845754" w:rsidRDefault="00F77689" w:rsidP="006923D9">
            <w:pPr>
              <w:pStyle w:val="TableEntry"/>
            </w:pPr>
            <w:r w:rsidRPr="00845754">
              <w:t>Use of language tag and HL7 Name Data Type (XCN) as per PWP Volume 2A Section 3.24; 3.24.5.2.3.1</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 xml:space="preserve">Provider Language </w:t>
            </w:r>
            <w:r w:rsidR="00B43884" w:rsidRPr="00845754">
              <w:rPr>
                <w:rFonts w:cs="Arial"/>
              </w:rPr>
              <w:t>Supported</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HPDProvider</w:t>
            </w:r>
          </w:p>
        </w:tc>
        <w:tc>
          <w:tcPr>
            <w:tcW w:w="1620" w:type="dxa"/>
          </w:tcPr>
          <w:p w:rsidR="00D65B71" w:rsidRPr="00845754" w:rsidRDefault="00D65B71" w:rsidP="005D30EF">
            <w:pPr>
              <w:pStyle w:val="TableEntry"/>
            </w:pPr>
            <w:r w:rsidRPr="00845754">
              <w:t>hpdProviderLanguage</w:t>
            </w:r>
            <w:r w:rsidR="006A5B16" w:rsidRPr="00845754">
              <w:t>Supported</w:t>
            </w:r>
          </w:p>
        </w:tc>
        <w:tc>
          <w:tcPr>
            <w:tcW w:w="1080" w:type="dxa"/>
          </w:tcPr>
          <w:p w:rsidR="00D65B71" w:rsidRPr="00845754" w:rsidRDefault="00D65B71" w:rsidP="005D30EF">
            <w:pPr>
              <w:pStyle w:val="TableEntry"/>
            </w:pPr>
            <w:r w:rsidRPr="00845754">
              <w:t>M</w:t>
            </w:r>
          </w:p>
        </w:tc>
        <w:tc>
          <w:tcPr>
            <w:tcW w:w="1080" w:type="dxa"/>
          </w:tcPr>
          <w:p w:rsidR="00D65B71" w:rsidRPr="00845754" w:rsidRDefault="00D65B71" w:rsidP="005D30EF">
            <w:pPr>
              <w:pStyle w:val="TableEntry"/>
            </w:pPr>
            <w:r w:rsidRPr="00845754">
              <w:t>O</w:t>
            </w:r>
          </w:p>
        </w:tc>
        <w:tc>
          <w:tcPr>
            <w:tcW w:w="2340" w:type="dxa"/>
          </w:tcPr>
          <w:p w:rsidR="00D65B71" w:rsidRPr="00845754" w:rsidRDefault="00D65B71" w:rsidP="006923D9">
            <w:pPr>
              <w:pStyle w:val="TableEntry"/>
            </w:pP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Gender</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324976" w:rsidP="005D30EF">
            <w:pPr>
              <w:pStyle w:val="TableEntry"/>
            </w:pPr>
            <w:r w:rsidRPr="00845754">
              <w:t>Natural Person</w:t>
            </w:r>
          </w:p>
        </w:tc>
        <w:tc>
          <w:tcPr>
            <w:tcW w:w="1620" w:type="dxa"/>
          </w:tcPr>
          <w:p w:rsidR="00D65B71" w:rsidRPr="00845754" w:rsidRDefault="00324976" w:rsidP="005D30EF">
            <w:pPr>
              <w:pStyle w:val="TableEntry"/>
            </w:pPr>
            <w:r w:rsidRPr="00845754">
              <w:t>Gender</w:t>
            </w:r>
          </w:p>
        </w:tc>
        <w:tc>
          <w:tcPr>
            <w:tcW w:w="1080" w:type="dxa"/>
          </w:tcPr>
          <w:p w:rsidR="00D65B71" w:rsidRPr="00845754" w:rsidRDefault="00D65B71" w:rsidP="005D30EF">
            <w:pPr>
              <w:pStyle w:val="TableEntry"/>
            </w:pPr>
            <w:r w:rsidRPr="00845754">
              <w:t>S</w:t>
            </w:r>
          </w:p>
        </w:tc>
        <w:tc>
          <w:tcPr>
            <w:tcW w:w="1080" w:type="dxa"/>
          </w:tcPr>
          <w:p w:rsidR="00D65B71" w:rsidRPr="00845754" w:rsidRDefault="00D65B71" w:rsidP="005D30EF">
            <w:pPr>
              <w:pStyle w:val="TableEntry"/>
            </w:pPr>
            <w:r w:rsidRPr="00845754">
              <w:t>O</w:t>
            </w:r>
          </w:p>
        </w:tc>
        <w:tc>
          <w:tcPr>
            <w:tcW w:w="2340" w:type="dxa"/>
          </w:tcPr>
          <w:p w:rsidR="00D65B71" w:rsidRPr="00845754" w:rsidRDefault="00324976" w:rsidP="006923D9">
            <w:pPr>
              <w:pStyle w:val="TableEntry"/>
            </w:pPr>
            <w:r w:rsidRPr="00845754">
              <w:t xml:space="preserve">Using Natural Person auxillary class as defined in RFC 2985 </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Provider e-mail address</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D65B71" w:rsidP="005D30EF">
            <w:pPr>
              <w:pStyle w:val="TableEntry"/>
            </w:pPr>
            <w:r w:rsidRPr="00845754">
              <w:t>inetOrgPerson</w:t>
            </w:r>
          </w:p>
        </w:tc>
        <w:tc>
          <w:tcPr>
            <w:tcW w:w="1620" w:type="dxa"/>
          </w:tcPr>
          <w:p w:rsidR="00D65B71" w:rsidRPr="00845754" w:rsidRDefault="00D65B71" w:rsidP="005D30EF">
            <w:pPr>
              <w:pStyle w:val="TableEntry"/>
            </w:pPr>
            <w:r w:rsidRPr="00845754">
              <w:t>Mail</w:t>
            </w:r>
          </w:p>
        </w:tc>
        <w:tc>
          <w:tcPr>
            <w:tcW w:w="1080" w:type="dxa"/>
          </w:tcPr>
          <w:p w:rsidR="00D65B71" w:rsidRPr="00845754" w:rsidRDefault="00D65B71" w:rsidP="005D30EF">
            <w:pPr>
              <w:pStyle w:val="TableEntry"/>
            </w:pPr>
            <w:r w:rsidRPr="00845754">
              <w:t>M</w:t>
            </w:r>
          </w:p>
        </w:tc>
        <w:tc>
          <w:tcPr>
            <w:tcW w:w="1080" w:type="dxa"/>
          </w:tcPr>
          <w:p w:rsidR="00D65B71" w:rsidRPr="00845754" w:rsidRDefault="00D65B71" w:rsidP="005D30EF">
            <w:pPr>
              <w:pStyle w:val="TableEntry"/>
            </w:pPr>
            <w:r w:rsidRPr="00845754">
              <w:t>O</w:t>
            </w:r>
          </w:p>
        </w:tc>
        <w:tc>
          <w:tcPr>
            <w:tcW w:w="2340" w:type="dxa"/>
          </w:tcPr>
          <w:p w:rsidR="00D65B71" w:rsidRPr="00845754" w:rsidRDefault="00D65B71" w:rsidP="006923D9">
            <w:pPr>
              <w:pStyle w:val="TableEntry"/>
            </w:pP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Encryption Certificate</w:t>
            </w:r>
          </w:p>
        </w:tc>
        <w:tc>
          <w:tcPr>
            <w:tcW w:w="1260" w:type="dxa"/>
          </w:tcPr>
          <w:p w:rsidR="00D65B71" w:rsidRPr="00845754" w:rsidRDefault="00D65B71" w:rsidP="005D30EF">
            <w:pPr>
              <w:pStyle w:val="TableEntry"/>
            </w:pPr>
            <w:r w:rsidRPr="00845754">
              <w:t>Binary</w:t>
            </w:r>
          </w:p>
        </w:tc>
        <w:tc>
          <w:tcPr>
            <w:tcW w:w="1620" w:type="dxa"/>
          </w:tcPr>
          <w:p w:rsidR="00D65B71" w:rsidRPr="00845754" w:rsidRDefault="00D65B71" w:rsidP="005D30EF">
            <w:pPr>
              <w:pStyle w:val="TableEntry"/>
            </w:pPr>
            <w:r w:rsidRPr="00845754">
              <w:t>HCProfessional</w:t>
            </w:r>
          </w:p>
        </w:tc>
        <w:tc>
          <w:tcPr>
            <w:tcW w:w="1620" w:type="dxa"/>
          </w:tcPr>
          <w:p w:rsidR="00D65B71" w:rsidRPr="00845754" w:rsidRDefault="00D65B71" w:rsidP="005D30EF">
            <w:pPr>
              <w:pStyle w:val="TableEntry"/>
            </w:pPr>
            <w:r w:rsidRPr="00845754">
              <w:t>HcSigningCertificate</w:t>
            </w:r>
          </w:p>
        </w:tc>
        <w:tc>
          <w:tcPr>
            <w:tcW w:w="1080" w:type="dxa"/>
          </w:tcPr>
          <w:p w:rsidR="00D65B71" w:rsidRPr="00845754" w:rsidRDefault="00D65B71" w:rsidP="005D30EF">
            <w:pPr>
              <w:pStyle w:val="TableEntry"/>
            </w:pPr>
            <w:r w:rsidRPr="00845754">
              <w:t>M</w:t>
            </w:r>
          </w:p>
        </w:tc>
        <w:tc>
          <w:tcPr>
            <w:tcW w:w="1080" w:type="dxa"/>
          </w:tcPr>
          <w:p w:rsidR="00D65B71" w:rsidRPr="00845754" w:rsidRDefault="00D65B71" w:rsidP="005D30EF">
            <w:pPr>
              <w:pStyle w:val="TableEntry"/>
            </w:pPr>
            <w:r w:rsidRPr="00845754">
              <w:t>O</w:t>
            </w:r>
          </w:p>
        </w:tc>
        <w:tc>
          <w:tcPr>
            <w:tcW w:w="2340" w:type="dxa"/>
          </w:tcPr>
          <w:p w:rsidR="00D65B71" w:rsidRPr="00845754" w:rsidRDefault="00D65B71" w:rsidP="006923D9">
            <w:pPr>
              <w:pStyle w:val="TableEntry"/>
            </w:pPr>
            <w:r w:rsidRPr="00845754">
              <w:t>Base 64 encoded certificate</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UDDI Business Entity URI</w:t>
            </w:r>
          </w:p>
        </w:tc>
        <w:tc>
          <w:tcPr>
            <w:tcW w:w="1260" w:type="dxa"/>
          </w:tcPr>
          <w:p w:rsidR="00D65B71" w:rsidRPr="00845754" w:rsidRDefault="00D65B71" w:rsidP="005D30EF">
            <w:pPr>
              <w:pStyle w:val="TableEntry"/>
            </w:pPr>
            <w:r w:rsidRPr="00845754">
              <w:t>String</w:t>
            </w:r>
          </w:p>
        </w:tc>
        <w:tc>
          <w:tcPr>
            <w:tcW w:w="1620" w:type="dxa"/>
          </w:tcPr>
          <w:p w:rsidR="00D65B71" w:rsidRPr="00845754" w:rsidRDefault="00EB0959" w:rsidP="005D30EF">
            <w:pPr>
              <w:pStyle w:val="TableEntry"/>
            </w:pPr>
            <w:r w:rsidRPr="00845754">
              <w:t>groupofURLs</w:t>
            </w:r>
          </w:p>
        </w:tc>
        <w:tc>
          <w:tcPr>
            <w:tcW w:w="1620" w:type="dxa"/>
          </w:tcPr>
          <w:p w:rsidR="00D65B71" w:rsidRPr="00845754" w:rsidRDefault="00D65B71" w:rsidP="005D30EF">
            <w:pPr>
              <w:pStyle w:val="TableEntry"/>
            </w:pPr>
            <w:r w:rsidRPr="00845754">
              <w:t>labeledURI</w:t>
            </w:r>
          </w:p>
        </w:tc>
        <w:tc>
          <w:tcPr>
            <w:tcW w:w="1080" w:type="dxa"/>
          </w:tcPr>
          <w:p w:rsidR="00D65B71" w:rsidRPr="00845754" w:rsidRDefault="00D65B71" w:rsidP="005D30EF">
            <w:pPr>
              <w:pStyle w:val="TableEntry"/>
            </w:pPr>
            <w:r w:rsidRPr="00845754">
              <w:t>S</w:t>
            </w:r>
          </w:p>
        </w:tc>
        <w:tc>
          <w:tcPr>
            <w:tcW w:w="1080" w:type="dxa"/>
          </w:tcPr>
          <w:p w:rsidR="00D65B71" w:rsidRPr="00845754" w:rsidRDefault="00D65B71" w:rsidP="005D30EF">
            <w:pPr>
              <w:pStyle w:val="TableEntry"/>
            </w:pPr>
            <w:r w:rsidRPr="00845754">
              <w:t>O</w:t>
            </w:r>
          </w:p>
        </w:tc>
        <w:tc>
          <w:tcPr>
            <w:tcW w:w="2340" w:type="dxa"/>
          </w:tcPr>
          <w:p w:rsidR="00D65B71" w:rsidRPr="00845754" w:rsidRDefault="00EB0959" w:rsidP="006923D9">
            <w:pPr>
              <w:pStyle w:val="TableEntry"/>
            </w:pPr>
            <w:r w:rsidRPr="00845754">
              <w:t xml:space="preserve">Points to businessEntity through businessKey value of the IHE Services Directory for Document Sharing (SDDS)  </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 xml:space="preserve">Creation Date </w:t>
            </w:r>
          </w:p>
        </w:tc>
        <w:tc>
          <w:tcPr>
            <w:tcW w:w="1260" w:type="dxa"/>
          </w:tcPr>
          <w:p w:rsidR="00D65B71" w:rsidRPr="00845754" w:rsidRDefault="00D65B71" w:rsidP="005D30EF">
            <w:pPr>
              <w:pStyle w:val="TableEntry"/>
            </w:pPr>
          </w:p>
        </w:tc>
        <w:tc>
          <w:tcPr>
            <w:tcW w:w="1620" w:type="dxa"/>
          </w:tcPr>
          <w:p w:rsidR="00D65B71" w:rsidRPr="00845754" w:rsidRDefault="00D65B71" w:rsidP="005D30EF">
            <w:pPr>
              <w:pStyle w:val="TableEntry"/>
            </w:pPr>
          </w:p>
        </w:tc>
        <w:tc>
          <w:tcPr>
            <w:tcW w:w="1620" w:type="dxa"/>
          </w:tcPr>
          <w:p w:rsidR="00D65B71" w:rsidRPr="00845754" w:rsidRDefault="00D65B71" w:rsidP="005D30EF">
            <w:pPr>
              <w:pStyle w:val="TableEntry"/>
            </w:pPr>
          </w:p>
        </w:tc>
        <w:tc>
          <w:tcPr>
            <w:tcW w:w="1080" w:type="dxa"/>
          </w:tcPr>
          <w:p w:rsidR="00D65B71" w:rsidRPr="00845754" w:rsidRDefault="00D65B71" w:rsidP="005D30EF">
            <w:pPr>
              <w:pStyle w:val="TableEntry"/>
            </w:pPr>
          </w:p>
        </w:tc>
        <w:tc>
          <w:tcPr>
            <w:tcW w:w="1080" w:type="dxa"/>
          </w:tcPr>
          <w:p w:rsidR="00D65B71" w:rsidRPr="00845754" w:rsidRDefault="00D65B71" w:rsidP="005D30EF">
            <w:pPr>
              <w:pStyle w:val="TableEntry"/>
            </w:pPr>
            <w:r w:rsidRPr="00845754">
              <w:t>N/A</w:t>
            </w:r>
          </w:p>
        </w:tc>
        <w:tc>
          <w:tcPr>
            <w:tcW w:w="2340" w:type="dxa"/>
          </w:tcPr>
          <w:p w:rsidR="00D65B71" w:rsidRPr="00845754" w:rsidRDefault="00D65B71" w:rsidP="006923D9">
            <w:pPr>
              <w:pStyle w:val="TableEntry"/>
            </w:pPr>
            <w:r w:rsidRPr="00845754">
              <w:t>This is an operation attribute that directory servers already maintain</w:t>
            </w:r>
            <w:r w:rsidR="001A4821" w:rsidRPr="00845754">
              <w:t>s</w:t>
            </w:r>
            <w:r w:rsidRPr="00845754">
              <w:t xml:space="preserve">. </w:t>
            </w:r>
          </w:p>
        </w:tc>
      </w:tr>
      <w:tr w:rsidR="00D65B71" w:rsidRPr="00845754" w:rsidTr="004E6153">
        <w:tc>
          <w:tcPr>
            <w:tcW w:w="1368" w:type="dxa"/>
          </w:tcPr>
          <w:p w:rsidR="00D65B71" w:rsidRPr="00845754" w:rsidRDefault="00D65B71" w:rsidP="005D30EF">
            <w:pPr>
              <w:pStyle w:val="TableEntry"/>
              <w:rPr>
                <w:rFonts w:cs="Arial"/>
              </w:rPr>
            </w:pPr>
            <w:r w:rsidRPr="00845754">
              <w:rPr>
                <w:rFonts w:cs="Arial"/>
              </w:rPr>
              <w:t>Last Update Date</w:t>
            </w:r>
          </w:p>
        </w:tc>
        <w:tc>
          <w:tcPr>
            <w:tcW w:w="1260" w:type="dxa"/>
          </w:tcPr>
          <w:p w:rsidR="00D65B71" w:rsidRPr="00845754" w:rsidRDefault="00D65B71" w:rsidP="005D30EF">
            <w:pPr>
              <w:pStyle w:val="TableEntry"/>
            </w:pPr>
          </w:p>
        </w:tc>
        <w:tc>
          <w:tcPr>
            <w:tcW w:w="1620" w:type="dxa"/>
          </w:tcPr>
          <w:p w:rsidR="00D65B71" w:rsidRPr="00845754" w:rsidRDefault="00D65B71" w:rsidP="005D30EF">
            <w:pPr>
              <w:pStyle w:val="TableEntry"/>
            </w:pPr>
          </w:p>
        </w:tc>
        <w:tc>
          <w:tcPr>
            <w:tcW w:w="1620" w:type="dxa"/>
          </w:tcPr>
          <w:p w:rsidR="00D65B71" w:rsidRPr="00845754" w:rsidRDefault="00D65B71" w:rsidP="005D30EF">
            <w:pPr>
              <w:pStyle w:val="TableEntry"/>
            </w:pPr>
          </w:p>
        </w:tc>
        <w:tc>
          <w:tcPr>
            <w:tcW w:w="1080" w:type="dxa"/>
          </w:tcPr>
          <w:p w:rsidR="00D65B71" w:rsidRPr="00845754" w:rsidRDefault="00D65B71" w:rsidP="005D30EF">
            <w:pPr>
              <w:pStyle w:val="TableEntry"/>
            </w:pPr>
          </w:p>
        </w:tc>
        <w:tc>
          <w:tcPr>
            <w:tcW w:w="1080" w:type="dxa"/>
          </w:tcPr>
          <w:p w:rsidR="00D65B71" w:rsidRPr="00845754" w:rsidRDefault="00D65B71" w:rsidP="005D30EF">
            <w:pPr>
              <w:pStyle w:val="TableEntry"/>
            </w:pPr>
            <w:r w:rsidRPr="00845754">
              <w:t>N/A</w:t>
            </w:r>
          </w:p>
        </w:tc>
        <w:tc>
          <w:tcPr>
            <w:tcW w:w="2340" w:type="dxa"/>
          </w:tcPr>
          <w:p w:rsidR="00D65B71" w:rsidRPr="00845754" w:rsidRDefault="00D65B71" w:rsidP="006923D9">
            <w:pPr>
              <w:pStyle w:val="TableEntry"/>
            </w:pPr>
            <w:r w:rsidRPr="00845754">
              <w:t>This is an operation attribute that directory servers already maintain</w:t>
            </w:r>
            <w:r w:rsidR="001A4821" w:rsidRPr="00845754">
              <w:t>s</w:t>
            </w:r>
            <w:r w:rsidRPr="00845754">
              <w:t>.</w:t>
            </w:r>
          </w:p>
        </w:tc>
      </w:tr>
      <w:tr w:rsidR="005D4A2E" w:rsidRPr="00845754" w:rsidTr="004E6153">
        <w:tc>
          <w:tcPr>
            <w:tcW w:w="1368" w:type="dxa"/>
          </w:tcPr>
          <w:p w:rsidR="005D4A2E" w:rsidRPr="00845754" w:rsidRDefault="005D4A2E" w:rsidP="00BF1E0F">
            <w:pPr>
              <w:pStyle w:val="TableEntry"/>
              <w:rPr>
                <w:rFonts w:cs="Arial"/>
              </w:rPr>
            </w:pPr>
            <w:r w:rsidRPr="00845754">
              <w:rPr>
                <w:rFonts w:cs="Arial"/>
              </w:rPr>
              <w:t>Provider Facility Name</w:t>
            </w:r>
          </w:p>
        </w:tc>
        <w:tc>
          <w:tcPr>
            <w:tcW w:w="1260" w:type="dxa"/>
          </w:tcPr>
          <w:p w:rsidR="005D4A2E" w:rsidRPr="00845754" w:rsidRDefault="005D4A2E" w:rsidP="00BF1E0F">
            <w:pPr>
              <w:pStyle w:val="TableEntry"/>
            </w:pPr>
            <w:r w:rsidRPr="00845754">
              <w:t>String</w:t>
            </w:r>
          </w:p>
        </w:tc>
        <w:tc>
          <w:tcPr>
            <w:tcW w:w="1620" w:type="dxa"/>
          </w:tcPr>
          <w:p w:rsidR="005D4A2E" w:rsidRPr="00845754" w:rsidRDefault="005D4A2E" w:rsidP="00BF1E0F">
            <w:pPr>
              <w:pStyle w:val="TableEntry"/>
            </w:pPr>
            <w:r w:rsidRPr="00845754">
              <w:t>inetOrgPerson</w:t>
            </w:r>
          </w:p>
        </w:tc>
        <w:tc>
          <w:tcPr>
            <w:tcW w:w="1620" w:type="dxa"/>
          </w:tcPr>
          <w:p w:rsidR="005D4A2E" w:rsidRPr="00845754" w:rsidRDefault="005D4A2E" w:rsidP="00BF1E0F">
            <w:pPr>
              <w:pStyle w:val="TableEntry"/>
            </w:pPr>
            <w:r w:rsidRPr="00845754">
              <w:t>physicalDeliveryOfficeName</w:t>
            </w:r>
          </w:p>
        </w:tc>
        <w:tc>
          <w:tcPr>
            <w:tcW w:w="1080" w:type="dxa"/>
          </w:tcPr>
          <w:p w:rsidR="005D4A2E" w:rsidRPr="00845754" w:rsidRDefault="005D4A2E" w:rsidP="00BF1E0F">
            <w:pPr>
              <w:pStyle w:val="TableEntry"/>
            </w:pPr>
            <w:r w:rsidRPr="00845754">
              <w:t>M</w:t>
            </w:r>
          </w:p>
        </w:tc>
        <w:tc>
          <w:tcPr>
            <w:tcW w:w="1080" w:type="dxa"/>
          </w:tcPr>
          <w:p w:rsidR="005D4A2E" w:rsidRPr="00845754" w:rsidRDefault="005D4A2E" w:rsidP="00BF1E0F">
            <w:pPr>
              <w:pStyle w:val="TableEntry"/>
            </w:pPr>
            <w:r w:rsidRPr="00845754">
              <w:t>R2</w:t>
            </w:r>
          </w:p>
        </w:tc>
        <w:tc>
          <w:tcPr>
            <w:tcW w:w="2340" w:type="dxa"/>
          </w:tcPr>
          <w:p w:rsidR="005D4A2E" w:rsidRPr="00845754" w:rsidRDefault="005D4A2E" w:rsidP="006923D9">
            <w:pPr>
              <w:pStyle w:val="TableEntry"/>
            </w:pP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Mailing Address</w:t>
            </w:r>
          </w:p>
        </w:tc>
        <w:tc>
          <w:tcPr>
            <w:tcW w:w="1260" w:type="dxa"/>
          </w:tcPr>
          <w:p w:rsidR="005D4A2E" w:rsidRPr="00845754" w:rsidRDefault="005D4A2E" w:rsidP="005D30EF">
            <w:pPr>
              <w:pStyle w:val="TableEntry"/>
            </w:pPr>
            <w:r w:rsidRPr="00845754">
              <w:t>Postal Address</w:t>
            </w:r>
          </w:p>
        </w:tc>
        <w:tc>
          <w:tcPr>
            <w:tcW w:w="1620" w:type="dxa"/>
          </w:tcPr>
          <w:p w:rsidR="005D4A2E" w:rsidRPr="00845754" w:rsidRDefault="005D4A2E" w:rsidP="005D30EF">
            <w:pPr>
              <w:pStyle w:val="TableEntry"/>
            </w:pPr>
            <w:r w:rsidRPr="00845754">
              <w:t>HPDProvider</w:t>
            </w:r>
          </w:p>
        </w:tc>
        <w:tc>
          <w:tcPr>
            <w:tcW w:w="1620" w:type="dxa"/>
          </w:tcPr>
          <w:p w:rsidR="005D4A2E" w:rsidRPr="00845754" w:rsidRDefault="005D4A2E" w:rsidP="005D30EF">
            <w:pPr>
              <w:pStyle w:val="TableEntry"/>
            </w:pPr>
            <w:r w:rsidRPr="00845754">
              <w:t>hpdProviderMailingAddress</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R2</w:t>
            </w:r>
          </w:p>
        </w:tc>
        <w:tc>
          <w:tcPr>
            <w:tcW w:w="2340" w:type="dxa"/>
          </w:tcPr>
          <w:p w:rsidR="005D4A2E" w:rsidRPr="00845754" w:rsidRDefault="005D4A2E" w:rsidP="006923D9">
            <w:pPr>
              <w:pStyle w:val="TableEntry"/>
            </w:pPr>
            <w:r w:rsidRPr="00845754">
              <w:t>Mailing address</w:t>
            </w: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Billing Address</w:t>
            </w:r>
          </w:p>
        </w:tc>
        <w:tc>
          <w:tcPr>
            <w:tcW w:w="1260" w:type="dxa"/>
          </w:tcPr>
          <w:p w:rsidR="005D4A2E" w:rsidRPr="00845754" w:rsidRDefault="005D4A2E" w:rsidP="005D30EF">
            <w:pPr>
              <w:pStyle w:val="TableEntry"/>
            </w:pPr>
            <w:r w:rsidRPr="00845754">
              <w:t>Postal Address</w:t>
            </w:r>
          </w:p>
        </w:tc>
        <w:tc>
          <w:tcPr>
            <w:tcW w:w="1620" w:type="dxa"/>
          </w:tcPr>
          <w:p w:rsidR="005D4A2E" w:rsidRPr="00845754" w:rsidRDefault="005D4A2E" w:rsidP="005D30EF">
            <w:pPr>
              <w:pStyle w:val="TableEntry"/>
            </w:pPr>
            <w:r w:rsidRPr="00845754">
              <w:t>HPDProvider</w:t>
            </w:r>
          </w:p>
        </w:tc>
        <w:tc>
          <w:tcPr>
            <w:tcW w:w="1620" w:type="dxa"/>
          </w:tcPr>
          <w:p w:rsidR="005D4A2E" w:rsidRPr="00845754" w:rsidRDefault="005D4A2E" w:rsidP="005D30EF">
            <w:pPr>
              <w:pStyle w:val="TableEntry"/>
            </w:pPr>
            <w:r w:rsidRPr="00845754">
              <w:t>hpdProviderBillingAddress</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O</w:t>
            </w:r>
          </w:p>
        </w:tc>
        <w:tc>
          <w:tcPr>
            <w:tcW w:w="2340" w:type="dxa"/>
          </w:tcPr>
          <w:p w:rsidR="005D4A2E" w:rsidRPr="00845754" w:rsidRDefault="005D4A2E" w:rsidP="006923D9">
            <w:pPr>
              <w:pStyle w:val="TableEntry"/>
            </w:pPr>
            <w:r w:rsidRPr="00845754">
              <w:t xml:space="preserve">Business billing address; </w:t>
            </w: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Practice Address</w:t>
            </w:r>
          </w:p>
        </w:tc>
        <w:tc>
          <w:tcPr>
            <w:tcW w:w="1260" w:type="dxa"/>
          </w:tcPr>
          <w:p w:rsidR="005D4A2E" w:rsidRPr="00845754" w:rsidRDefault="005D4A2E" w:rsidP="005D30EF">
            <w:pPr>
              <w:pStyle w:val="TableEntry"/>
            </w:pPr>
            <w:r w:rsidRPr="00845754">
              <w:t>Postal Address</w:t>
            </w:r>
          </w:p>
        </w:tc>
        <w:tc>
          <w:tcPr>
            <w:tcW w:w="1620" w:type="dxa"/>
          </w:tcPr>
          <w:p w:rsidR="005D4A2E" w:rsidRPr="00845754" w:rsidRDefault="005D4A2E" w:rsidP="005D30EF">
            <w:pPr>
              <w:pStyle w:val="TableEntry"/>
            </w:pPr>
            <w:r w:rsidRPr="00845754">
              <w:t>HPDProvider</w:t>
            </w:r>
          </w:p>
        </w:tc>
        <w:tc>
          <w:tcPr>
            <w:tcW w:w="1620" w:type="dxa"/>
          </w:tcPr>
          <w:p w:rsidR="005D4A2E" w:rsidRPr="00845754" w:rsidRDefault="005D4A2E" w:rsidP="005D30EF">
            <w:pPr>
              <w:pStyle w:val="TableEntry"/>
            </w:pPr>
            <w:r w:rsidRPr="00845754">
              <w:t>hpdProviderPracticeAddress</w:t>
            </w:r>
          </w:p>
        </w:tc>
        <w:tc>
          <w:tcPr>
            <w:tcW w:w="1080" w:type="dxa"/>
          </w:tcPr>
          <w:p w:rsidR="005D4A2E" w:rsidRPr="00845754" w:rsidRDefault="005D4A2E" w:rsidP="005D30EF">
            <w:pPr>
              <w:pStyle w:val="TableEntry"/>
            </w:pPr>
            <w:r w:rsidRPr="00845754">
              <w:t>M</w:t>
            </w:r>
          </w:p>
        </w:tc>
        <w:tc>
          <w:tcPr>
            <w:tcW w:w="1080" w:type="dxa"/>
          </w:tcPr>
          <w:p w:rsidR="005D4A2E" w:rsidRPr="00845754" w:rsidRDefault="00B43884" w:rsidP="005D30EF">
            <w:pPr>
              <w:pStyle w:val="TableEntry"/>
            </w:pPr>
            <w:r w:rsidRPr="00845754">
              <w:t>R2</w:t>
            </w:r>
          </w:p>
        </w:tc>
        <w:tc>
          <w:tcPr>
            <w:tcW w:w="2340" w:type="dxa"/>
          </w:tcPr>
          <w:p w:rsidR="005D4A2E" w:rsidRPr="00845754" w:rsidRDefault="005D4A2E" w:rsidP="006923D9">
            <w:pPr>
              <w:pStyle w:val="TableEntry"/>
            </w:pPr>
            <w:r w:rsidRPr="00845754">
              <w:t xml:space="preserve">Practice address; </w:t>
            </w: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Practice Organization</w:t>
            </w:r>
          </w:p>
        </w:tc>
        <w:tc>
          <w:tcPr>
            <w:tcW w:w="1260" w:type="dxa"/>
          </w:tcPr>
          <w:p w:rsidR="005D4A2E" w:rsidRPr="00845754" w:rsidRDefault="005D4A2E" w:rsidP="005D30EF">
            <w:pPr>
              <w:pStyle w:val="TableEntry"/>
            </w:pPr>
            <w:r w:rsidRPr="00845754">
              <w:t>DN</w:t>
            </w:r>
          </w:p>
        </w:tc>
        <w:tc>
          <w:tcPr>
            <w:tcW w:w="1620" w:type="dxa"/>
          </w:tcPr>
          <w:p w:rsidR="005D4A2E" w:rsidRPr="00845754" w:rsidRDefault="005D4A2E" w:rsidP="005D30EF">
            <w:pPr>
              <w:pStyle w:val="TableEntry"/>
            </w:pPr>
            <w:r w:rsidRPr="00845754">
              <w:t>HCProfessional</w:t>
            </w:r>
          </w:p>
        </w:tc>
        <w:tc>
          <w:tcPr>
            <w:tcW w:w="1620" w:type="dxa"/>
          </w:tcPr>
          <w:p w:rsidR="005D4A2E" w:rsidRPr="00845754" w:rsidRDefault="005D4A2E" w:rsidP="005D30EF">
            <w:pPr>
              <w:pStyle w:val="TableEntry"/>
            </w:pPr>
            <w:r w:rsidRPr="00845754">
              <w:t>HcPracticeLocation</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O</w:t>
            </w:r>
          </w:p>
        </w:tc>
        <w:tc>
          <w:tcPr>
            <w:tcW w:w="2340" w:type="dxa"/>
          </w:tcPr>
          <w:p w:rsidR="005D4A2E" w:rsidRPr="00845754" w:rsidRDefault="005D4A2E" w:rsidP="006923D9">
            <w:pPr>
              <w:pStyle w:val="TableEntry"/>
            </w:pPr>
            <w:r w:rsidRPr="00845754">
              <w:t>DN of organization the provider practices</w:t>
            </w: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Business Phone</w:t>
            </w:r>
          </w:p>
        </w:tc>
        <w:tc>
          <w:tcPr>
            <w:tcW w:w="1260" w:type="dxa"/>
          </w:tcPr>
          <w:p w:rsidR="005D4A2E" w:rsidRPr="00845754" w:rsidRDefault="005D4A2E" w:rsidP="005D30EF">
            <w:pPr>
              <w:pStyle w:val="TableEntry"/>
            </w:pPr>
            <w:r w:rsidRPr="00845754">
              <w:t>Telephone Number</w:t>
            </w:r>
          </w:p>
        </w:tc>
        <w:tc>
          <w:tcPr>
            <w:tcW w:w="1620" w:type="dxa"/>
          </w:tcPr>
          <w:p w:rsidR="005D4A2E" w:rsidRPr="00845754" w:rsidRDefault="005D4A2E" w:rsidP="005D30EF">
            <w:pPr>
              <w:pStyle w:val="TableEntry"/>
            </w:pPr>
            <w:r w:rsidRPr="00845754">
              <w:t>inetOrgPerson</w:t>
            </w:r>
          </w:p>
        </w:tc>
        <w:tc>
          <w:tcPr>
            <w:tcW w:w="1620" w:type="dxa"/>
          </w:tcPr>
          <w:p w:rsidR="005D4A2E" w:rsidRPr="00845754" w:rsidRDefault="005D4A2E" w:rsidP="005D30EF">
            <w:pPr>
              <w:pStyle w:val="TableEntry"/>
            </w:pPr>
            <w:r w:rsidRPr="00845754">
              <w:t>telephone</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R2</w:t>
            </w:r>
          </w:p>
        </w:tc>
        <w:tc>
          <w:tcPr>
            <w:tcW w:w="2340" w:type="dxa"/>
          </w:tcPr>
          <w:p w:rsidR="005D4A2E" w:rsidRPr="00845754" w:rsidRDefault="005D4A2E" w:rsidP="006923D9">
            <w:pPr>
              <w:pStyle w:val="TableEntry"/>
            </w:pPr>
            <w:r w:rsidRPr="00845754">
              <w:t>As per PWP volume 2A; 3.24</w:t>
            </w: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Mobile Phone</w:t>
            </w:r>
          </w:p>
        </w:tc>
        <w:tc>
          <w:tcPr>
            <w:tcW w:w="1260" w:type="dxa"/>
          </w:tcPr>
          <w:p w:rsidR="005D4A2E" w:rsidRPr="00845754" w:rsidRDefault="005D4A2E" w:rsidP="005D30EF">
            <w:pPr>
              <w:pStyle w:val="TableEntry"/>
            </w:pPr>
            <w:r w:rsidRPr="00845754">
              <w:t>Telephone Number</w:t>
            </w:r>
          </w:p>
        </w:tc>
        <w:tc>
          <w:tcPr>
            <w:tcW w:w="1620" w:type="dxa"/>
          </w:tcPr>
          <w:p w:rsidR="005D4A2E" w:rsidRPr="00845754" w:rsidRDefault="005D4A2E" w:rsidP="005D30EF">
            <w:pPr>
              <w:pStyle w:val="TableEntry"/>
            </w:pPr>
            <w:r w:rsidRPr="00845754">
              <w:t>inetOrgPerson</w:t>
            </w:r>
          </w:p>
        </w:tc>
        <w:tc>
          <w:tcPr>
            <w:tcW w:w="1620" w:type="dxa"/>
          </w:tcPr>
          <w:p w:rsidR="005D4A2E" w:rsidRPr="00845754" w:rsidRDefault="005D4A2E" w:rsidP="005D30EF">
            <w:pPr>
              <w:pStyle w:val="TableEntry"/>
            </w:pPr>
            <w:r w:rsidRPr="00845754">
              <w:t>Mobile</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R2</w:t>
            </w:r>
          </w:p>
        </w:tc>
        <w:tc>
          <w:tcPr>
            <w:tcW w:w="2340" w:type="dxa"/>
          </w:tcPr>
          <w:p w:rsidR="005D4A2E" w:rsidRPr="00845754" w:rsidRDefault="005D4A2E" w:rsidP="006923D9">
            <w:pPr>
              <w:pStyle w:val="TableEntry"/>
            </w:pPr>
            <w:r w:rsidRPr="00845754">
              <w:t>As per PWP volume 2A; 3.24 Business Mobile</w:t>
            </w: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Pager</w:t>
            </w:r>
          </w:p>
        </w:tc>
        <w:tc>
          <w:tcPr>
            <w:tcW w:w="1260" w:type="dxa"/>
          </w:tcPr>
          <w:p w:rsidR="005D4A2E" w:rsidRPr="00845754" w:rsidRDefault="005D4A2E" w:rsidP="005D30EF">
            <w:pPr>
              <w:pStyle w:val="TableEntry"/>
            </w:pPr>
            <w:r w:rsidRPr="00845754">
              <w:t>Telephone Number</w:t>
            </w:r>
          </w:p>
        </w:tc>
        <w:tc>
          <w:tcPr>
            <w:tcW w:w="1620" w:type="dxa"/>
          </w:tcPr>
          <w:p w:rsidR="005D4A2E" w:rsidRPr="00845754" w:rsidRDefault="005D4A2E" w:rsidP="005D30EF">
            <w:pPr>
              <w:pStyle w:val="TableEntry"/>
            </w:pPr>
            <w:r w:rsidRPr="00845754">
              <w:t>inetOrgPerson</w:t>
            </w:r>
          </w:p>
        </w:tc>
        <w:tc>
          <w:tcPr>
            <w:tcW w:w="1620" w:type="dxa"/>
          </w:tcPr>
          <w:p w:rsidR="005D4A2E" w:rsidRPr="00845754" w:rsidRDefault="005D4A2E" w:rsidP="005D30EF">
            <w:pPr>
              <w:pStyle w:val="TableEntry"/>
            </w:pPr>
            <w:r w:rsidRPr="00845754">
              <w:t>Pager</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R2</w:t>
            </w:r>
          </w:p>
        </w:tc>
        <w:tc>
          <w:tcPr>
            <w:tcW w:w="2340" w:type="dxa"/>
          </w:tcPr>
          <w:p w:rsidR="005D4A2E" w:rsidRPr="00845754" w:rsidRDefault="005D4A2E" w:rsidP="006923D9">
            <w:pPr>
              <w:pStyle w:val="TableEntry"/>
            </w:pPr>
            <w:r w:rsidRPr="00845754">
              <w:t>As per PWP volume 2A; 3.24</w:t>
            </w: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Fax</w:t>
            </w:r>
          </w:p>
        </w:tc>
        <w:tc>
          <w:tcPr>
            <w:tcW w:w="1260" w:type="dxa"/>
          </w:tcPr>
          <w:p w:rsidR="005D4A2E" w:rsidRPr="00845754" w:rsidRDefault="005D4A2E" w:rsidP="005D30EF">
            <w:pPr>
              <w:pStyle w:val="TableEntry"/>
            </w:pPr>
            <w:r w:rsidRPr="00845754">
              <w:t>Facsimile Telephone Number</w:t>
            </w:r>
          </w:p>
        </w:tc>
        <w:tc>
          <w:tcPr>
            <w:tcW w:w="1620" w:type="dxa"/>
          </w:tcPr>
          <w:p w:rsidR="005D4A2E" w:rsidRPr="00845754" w:rsidRDefault="005D4A2E" w:rsidP="005D30EF">
            <w:pPr>
              <w:pStyle w:val="TableEntry"/>
            </w:pPr>
            <w:r w:rsidRPr="00845754">
              <w:t>inetOrgPerson</w:t>
            </w:r>
          </w:p>
        </w:tc>
        <w:tc>
          <w:tcPr>
            <w:tcW w:w="1620" w:type="dxa"/>
          </w:tcPr>
          <w:p w:rsidR="005D4A2E" w:rsidRPr="00845754" w:rsidRDefault="005D4A2E" w:rsidP="005D30EF">
            <w:pPr>
              <w:pStyle w:val="TableEntry"/>
            </w:pPr>
            <w:r w:rsidRPr="00845754">
              <w:t>facsimileTelephoneNumber</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R2</w:t>
            </w:r>
          </w:p>
        </w:tc>
        <w:tc>
          <w:tcPr>
            <w:tcW w:w="2340" w:type="dxa"/>
          </w:tcPr>
          <w:p w:rsidR="005D4A2E" w:rsidRPr="00845754" w:rsidRDefault="005D4A2E" w:rsidP="006923D9">
            <w:pPr>
              <w:pStyle w:val="TableEntry"/>
            </w:pP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“Credential”</w:t>
            </w:r>
          </w:p>
        </w:tc>
        <w:tc>
          <w:tcPr>
            <w:tcW w:w="1260" w:type="dxa"/>
          </w:tcPr>
          <w:p w:rsidR="005D4A2E" w:rsidRPr="00845754" w:rsidRDefault="005D4A2E" w:rsidP="005D30EF">
            <w:pPr>
              <w:pStyle w:val="TableEntry"/>
            </w:pPr>
            <w:r w:rsidRPr="00845754">
              <w:t>DN</w:t>
            </w:r>
          </w:p>
        </w:tc>
        <w:tc>
          <w:tcPr>
            <w:tcW w:w="1620" w:type="dxa"/>
          </w:tcPr>
          <w:p w:rsidR="005D4A2E" w:rsidRPr="00845754" w:rsidRDefault="005D4A2E" w:rsidP="005D30EF">
            <w:pPr>
              <w:pStyle w:val="TableEntry"/>
            </w:pPr>
            <w:r w:rsidRPr="00845754">
              <w:t>HPDCredential</w:t>
            </w:r>
          </w:p>
        </w:tc>
        <w:tc>
          <w:tcPr>
            <w:tcW w:w="1620" w:type="dxa"/>
          </w:tcPr>
          <w:p w:rsidR="005D4A2E" w:rsidRPr="00845754" w:rsidRDefault="005D4A2E" w:rsidP="005D30EF">
            <w:pPr>
              <w:pStyle w:val="TableEntry"/>
            </w:pPr>
            <w:r w:rsidRPr="00845754">
              <w:t>credentialName</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O</w:t>
            </w:r>
          </w:p>
        </w:tc>
        <w:tc>
          <w:tcPr>
            <w:tcW w:w="2340" w:type="dxa"/>
          </w:tcPr>
          <w:p w:rsidR="005D4A2E" w:rsidRPr="00845754" w:rsidRDefault="005D4A2E" w:rsidP="006923D9">
            <w:pPr>
              <w:pStyle w:val="TableEntry"/>
            </w:pPr>
          </w:p>
        </w:tc>
      </w:tr>
      <w:tr w:rsidR="005D4A2E" w:rsidRPr="00845754" w:rsidTr="004E6153">
        <w:tc>
          <w:tcPr>
            <w:tcW w:w="1368" w:type="dxa"/>
          </w:tcPr>
          <w:p w:rsidR="005D4A2E" w:rsidRPr="00845754" w:rsidRDefault="005D4A2E" w:rsidP="005D30EF">
            <w:pPr>
              <w:pStyle w:val="TableEntry"/>
              <w:rPr>
                <w:rFonts w:cs="Arial"/>
                <w:highlight w:val="yellow"/>
              </w:rPr>
            </w:pPr>
            <w:r w:rsidRPr="00845754">
              <w:rPr>
                <w:rFonts w:cs="Arial"/>
              </w:rPr>
              <w:t>Provider Specialty</w:t>
            </w:r>
          </w:p>
        </w:tc>
        <w:tc>
          <w:tcPr>
            <w:tcW w:w="1260" w:type="dxa"/>
          </w:tcPr>
          <w:p w:rsidR="005D4A2E" w:rsidRPr="00845754" w:rsidRDefault="005D4A2E" w:rsidP="005D30EF">
            <w:pPr>
              <w:pStyle w:val="TableEntry"/>
            </w:pPr>
            <w:r w:rsidRPr="00845754">
              <w:t>String</w:t>
            </w:r>
          </w:p>
        </w:tc>
        <w:tc>
          <w:tcPr>
            <w:tcW w:w="1620" w:type="dxa"/>
          </w:tcPr>
          <w:p w:rsidR="005D4A2E" w:rsidRPr="00845754" w:rsidRDefault="005D4A2E" w:rsidP="005D30EF">
            <w:pPr>
              <w:pStyle w:val="TableEntry"/>
            </w:pPr>
            <w:r w:rsidRPr="00845754">
              <w:t>HCProfessional</w:t>
            </w:r>
          </w:p>
        </w:tc>
        <w:tc>
          <w:tcPr>
            <w:tcW w:w="1620" w:type="dxa"/>
          </w:tcPr>
          <w:p w:rsidR="005D4A2E" w:rsidRPr="00845754" w:rsidRDefault="005D4A2E" w:rsidP="005D30EF">
            <w:pPr>
              <w:pStyle w:val="TableEntry"/>
            </w:pPr>
            <w:r w:rsidRPr="00845754">
              <w:t>hcSpecialization</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O</w:t>
            </w:r>
          </w:p>
        </w:tc>
        <w:tc>
          <w:tcPr>
            <w:tcW w:w="2340" w:type="dxa"/>
          </w:tcPr>
          <w:p w:rsidR="005D4A2E" w:rsidRPr="00845754" w:rsidRDefault="005D4A2E" w:rsidP="006923D9">
            <w:pPr>
              <w:pStyle w:val="TableEntry"/>
            </w:pPr>
            <w:r w:rsidRPr="00845754">
              <w:t>A major Grouping i.e. Dermatology, Oncology, Dental, Internal Med</w:t>
            </w:r>
          </w:p>
        </w:tc>
      </w:tr>
      <w:tr w:rsidR="005D4A2E" w:rsidRPr="00845754" w:rsidTr="004E6153">
        <w:tc>
          <w:tcPr>
            <w:tcW w:w="1368" w:type="dxa"/>
          </w:tcPr>
          <w:p w:rsidR="005D4A2E" w:rsidRPr="00845754" w:rsidRDefault="005D4A2E" w:rsidP="005D30EF">
            <w:pPr>
              <w:pStyle w:val="TableEntry"/>
              <w:rPr>
                <w:rFonts w:cs="Arial"/>
              </w:rPr>
            </w:pPr>
            <w:r w:rsidRPr="00845754">
              <w:rPr>
                <w:rFonts w:cs="Arial"/>
              </w:rPr>
              <w:t>Provider Relationship</w:t>
            </w:r>
          </w:p>
        </w:tc>
        <w:tc>
          <w:tcPr>
            <w:tcW w:w="1260" w:type="dxa"/>
          </w:tcPr>
          <w:p w:rsidR="005D4A2E" w:rsidRPr="00845754" w:rsidRDefault="005D4A2E" w:rsidP="005D30EF">
            <w:pPr>
              <w:pStyle w:val="TableEntry"/>
            </w:pPr>
            <w:r w:rsidRPr="00845754">
              <w:t>DN</w:t>
            </w:r>
          </w:p>
        </w:tc>
        <w:tc>
          <w:tcPr>
            <w:tcW w:w="1620" w:type="dxa"/>
          </w:tcPr>
          <w:p w:rsidR="005D4A2E" w:rsidRPr="00845754" w:rsidRDefault="005D4A2E" w:rsidP="005D30EF">
            <w:pPr>
              <w:pStyle w:val="TableEntry"/>
            </w:pPr>
            <w:r w:rsidRPr="00845754">
              <w:t>HPDProvider</w:t>
            </w:r>
          </w:p>
        </w:tc>
        <w:tc>
          <w:tcPr>
            <w:tcW w:w="1620" w:type="dxa"/>
          </w:tcPr>
          <w:p w:rsidR="005D4A2E" w:rsidRPr="00845754" w:rsidRDefault="005D4A2E" w:rsidP="005D30EF">
            <w:pPr>
              <w:pStyle w:val="TableEntry"/>
            </w:pPr>
            <w:r w:rsidRPr="00845754">
              <w:t>memberOf</w:t>
            </w:r>
          </w:p>
        </w:tc>
        <w:tc>
          <w:tcPr>
            <w:tcW w:w="1080" w:type="dxa"/>
          </w:tcPr>
          <w:p w:rsidR="005D4A2E" w:rsidRPr="00845754" w:rsidRDefault="005D4A2E" w:rsidP="005D30EF">
            <w:pPr>
              <w:pStyle w:val="TableEntry"/>
            </w:pPr>
            <w:r w:rsidRPr="00845754">
              <w:t>M</w:t>
            </w:r>
          </w:p>
        </w:tc>
        <w:tc>
          <w:tcPr>
            <w:tcW w:w="1080" w:type="dxa"/>
          </w:tcPr>
          <w:p w:rsidR="005D4A2E" w:rsidRPr="00845754" w:rsidRDefault="005D4A2E" w:rsidP="005D30EF">
            <w:pPr>
              <w:pStyle w:val="TableEntry"/>
            </w:pPr>
            <w:r w:rsidRPr="00845754">
              <w:t>O</w:t>
            </w:r>
          </w:p>
        </w:tc>
        <w:tc>
          <w:tcPr>
            <w:tcW w:w="2340" w:type="dxa"/>
          </w:tcPr>
          <w:p w:rsidR="005D4A2E" w:rsidRPr="00845754" w:rsidRDefault="005D4A2E" w:rsidP="006923D9">
            <w:pPr>
              <w:pStyle w:val="TableEntry"/>
            </w:pPr>
            <w:r w:rsidRPr="00845754">
              <w:t>Groups to which this provider belongs; In search scen</w:t>
            </w:r>
            <w:r w:rsidR="00056E70" w:rsidRPr="00845754">
              <w:t>arios, it is desirable for a Provider Information</w:t>
            </w:r>
            <w:r w:rsidRPr="00845754">
              <w:t xml:space="preserve"> Consumer to be able to determine which organizations </w:t>
            </w:r>
            <w:r w:rsidR="00E56601" w:rsidRPr="00845754">
              <w:t>this individual</w:t>
            </w:r>
            <w:r w:rsidRPr="00845754">
              <w:t xml:space="preserve"> provider is a member of.</w:t>
            </w:r>
          </w:p>
        </w:tc>
      </w:tr>
    </w:tbl>
    <w:p w:rsidR="00AE0C1A" w:rsidRPr="00845754" w:rsidRDefault="00AE0C1A" w:rsidP="00AE0C1A">
      <w:pPr>
        <w:pStyle w:val="Heading7"/>
        <w:numPr>
          <w:ilvl w:val="0"/>
          <w:numId w:val="0"/>
        </w:numPr>
      </w:pPr>
      <w:bookmarkStart w:id="631" w:name="_Toc354246880"/>
      <w:r w:rsidRPr="00845754">
        <w:t>3.Y1.4.1.2.2.3 Organization</w:t>
      </w:r>
      <w:r w:rsidR="003164FD" w:rsidRPr="00845754">
        <w:t>al</w:t>
      </w:r>
      <w:r w:rsidRPr="00845754">
        <w:t xml:space="preserve"> Provider</w:t>
      </w:r>
      <w:bookmarkEnd w:id="631"/>
      <w:r w:rsidRPr="00845754">
        <w:t xml:space="preserve"> </w:t>
      </w:r>
    </w:p>
    <w:p w:rsidR="00AE0C1A" w:rsidRPr="00845754" w:rsidRDefault="00DA2312" w:rsidP="00AE0C1A">
      <w:pPr>
        <w:pStyle w:val="BodyText"/>
        <w:rPr>
          <w:b/>
          <w:bCs/>
          <w:u w:val="single"/>
        </w:rPr>
      </w:pPr>
      <w:r w:rsidRPr="00845754">
        <w:rPr>
          <w:b/>
          <w:bCs/>
          <w:u w:val="single"/>
        </w:rPr>
        <w:t xml:space="preserve">Object Classes: </w:t>
      </w:r>
      <w:r w:rsidR="00AE0C1A" w:rsidRPr="00845754">
        <w:rPr>
          <w:b/>
          <w:bCs/>
          <w:u w:val="single"/>
        </w:rPr>
        <w:t>HCRegulatedOrganization, HPDProvider</w:t>
      </w:r>
    </w:p>
    <w:p w:rsidR="00D563EA" w:rsidRPr="00845754" w:rsidRDefault="00D563EA" w:rsidP="00B43884">
      <w:pPr>
        <w:pStyle w:val="BodyText"/>
      </w:pPr>
      <w:r w:rsidRPr="00845754">
        <w:t xml:space="preserve">Entries for Organization Provider in the </w:t>
      </w:r>
      <w:r w:rsidR="00056E70" w:rsidRPr="00845754">
        <w:t>Provider Information Directory</w:t>
      </w:r>
      <w:r w:rsidRPr="00845754">
        <w:t xml:space="preserve"> uses the attributes of HCRegulatedOrganization object class that extends from ‘Organization’ object class. HPDProvider object class is used to define additional attributes.</w:t>
      </w:r>
    </w:p>
    <w:p w:rsidR="00D563EA" w:rsidRPr="00845754" w:rsidRDefault="00D563EA" w:rsidP="00B43884">
      <w:pPr>
        <w:pStyle w:val="BodyText"/>
        <w:rPr>
          <w:b/>
          <w:bCs/>
        </w:rPr>
      </w:pPr>
      <w:r w:rsidRPr="00845754">
        <w:rPr>
          <w:b/>
          <w:bCs/>
        </w:rPr>
        <w:t>Mapping</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080"/>
        <w:gridCol w:w="2430"/>
        <w:gridCol w:w="1260"/>
        <w:gridCol w:w="1080"/>
        <w:gridCol w:w="990"/>
        <w:gridCol w:w="1800"/>
      </w:tblGrid>
      <w:tr w:rsidR="004E6153" w:rsidRPr="00845754" w:rsidTr="004E6153">
        <w:trPr>
          <w:tblHeader/>
        </w:trPr>
        <w:tc>
          <w:tcPr>
            <w:tcW w:w="1368" w:type="dxa"/>
            <w:shd w:val="clear" w:color="auto" w:fill="E6E6E6"/>
          </w:tcPr>
          <w:p w:rsidR="00B43884" w:rsidRPr="00845754" w:rsidRDefault="00B43884" w:rsidP="004E6153">
            <w:pPr>
              <w:pStyle w:val="TableEntryHeader"/>
            </w:pPr>
            <w:r w:rsidRPr="00845754">
              <w:t>HPD Concept</w:t>
            </w:r>
          </w:p>
        </w:tc>
        <w:tc>
          <w:tcPr>
            <w:tcW w:w="1080" w:type="dxa"/>
            <w:shd w:val="clear" w:color="auto" w:fill="E6E6E6"/>
          </w:tcPr>
          <w:p w:rsidR="00B43884" w:rsidRPr="00845754" w:rsidRDefault="00B43884" w:rsidP="004E6153">
            <w:pPr>
              <w:pStyle w:val="TableEntryHeader"/>
            </w:pPr>
            <w:r w:rsidRPr="00845754">
              <w:t>LDAP Syntax</w:t>
            </w:r>
          </w:p>
        </w:tc>
        <w:tc>
          <w:tcPr>
            <w:tcW w:w="2430" w:type="dxa"/>
            <w:shd w:val="clear" w:color="auto" w:fill="E6E6E6"/>
          </w:tcPr>
          <w:p w:rsidR="00B43884" w:rsidRPr="00845754" w:rsidRDefault="00B43884" w:rsidP="004E6153">
            <w:pPr>
              <w:pStyle w:val="TableEntryHeader"/>
            </w:pPr>
            <w:r w:rsidRPr="00845754">
              <w:t>Object Class</w:t>
            </w:r>
          </w:p>
        </w:tc>
        <w:tc>
          <w:tcPr>
            <w:tcW w:w="1260" w:type="dxa"/>
            <w:shd w:val="clear" w:color="auto" w:fill="E6E6E6"/>
          </w:tcPr>
          <w:p w:rsidR="00B43884" w:rsidRPr="00845754" w:rsidRDefault="00B43884" w:rsidP="004E6153">
            <w:pPr>
              <w:pStyle w:val="TableEntryHeader"/>
            </w:pPr>
            <w:r w:rsidRPr="00845754">
              <w:t xml:space="preserve">Attribute within Object Class </w:t>
            </w:r>
          </w:p>
        </w:tc>
        <w:tc>
          <w:tcPr>
            <w:tcW w:w="1080" w:type="dxa"/>
            <w:shd w:val="clear" w:color="auto" w:fill="E6E6E6"/>
          </w:tcPr>
          <w:p w:rsidR="004E6153" w:rsidRDefault="00B43884" w:rsidP="004E6153">
            <w:pPr>
              <w:pStyle w:val="TableEntryHeader"/>
            </w:pPr>
            <w:r w:rsidRPr="00845754">
              <w:t>Single/</w:t>
            </w:r>
          </w:p>
          <w:p w:rsidR="00B43884" w:rsidRPr="00845754" w:rsidRDefault="00B43884" w:rsidP="004E6153">
            <w:pPr>
              <w:pStyle w:val="TableEntryHeader"/>
            </w:pPr>
            <w:r w:rsidRPr="00845754">
              <w:t>Multi Valued</w:t>
            </w:r>
          </w:p>
        </w:tc>
        <w:tc>
          <w:tcPr>
            <w:tcW w:w="990" w:type="dxa"/>
            <w:shd w:val="clear" w:color="auto" w:fill="E6E6E6"/>
          </w:tcPr>
          <w:p w:rsidR="00B43884" w:rsidRPr="00845754" w:rsidRDefault="00B43884" w:rsidP="004E6153">
            <w:pPr>
              <w:pStyle w:val="TableEntryHeader"/>
            </w:pPr>
            <w:r w:rsidRPr="00845754">
              <w:t>Man</w:t>
            </w:r>
            <w:r w:rsidR="004E6153">
              <w:t>-</w:t>
            </w:r>
            <w:r w:rsidRPr="00845754">
              <w:t>datory</w:t>
            </w:r>
          </w:p>
        </w:tc>
        <w:tc>
          <w:tcPr>
            <w:tcW w:w="1800" w:type="dxa"/>
            <w:shd w:val="clear" w:color="auto" w:fill="E6E6E6"/>
          </w:tcPr>
          <w:p w:rsidR="00B43884" w:rsidRPr="00845754" w:rsidRDefault="00B43884" w:rsidP="004E6153">
            <w:pPr>
              <w:pStyle w:val="TableEntryHeader"/>
            </w:pPr>
            <w:r w:rsidRPr="00845754">
              <w:t>Comments</w:t>
            </w:r>
          </w:p>
        </w:tc>
      </w:tr>
      <w:tr w:rsidR="004E6153" w:rsidRPr="00845754" w:rsidTr="004E6153">
        <w:tc>
          <w:tcPr>
            <w:tcW w:w="1368" w:type="dxa"/>
          </w:tcPr>
          <w:p w:rsidR="00D563EA" w:rsidRPr="00845754" w:rsidRDefault="00D563EA" w:rsidP="005D30EF">
            <w:pPr>
              <w:pStyle w:val="TableEntry"/>
              <w:rPr>
                <w:rFonts w:cs="Arial"/>
              </w:rPr>
            </w:pPr>
            <w:r w:rsidRPr="00845754">
              <w:rPr>
                <w:rFonts w:cs="Arial"/>
              </w:rPr>
              <w:t xml:space="preserve">Unique Entity Identifier </w:t>
            </w:r>
          </w:p>
        </w:tc>
        <w:tc>
          <w:tcPr>
            <w:tcW w:w="1080" w:type="dxa"/>
          </w:tcPr>
          <w:p w:rsidR="00D563EA" w:rsidRPr="00845754" w:rsidRDefault="00D563EA" w:rsidP="005D30EF">
            <w:pPr>
              <w:pStyle w:val="TableEntry"/>
            </w:pPr>
            <w:r w:rsidRPr="00845754">
              <w:t>String</w:t>
            </w:r>
          </w:p>
        </w:tc>
        <w:tc>
          <w:tcPr>
            <w:tcW w:w="2430" w:type="dxa"/>
          </w:tcPr>
          <w:p w:rsidR="00D563EA" w:rsidRPr="00845754" w:rsidRDefault="000744CF" w:rsidP="005D30EF">
            <w:pPr>
              <w:pStyle w:val="TableEntry"/>
            </w:pPr>
            <w:r w:rsidRPr="00845754">
              <w:t>Organization</w:t>
            </w:r>
          </w:p>
        </w:tc>
        <w:tc>
          <w:tcPr>
            <w:tcW w:w="1260" w:type="dxa"/>
          </w:tcPr>
          <w:p w:rsidR="00D563EA" w:rsidRPr="00845754" w:rsidRDefault="00D563EA" w:rsidP="005D30EF">
            <w:pPr>
              <w:pStyle w:val="TableEntry"/>
            </w:pPr>
            <w:r w:rsidRPr="00845754">
              <w:t>uid</w:t>
            </w:r>
          </w:p>
        </w:tc>
        <w:tc>
          <w:tcPr>
            <w:tcW w:w="1080" w:type="dxa"/>
          </w:tcPr>
          <w:p w:rsidR="00D563EA" w:rsidRPr="00845754" w:rsidRDefault="00D563EA" w:rsidP="005D30EF">
            <w:pPr>
              <w:pStyle w:val="TableEntry"/>
            </w:pPr>
            <w:r w:rsidRPr="00845754">
              <w:t>S</w:t>
            </w:r>
          </w:p>
        </w:tc>
        <w:tc>
          <w:tcPr>
            <w:tcW w:w="990" w:type="dxa"/>
          </w:tcPr>
          <w:p w:rsidR="00D563EA" w:rsidRPr="00845754" w:rsidRDefault="00D563EA" w:rsidP="005D30EF">
            <w:pPr>
              <w:pStyle w:val="TableEntry"/>
            </w:pPr>
            <w:r w:rsidRPr="00845754">
              <w:t>R</w:t>
            </w:r>
          </w:p>
        </w:tc>
        <w:tc>
          <w:tcPr>
            <w:tcW w:w="1800" w:type="dxa"/>
          </w:tcPr>
          <w:p w:rsidR="00D563EA" w:rsidRPr="00845754" w:rsidRDefault="00E653BB" w:rsidP="00E91D27">
            <w:pPr>
              <w:pStyle w:val="TableEntry"/>
            </w:pPr>
            <w:r w:rsidRPr="00845754">
              <w:t>RDN Format as defined by ISO 2191 section 9.2 (Issuing Authority Name:ID)</w:t>
            </w:r>
          </w:p>
        </w:tc>
      </w:tr>
      <w:tr w:rsidR="004E6153" w:rsidRPr="00845754" w:rsidTr="004E6153">
        <w:tc>
          <w:tcPr>
            <w:tcW w:w="1368" w:type="dxa"/>
          </w:tcPr>
          <w:p w:rsidR="00DB0899" w:rsidRPr="00845754" w:rsidRDefault="00DB0899" w:rsidP="00BF1E0F">
            <w:pPr>
              <w:pStyle w:val="TableEntry"/>
              <w:rPr>
                <w:rFonts w:cs="Arial"/>
              </w:rPr>
            </w:pPr>
            <w:r w:rsidRPr="00845754">
              <w:rPr>
                <w:rFonts w:cs="Arial"/>
              </w:rPr>
              <w:t>Org Identifiers</w:t>
            </w:r>
          </w:p>
        </w:tc>
        <w:tc>
          <w:tcPr>
            <w:tcW w:w="1080" w:type="dxa"/>
          </w:tcPr>
          <w:p w:rsidR="00DB0899" w:rsidRPr="00845754" w:rsidRDefault="00DB0899" w:rsidP="00BF1E0F">
            <w:pPr>
              <w:pStyle w:val="TableEntry"/>
            </w:pPr>
            <w:r w:rsidRPr="00845754">
              <w:t>String</w:t>
            </w:r>
          </w:p>
        </w:tc>
        <w:tc>
          <w:tcPr>
            <w:tcW w:w="2430" w:type="dxa"/>
          </w:tcPr>
          <w:p w:rsidR="00DB0899" w:rsidRPr="00845754" w:rsidRDefault="00DB0899" w:rsidP="00BF1E0F">
            <w:pPr>
              <w:pStyle w:val="TableEntry"/>
            </w:pPr>
            <w:r w:rsidRPr="00845754">
              <w:t>HCRegulatedOrganization</w:t>
            </w:r>
          </w:p>
        </w:tc>
        <w:tc>
          <w:tcPr>
            <w:tcW w:w="1260" w:type="dxa"/>
          </w:tcPr>
          <w:p w:rsidR="00DB0899" w:rsidRPr="00845754" w:rsidRDefault="00DB0899" w:rsidP="00BF1E0F">
            <w:pPr>
              <w:pStyle w:val="TableEntry"/>
            </w:pPr>
            <w:r w:rsidRPr="00845754">
              <w:t>hcIdentifier</w:t>
            </w:r>
          </w:p>
        </w:tc>
        <w:tc>
          <w:tcPr>
            <w:tcW w:w="1080" w:type="dxa"/>
          </w:tcPr>
          <w:p w:rsidR="00DB0899" w:rsidRPr="00845754" w:rsidRDefault="00DB0899" w:rsidP="00BF1E0F">
            <w:pPr>
              <w:pStyle w:val="TableEntry"/>
            </w:pPr>
            <w:r w:rsidRPr="00845754">
              <w:t>M</w:t>
            </w:r>
          </w:p>
        </w:tc>
        <w:tc>
          <w:tcPr>
            <w:tcW w:w="990" w:type="dxa"/>
          </w:tcPr>
          <w:p w:rsidR="00DB0899" w:rsidRPr="00845754" w:rsidRDefault="00DB0899" w:rsidP="00BF1E0F">
            <w:pPr>
              <w:pStyle w:val="TableEntry"/>
            </w:pPr>
            <w:r w:rsidRPr="00845754">
              <w:t>R</w:t>
            </w:r>
          </w:p>
        </w:tc>
        <w:tc>
          <w:tcPr>
            <w:tcW w:w="1800" w:type="dxa"/>
          </w:tcPr>
          <w:p w:rsidR="00DB0899" w:rsidRPr="00845754" w:rsidRDefault="00DB0899" w:rsidP="00E91D27">
            <w:pPr>
              <w:pStyle w:val="TableEntry"/>
            </w:pPr>
            <w:r w:rsidRPr="00845754">
              <w:t>Format as defined by ISO 2191 (Issuing Authority:Type:ID:Status)</w:t>
            </w:r>
          </w:p>
          <w:p w:rsidR="00C236CD" w:rsidRPr="00845754" w:rsidRDefault="00C236CD" w:rsidP="00E91D27">
            <w:pPr>
              <w:pStyle w:val="TableEntry"/>
            </w:pPr>
            <w:r w:rsidRPr="00845754">
              <w:t xml:space="preserve">Type values will be defined by national or regional organizations.  </w:t>
            </w:r>
          </w:p>
          <w:p w:rsidR="000A12B6" w:rsidRPr="00845754" w:rsidRDefault="000A12B6" w:rsidP="00E91D27">
            <w:pPr>
              <w:pStyle w:val="TableEntry"/>
            </w:pPr>
            <w:r w:rsidRPr="00845754">
              <w:t>Status is defined in section 3.Y1.4.1.2.3</w:t>
            </w:r>
          </w:p>
        </w:tc>
      </w:tr>
      <w:tr w:rsidR="004E6153" w:rsidRPr="00845754" w:rsidTr="004E6153">
        <w:tc>
          <w:tcPr>
            <w:tcW w:w="1368" w:type="dxa"/>
          </w:tcPr>
          <w:p w:rsidR="00DB0899" w:rsidRPr="00845754" w:rsidRDefault="00DB0899" w:rsidP="005D30EF">
            <w:pPr>
              <w:pStyle w:val="TableEntry"/>
              <w:rPr>
                <w:rFonts w:cs="Arial"/>
              </w:rPr>
            </w:pPr>
            <w:r w:rsidRPr="00845754">
              <w:rPr>
                <w:rFonts w:cs="Arial"/>
              </w:rPr>
              <w:t>Org Type</w:t>
            </w:r>
          </w:p>
        </w:tc>
        <w:tc>
          <w:tcPr>
            <w:tcW w:w="1080" w:type="dxa"/>
          </w:tcPr>
          <w:p w:rsidR="00DB0899" w:rsidRPr="00845754" w:rsidRDefault="00DB0899" w:rsidP="005D30EF">
            <w:pPr>
              <w:pStyle w:val="TableEntry"/>
            </w:pPr>
            <w:r w:rsidRPr="00845754">
              <w:t>String</w:t>
            </w:r>
          </w:p>
        </w:tc>
        <w:tc>
          <w:tcPr>
            <w:tcW w:w="2430" w:type="dxa"/>
          </w:tcPr>
          <w:p w:rsidR="00DB0899" w:rsidRPr="00845754" w:rsidRDefault="00DB0899" w:rsidP="005D30EF">
            <w:pPr>
              <w:pStyle w:val="TableEntry"/>
            </w:pPr>
            <w:r w:rsidRPr="00845754">
              <w:t>Organization</w:t>
            </w:r>
          </w:p>
        </w:tc>
        <w:tc>
          <w:tcPr>
            <w:tcW w:w="1260" w:type="dxa"/>
          </w:tcPr>
          <w:p w:rsidR="00DB0899" w:rsidRPr="00845754" w:rsidRDefault="00DB0899" w:rsidP="005D30EF">
            <w:pPr>
              <w:pStyle w:val="TableEntry"/>
            </w:pPr>
            <w:r w:rsidRPr="00845754">
              <w:t>businessCategory</w:t>
            </w:r>
          </w:p>
        </w:tc>
        <w:tc>
          <w:tcPr>
            <w:tcW w:w="1080" w:type="dxa"/>
          </w:tcPr>
          <w:p w:rsidR="00DB0899" w:rsidRPr="00845754" w:rsidRDefault="00DB0899" w:rsidP="005D30EF">
            <w:pPr>
              <w:pStyle w:val="TableEntry"/>
            </w:pPr>
            <w:r w:rsidRPr="00845754">
              <w:t>S</w:t>
            </w:r>
          </w:p>
        </w:tc>
        <w:tc>
          <w:tcPr>
            <w:tcW w:w="990" w:type="dxa"/>
          </w:tcPr>
          <w:p w:rsidR="00DB0899" w:rsidRPr="00845754" w:rsidRDefault="00DB0899" w:rsidP="005D30EF">
            <w:pPr>
              <w:pStyle w:val="TableEntry"/>
            </w:pPr>
            <w:r w:rsidRPr="00845754">
              <w:t>O</w:t>
            </w:r>
          </w:p>
        </w:tc>
        <w:tc>
          <w:tcPr>
            <w:tcW w:w="1800" w:type="dxa"/>
          </w:tcPr>
          <w:p w:rsidR="006923D9" w:rsidRPr="00845754" w:rsidRDefault="006923D9" w:rsidP="00E91D27">
            <w:pPr>
              <w:pStyle w:val="TableEntry"/>
            </w:pPr>
            <w:r w:rsidRPr="00845754">
              <w:t xml:space="preserve">The values will be defined by national or regional organizations.  An example is the list of Non Individual Values from the </w:t>
            </w:r>
            <w:r w:rsidRPr="00845754">
              <w:rPr>
                <w:color w:val="000000"/>
                <w:lang w:bidi="ne-NP"/>
              </w:rPr>
              <w:t>Healthcare Provider Taxonomy Published by the American Medical Association twice a year.  An example of this document can be found at the following r</w:t>
            </w:r>
            <w:r w:rsidRPr="00845754">
              <w:rPr>
                <w:lang w:bidi="ne-NP"/>
              </w:rPr>
              <w:t>eference URL: http://www.adldata.com/Downloads/Glossaries/taxonomy_80.pdf.</w:t>
            </w:r>
            <w:r w:rsidRPr="00845754">
              <w:t xml:space="preserve">  </w:t>
            </w:r>
          </w:p>
          <w:p w:rsidR="00DB0899" w:rsidRPr="00845754" w:rsidRDefault="00DB0899" w:rsidP="00E91D27">
            <w:pPr>
              <w:pStyle w:val="TableEntry"/>
            </w:pPr>
          </w:p>
        </w:tc>
      </w:tr>
      <w:tr w:rsidR="004E6153" w:rsidRPr="00845754" w:rsidTr="004E6153">
        <w:tc>
          <w:tcPr>
            <w:tcW w:w="1368" w:type="dxa"/>
          </w:tcPr>
          <w:p w:rsidR="00DB0899" w:rsidRPr="00845754" w:rsidRDefault="00DB0899" w:rsidP="005D30EF">
            <w:pPr>
              <w:pStyle w:val="TableEntry"/>
              <w:rPr>
                <w:rFonts w:cs="Arial"/>
              </w:rPr>
            </w:pPr>
            <w:r w:rsidRPr="00845754">
              <w:rPr>
                <w:rFonts w:cs="Arial"/>
              </w:rPr>
              <w:t>Org  Type Description</w:t>
            </w:r>
          </w:p>
        </w:tc>
        <w:tc>
          <w:tcPr>
            <w:tcW w:w="1080" w:type="dxa"/>
          </w:tcPr>
          <w:p w:rsidR="00DB0899" w:rsidRPr="00845754" w:rsidRDefault="00DB0899" w:rsidP="005D30EF">
            <w:pPr>
              <w:pStyle w:val="TableEntry"/>
            </w:pPr>
            <w:r w:rsidRPr="00845754">
              <w:t>String</w:t>
            </w:r>
          </w:p>
        </w:tc>
        <w:tc>
          <w:tcPr>
            <w:tcW w:w="2430" w:type="dxa"/>
          </w:tcPr>
          <w:p w:rsidR="00DB0899" w:rsidRPr="00845754" w:rsidRDefault="00DB0899" w:rsidP="005D30EF">
            <w:pPr>
              <w:pStyle w:val="TableEntry"/>
            </w:pPr>
          </w:p>
        </w:tc>
        <w:tc>
          <w:tcPr>
            <w:tcW w:w="1260" w:type="dxa"/>
          </w:tcPr>
          <w:p w:rsidR="00DB0899" w:rsidRPr="00845754" w:rsidRDefault="00DB0899" w:rsidP="005D30EF">
            <w:pPr>
              <w:pStyle w:val="TableEntry"/>
            </w:pPr>
          </w:p>
        </w:tc>
        <w:tc>
          <w:tcPr>
            <w:tcW w:w="1080" w:type="dxa"/>
          </w:tcPr>
          <w:p w:rsidR="00DB0899" w:rsidRPr="00845754" w:rsidRDefault="00DB0899" w:rsidP="005D30EF">
            <w:pPr>
              <w:pStyle w:val="TableEntry"/>
            </w:pPr>
            <w:r w:rsidRPr="00845754">
              <w:t>S</w:t>
            </w:r>
          </w:p>
        </w:tc>
        <w:tc>
          <w:tcPr>
            <w:tcW w:w="990" w:type="dxa"/>
          </w:tcPr>
          <w:p w:rsidR="00DB0899" w:rsidRPr="00845754" w:rsidRDefault="00DB0899" w:rsidP="005D30EF">
            <w:pPr>
              <w:pStyle w:val="TableEntry"/>
            </w:pPr>
          </w:p>
        </w:tc>
        <w:tc>
          <w:tcPr>
            <w:tcW w:w="1800" w:type="dxa"/>
          </w:tcPr>
          <w:p w:rsidR="00DB0899" w:rsidRPr="00845754" w:rsidRDefault="006923D9" w:rsidP="00E91D27">
            <w:pPr>
              <w:pStyle w:val="TableEntry"/>
            </w:pPr>
            <w:r w:rsidRPr="00845754">
              <w:t>The definitions will be defined by national or regional organizations.  See Org Type for more information.</w:t>
            </w:r>
          </w:p>
        </w:tc>
      </w:tr>
      <w:tr w:rsidR="004E6153" w:rsidRPr="00845754" w:rsidTr="004E6153">
        <w:tc>
          <w:tcPr>
            <w:tcW w:w="1368" w:type="dxa"/>
          </w:tcPr>
          <w:p w:rsidR="00DB0899" w:rsidRPr="00845754" w:rsidRDefault="00DB0899" w:rsidP="005D30EF">
            <w:pPr>
              <w:pStyle w:val="TableEntry"/>
              <w:rPr>
                <w:rFonts w:cs="Arial"/>
              </w:rPr>
            </w:pPr>
            <w:r w:rsidRPr="00845754">
              <w:rPr>
                <w:rFonts w:cs="Arial"/>
              </w:rPr>
              <w:t>Org Status</w:t>
            </w:r>
          </w:p>
        </w:tc>
        <w:tc>
          <w:tcPr>
            <w:tcW w:w="1080" w:type="dxa"/>
          </w:tcPr>
          <w:p w:rsidR="00DB0899" w:rsidRPr="00845754" w:rsidRDefault="00DB0899" w:rsidP="005D30EF">
            <w:pPr>
              <w:pStyle w:val="TableEntry"/>
            </w:pPr>
            <w:r w:rsidRPr="00845754">
              <w:t xml:space="preserve">String </w:t>
            </w:r>
          </w:p>
        </w:tc>
        <w:tc>
          <w:tcPr>
            <w:tcW w:w="2430" w:type="dxa"/>
          </w:tcPr>
          <w:p w:rsidR="00DB0899" w:rsidRPr="00845754" w:rsidRDefault="00DB0899" w:rsidP="005D30EF">
            <w:pPr>
              <w:pStyle w:val="TableEntry"/>
            </w:pPr>
            <w:r w:rsidRPr="00845754">
              <w:t>HPDProvider</w:t>
            </w:r>
          </w:p>
        </w:tc>
        <w:tc>
          <w:tcPr>
            <w:tcW w:w="1260" w:type="dxa"/>
          </w:tcPr>
          <w:p w:rsidR="00DB0899" w:rsidRPr="00845754" w:rsidRDefault="00DB0899" w:rsidP="005D30EF">
            <w:pPr>
              <w:pStyle w:val="TableEntry"/>
            </w:pPr>
            <w:r w:rsidRPr="00845754">
              <w:t>hpdProviderStatus</w:t>
            </w:r>
          </w:p>
        </w:tc>
        <w:tc>
          <w:tcPr>
            <w:tcW w:w="1080" w:type="dxa"/>
          </w:tcPr>
          <w:p w:rsidR="00DB0899" w:rsidRPr="00845754" w:rsidRDefault="00DB0899" w:rsidP="005D30EF">
            <w:pPr>
              <w:pStyle w:val="TableEntry"/>
            </w:pPr>
            <w:r w:rsidRPr="00845754">
              <w:t>S</w:t>
            </w:r>
          </w:p>
        </w:tc>
        <w:tc>
          <w:tcPr>
            <w:tcW w:w="990" w:type="dxa"/>
          </w:tcPr>
          <w:p w:rsidR="00DB0899" w:rsidRPr="00845754" w:rsidRDefault="00DB0899" w:rsidP="005D30EF">
            <w:pPr>
              <w:pStyle w:val="TableEntry"/>
            </w:pPr>
            <w:r w:rsidRPr="00845754">
              <w:t>O</w:t>
            </w:r>
          </w:p>
        </w:tc>
        <w:tc>
          <w:tcPr>
            <w:tcW w:w="1800" w:type="dxa"/>
          </w:tcPr>
          <w:p w:rsidR="00DB0899" w:rsidRPr="00845754" w:rsidRDefault="006923D9" w:rsidP="00E91D27">
            <w:pPr>
              <w:pStyle w:val="TableEntry"/>
            </w:pPr>
            <w:r w:rsidRPr="00845754">
              <w:t>Active/Inactive</w:t>
            </w:r>
          </w:p>
        </w:tc>
      </w:tr>
      <w:tr w:rsidR="004E6153" w:rsidRPr="00845754" w:rsidTr="004E6153">
        <w:tc>
          <w:tcPr>
            <w:tcW w:w="1368" w:type="dxa"/>
          </w:tcPr>
          <w:p w:rsidR="00DB0899" w:rsidRPr="00845754" w:rsidRDefault="00DB0899" w:rsidP="005D30EF">
            <w:pPr>
              <w:pStyle w:val="TableEntry"/>
              <w:rPr>
                <w:rFonts w:cs="Arial"/>
              </w:rPr>
            </w:pPr>
            <w:r w:rsidRPr="00845754">
              <w:rPr>
                <w:rFonts w:cs="Arial"/>
              </w:rPr>
              <w:t>Org Name</w:t>
            </w:r>
          </w:p>
        </w:tc>
        <w:tc>
          <w:tcPr>
            <w:tcW w:w="1080" w:type="dxa"/>
          </w:tcPr>
          <w:p w:rsidR="00DB0899" w:rsidRPr="00845754" w:rsidRDefault="00DB0899" w:rsidP="005D30EF">
            <w:pPr>
              <w:pStyle w:val="TableEntry"/>
            </w:pPr>
            <w:r w:rsidRPr="00845754">
              <w:t>String</w:t>
            </w:r>
          </w:p>
        </w:tc>
        <w:tc>
          <w:tcPr>
            <w:tcW w:w="2430" w:type="dxa"/>
          </w:tcPr>
          <w:p w:rsidR="00DB0899" w:rsidRPr="00845754" w:rsidRDefault="00DB0899" w:rsidP="005D30EF">
            <w:pPr>
              <w:pStyle w:val="TableEntry"/>
            </w:pPr>
            <w:r w:rsidRPr="00845754">
              <w:t>HCRegulatedOrganization</w:t>
            </w:r>
          </w:p>
        </w:tc>
        <w:tc>
          <w:tcPr>
            <w:tcW w:w="1260" w:type="dxa"/>
          </w:tcPr>
          <w:p w:rsidR="00DB0899" w:rsidRPr="00845754" w:rsidRDefault="00DB0899" w:rsidP="005D30EF">
            <w:pPr>
              <w:pStyle w:val="TableEntry"/>
            </w:pPr>
            <w:r w:rsidRPr="00845754">
              <w:t>HcRegisteredName</w:t>
            </w:r>
          </w:p>
        </w:tc>
        <w:tc>
          <w:tcPr>
            <w:tcW w:w="1080" w:type="dxa"/>
          </w:tcPr>
          <w:p w:rsidR="00DB0899" w:rsidRPr="00845754" w:rsidRDefault="00DB0899" w:rsidP="005D30EF">
            <w:pPr>
              <w:pStyle w:val="TableEntry"/>
            </w:pPr>
            <w:r w:rsidRPr="00845754">
              <w:t>M</w:t>
            </w:r>
          </w:p>
        </w:tc>
        <w:tc>
          <w:tcPr>
            <w:tcW w:w="990" w:type="dxa"/>
          </w:tcPr>
          <w:p w:rsidR="00DB0899" w:rsidRPr="00845754" w:rsidRDefault="00DB0899" w:rsidP="005D30EF">
            <w:pPr>
              <w:pStyle w:val="TableEntry"/>
            </w:pPr>
            <w:r w:rsidRPr="00845754">
              <w:t>O</w:t>
            </w:r>
          </w:p>
        </w:tc>
        <w:tc>
          <w:tcPr>
            <w:tcW w:w="1800" w:type="dxa"/>
          </w:tcPr>
          <w:p w:rsidR="00DB0899" w:rsidRPr="00845754" w:rsidRDefault="00B43884" w:rsidP="00E91D27">
            <w:pPr>
              <w:pStyle w:val="TableEntry"/>
            </w:pPr>
            <w:r w:rsidRPr="00845754">
              <w:t>Use of language tag and HL7 Name Data Type (XCN) as per PWP Volume 2A Section 3.24; 3.24.5.2.3.1</w:t>
            </w:r>
          </w:p>
        </w:tc>
      </w:tr>
      <w:tr w:rsidR="004E6153" w:rsidRPr="00845754" w:rsidTr="004E6153">
        <w:tc>
          <w:tcPr>
            <w:tcW w:w="1368" w:type="dxa"/>
          </w:tcPr>
          <w:p w:rsidR="00DB0899" w:rsidRPr="00845754" w:rsidRDefault="00DB0899" w:rsidP="00BF1E0F">
            <w:pPr>
              <w:pStyle w:val="TableEntry"/>
              <w:rPr>
                <w:rFonts w:cs="Arial"/>
              </w:rPr>
            </w:pPr>
            <w:r w:rsidRPr="00845754">
              <w:rPr>
                <w:rFonts w:cs="Arial"/>
              </w:rPr>
              <w:t>Org Known names</w:t>
            </w:r>
          </w:p>
        </w:tc>
        <w:tc>
          <w:tcPr>
            <w:tcW w:w="1080" w:type="dxa"/>
          </w:tcPr>
          <w:p w:rsidR="00DB0899" w:rsidRPr="00845754" w:rsidRDefault="00DB0899" w:rsidP="00BF1E0F">
            <w:pPr>
              <w:pStyle w:val="TableEntry"/>
            </w:pPr>
            <w:r w:rsidRPr="00845754">
              <w:t>String</w:t>
            </w:r>
          </w:p>
        </w:tc>
        <w:tc>
          <w:tcPr>
            <w:tcW w:w="2430" w:type="dxa"/>
          </w:tcPr>
          <w:p w:rsidR="00DB0899" w:rsidRPr="00845754" w:rsidRDefault="00DB0899" w:rsidP="00BF1E0F">
            <w:pPr>
              <w:pStyle w:val="TableEntry"/>
            </w:pPr>
            <w:r w:rsidRPr="00845754">
              <w:t>Organization</w:t>
            </w:r>
          </w:p>
        </w:tc>
        <w:tc>
          <w:tcPr>
            <w:tcW w:w="1260" w:type="dxa"/>
          </w:tcPr>
          <w:p w:rsidR="00DB0899" w:rsidRPr="00845754" w:rsidRDefault="00DB0899" w:rsidP="00BF1E0F">
            <w:pPr>
              <w:pStyle w:val="TableEntry"/>
            </w:pPr>
            <w:r w:rsidRPr="00845754">
              <w:t>Cn</w:t>
            </w:r>
          </w:p>
        </w:tc>
        <w:tc>
          <w:tcPr>
            <w:tcW w:w="1080" w:type="dxa"/>
          </w:tcPr>
          <w:p w:rsidR="00DB0899" w:rsidRPr="00845754" w:rsidRDefault="00DB0899" w:rsidP="00BF1E0F">
            <w:pPr>
              <w:pStyle w:val="TableEntry"/>
            </w:pPr>
            <w:r w:rsidRPr="00845754">
              <w:t>M</w:t>
            </w:r>
          </w:p>
        </w:tc>
        <w:tc>
          <w:tcPr>
            <w:tcW w:w="990" w:type="dxa"/>
          </w:tcPr>
          <w:p w:rsidR="00DB0899" w:rsidRPr="00845754" w:rsidRDefault="00DB0899" w:rsidP="00BF1E0F">
            <w:pPr>
              <w:pStyle w:val="TableEntry"/>
            </w:pPr>
            <w:r w:rsidRPr="00845754">
              <w:t>O</w:t>
            </w:r>
          </w:p>
        </w:tc>
        <w:tc>
          <w:tcPr>
            <w:tcW w:w="1800" w:type="dxa"/>
          </w:tcPr>
          <w:p w:rsidR="00DB0899" w:rsidRPr="00845754" w:rsidRDefault="00B43884" w:rsidP="00E91D27">
            <w:pPr>
              <w:pStyle w:val="TableEntry"/>
            </w:pPr>
            <w:r w:rsidRPr="00845754">
              <w:t>Use of language tag and HL7 Name Data Type (XCN) as per PWP Volume 2A Section 3.24; 3.24.5.2.3.1</w:t>
            </w:r>
          </w:p>
        </w:tc>
      </w:tr>
      <w:tr w:rsidR="004E6153" w:rsidRPr="00845754" w:rsidTr="004E6153">
        <w:tc>
          <w:tcPr>
            <w:tcW w:w="1368" w:type="dxa"/>
          </w:tcPr>
          <w:p w:rsidR="00DB0899" w:rsidRPr="00845754" w:rsidRDefault="00DB0899" w:rsidP="005D30EF">
            <w:pPr>
              <w:pStyle w:val="TableEntry"/>
              <w:rPr>
                <w:rFonts w:cs="Arial"/>
              </w:rPr>
            </w:pPr>
            <w:r w:rsidRPr="00845754">
              <w:rPr>
                <w:rFonts w:cs="Arial"/>
              </w:rPr>
              <w:t>Org Contact</w:t>
            </w:r>
          </w:p>
        </w:tc>
        <w:tc>
          <w:tcPr>
            <w:tcW w:w="1080" w:type="dxa"/>
          </w:tcPr>
          <w:p w:rsidR="00DB0899" w:rsidRPr="00845754" w:rsidRDefault="00DB0899" w:rsidP="005D30EF">
            <w:pPr>
              <w:pStyle w:val="TableEntry"/>
            </w:pPr>
            <w:r w:rsidRPr="00845754">
              <w:t>DN</w:t>
            </w:r>
          </w:p>
        </w:tc>
        <w:tc>
          <w:tcPr>
            <w:tcW w:w="2430" w:type="dxa"/>
          </w:tcPr>
          <w:p w:rsidR="00DB0899" w:rsidRPr="00845754" w:rsidRDefault="00DB0899" w:rsidP="005D30EF">
            <w:pPr>
              <w:pStyle w:val="TableEntry"/>
            </w:pPr>
            <w:r w:rsidRPr="00845754">
              <w:t>HCRegulatedOrganization</w:t>
            </w:r>
          </w:p>
        </w:tc>
        <w:tc>
          <w:tcPr>
            <w:tcW w:w="1260" w:type="dxa"/>
          </w:tcPr>
          <w:p w:rsidR="00DB0899" w:rsidRPr="00845754" w:rsidRDefault="00DB0899" w:rsidP="005D30EF">
            <w:pPr>
              <w:pStyle w:val="TableEntry"/>
            </w:pPr>
            <w:r w:rsidRPr="00845754">
              <w:t>ClinicalInformationContact</w:t>
            </w:r>
          </w:p>
        </w:tc>
        <w:tc>
          <w:tcPr>
            <w:tcW w:w="1080" w:type="dxa"/>
          </w:tcPr>
          <w:p w:rsidR="00DB0899" w:rsidRPr="00845754" w:rsidRDefault="00DB0899" w:rsidP="005D30EF">
            <w:pPr>
              <w:pStyle w:val="TableEntry"/>
            </w:pPr>
            <w:r w:rsidRPr="00845754">
              <w:t>M</w:t>
            </w:r>
          </w:p>
        </w:tc>
        <w:tc>
          <w:tcPr>
            <w:tcW w:w="990" w:type="dxa"/>
          </w:tcPr>
          <w:p w:rsidR="00DB0899" w:rsidRPr="00845754" w:rsidRDefault="00DB0899" w:rsidP="005D30EF">
            <w:pPr>
              <w:pStyle w:val="TableEntry"/>
            </w:pPr>
            <w:r w:rsidRPr="00845754">
              <w:t>O</w:t>
            </w:r>
          </w:p>
        </w:tc>
        <w:tc>
          <w:tcPr>
            <w:tcW w:w="1800" w:type="dxa"/>
          </w:tcPr>
          <w:p w:rsidR="00DB0899" w:rsidRPr="00845754" w:rsidRDefault="00DB0899" w:rsidP="00E91D27">
            <w:pPr>
              <w:pStyle w:val="TableEntry"/>
            </w:pPr>
            <w:r w:rsidRPr="00845754">
              <w:t>Clinical contacts</w:t>
            </w:r>
            <w:r w:rsidR="00B43884" w:rsidRPr="00845754">
              <w:t>;</w:t>
            </w:r>
            <w:r w:rsidRPr="00845754">
              <w:t xml:space="preserve"> DN to </w:t>
            </w:r>
            <w:r w:rsidR="00B43884" w:rsidRPr="00845754">
              <w:t>HCProfessional entry</w:t>
            </w:r>
          </w:p>
        </w:tc>
      </w:tr>
      <w:tr w:rsidR="004E6153" w:rsidRPr="00845754" w:rsidTr="004E6153">
        <w:tc>
          <w:tcPr>
            <w:tcW w:w="1368" w:type="dxa"/>
          </w:tcPr>
          <w:p w:rsidR="00DB0899" w:rsidRPr="00845754" w:rsidRDefault="00DB0899" w:rsidP="005D30EF">
            <w:pPr>
              <w:pStyle w:val="TableEntry"/>
              <w:rPr>
                <w:rFonts w:cs="Arial"/>
                <w:highlight w:val="yellow"/>
              </w:rPr>
            </w:pPr>
            <w:r w:rsidRPr="00845754">
              <w:rPr>
                <w:rFonts w:cs="Arial"/>
              </w:rPr>
              <w:t>Org Practice Address</w:t>
            </w:r>
          </w:p>
        </w:tc>
        <w:tc>
          <w:tcPr>
            <w:tcW w:w="1080" w:type="dxa"/>
          </w:tcPr>
          <w:p w:rsidR="00DB0899" w:rsidRPr="00845754" w:rsidRDefault="00DB0899" w:rsidP="005D30EF">
            <w:pPr>
              <w:pStyle w:val="TableEntry"/>
            </w:pPr>
            <w:r w:rsidRPr="00845754">
              <w:t>Postal Address</w:t>
            </w:r>
          </w:p>
        </w:tc>
        <w:tc>
          <w:tcPr>
            <w:tcW w:w="2430" w:type="dxa"/>
          </w:tcPr>
          <w:p w:rsidR="00DB0899" w:rsidRPr="00845754" w:rsidRDefault="00DB0899" w:rsidP="005D30EF">
            <w:pPr>
              <w:pStyle w:val="TableEntry"/>
            </w:pPr>
            <w:r w:rsidRPr="00845754">
              <w:t>HPDProvider</w:t>
            </w:r>
          </w:p>
        </w:tc>
        <w:tc>
          <w:tcPr>
            <w:tcW w:w="1260" w:type="dxa"/>
          </w:tcPr>
          <w:p w:rsidR="00DB0899" w:rsidRPr="00845754" w:rsidRDefault="00DB0899" w:rsidP="005D30EF">
            <w:pPr>
              <w:pStyle w:val="TableEntry"/>
            </w:pPr>
            <w:r w:rsidRPr="00845754">
              <w:t>hpdProviderPracticeAddress</w:t>
            </w:r>
          </w:p>
        </w:tc>
        <w:tc>
          <w:tcPr>
            <w:tcW w:w="1080" w:type="dxa"/>
          </w:tcPr>
          <w:p w:rsidR="00DB0899" w:rsidRPr="00845754" w:rsidRDefault="00DB0899" w:rsidP="005D30EF">
            <w:pPr>
              <w:pStyle w:val="TableEntry"/>
            </w:pPr>
            <w:r w:rsidRPr="00845754">
              <w:t>M</w:t>
            </w:r>
          </w:p>
        </w:tc>
        <w:tc>
          <w:tcPr>
            <w:tcW w:w="990" w:type="dxa"/>
          </w:tcPr>
          <w:p w:rsidR="00DB0899" w:rsidRPr="00845754" w:rsidRDefault="00DB0899" w:rsidP="005D30EF">
            <w:pPr>
              <w:pStyle w:val="TableEntry"/>
            </w:pPr>
            <w:r w:rsidRPr="00845754">
              <w:t>R</w:t>
            </w:r>
            <w:r w:rsidR="00CD6D70" w:rsidRPr="00845754">
              <w:t>2</w:t>
            </w:r>
          </w:p>
        </w:tc>
        <w:tc>
          <w:tcPr>
            <w:tcW w:w="1800" w:type="dxa"/>
          </w:tcPr>
          <w:p w:rsidR="00DB0899" w:rsidRPr="00845754" w:rsidRDefault="00DB0899" w:rsidP="00E91D27">
            <w:pPr>
              <w:pStyle w:val="TableEntry"/>
            </w:pPr>
          </w:p>
        </w:tc>
      </w:tr>
      <w:tr w:rsidR="004E6153" w:rsidRPr="00845754" w:rsidTr="004E6153">
        <w:tc>
          <w:tcPr>
            <w:tcW w:w="1368" w:type="dxa"/>
          </w:tcPr>
          <w:p w:rsidR="00DB0899" w:rsidRPr="00845754" w:rsidRDefault="00DB0899" w:rsidP="005D30EF">
            <w:pPr>
              <w:pStyle w:val="TableEntry"/>
              <w:rPr>
                <w:rFonts w:cs="Arial"/>
              </w:rPr>
            </w:pPr>
            <w:r w:rsidRPr="00845754">
              <w:rPr>
                <w:rFonts w:cs="Arial"/>
              </w:rPr>
              <w:t>Org Billing Address</w:t>
            </w:r>
          </w:p>
        </w:tc>
        <w:tc>
          <w:tcPr>
            <w:tcW w:w="1080" w:type="dxa"/>
          </w:tcPr>
          <w:p w:rsidR="00DB0899" w:rsidRPr="00845754" w:rsidRDefault="00DB0899" w:rsidP="005D30EF">
            <w:pPr>
              <w:pStyle w:val="TableEntry"/>
            </w:pPr>
            <w:r w:rsidRPr="00845754">
              <w:t>Postal Address</w:t>
            </w:r>
          </w:p>
        </w:tc>
        <w:tc>
          <w:tcPr>
            <w:tcW w:w="2430" w:type="dxa"/>
          </w:tcPr>
          <w:p w:rsidR="00DB0899" w:rsidRPr="00845754" w:rsidRDefault="00DB0899" w:rsidP="005D30EF">
            <w:pPr>
              <w:pStyle w:val="TableEntry"/>
            </w:pPr>
            <w:r w:rsidRPr="00845754">
              <w:t>HPDProvider</w:t>
            </w:r>
          </w:p>
        </w:tc>
        <w:tc>
          <w:tcPr>
            <w:tcW w:w="1260" w:type="dxa"/>
          </w:tcPr>
          <w:p w:rsidR="00DB0899" w:rsidRPr="00845754" w:rsidRDefault="00DB0899" w:rsidP="005D30EF">
            <w:pPr>
              <w:pStyle w:val="TableEntry"/>
            </w:pPr>
            <w:r w:rsidRPr="00845754">
              <w:t>hpdProviderMailingAddress</w:t>
            </w:r>
          </w:p>
        </w:tc>
        <w:tc>
          <w:tcPr>
            <w:tcW w:w="1080" w:type="dxa"/>
          </w:tcPr>
          <w:p w:rsidR="00DB0899" w:rsidRPr="00845754" w:rsidRDefault="00DB0899" w:rsidP="005D30EF">
            <w:pPr>
              <w:pStyle w:val="TableEntry"/>
            </w:pPr>
            <w:r w:rsidRPr="00845754">
              <w:t>M</w:t>
            </w:r>
          </w:p>
        </w:tc>
        <w:tc>
          <w:tcPr>
            <w:tcW w:w="990" w:type="dxa"/>
          </w:tcPr>
          <w:p w:rsidR="00DB0899" w:rsidRPr="00845754" w:rsidRDefault="00DB0899" w:rsidP="005D30EF">
            <w:pPr>
              <w:pStyle w:val="TableEntry"/>
            </w:pPr>
            <w:r w:rsidRPr="00845754">
              <w:t>O</w:t>
            </w:r>
          </w:p>
        </w:tc>
        <w:tc>
          <w:tcPr>
            <w:tcW w:w="1800" w:type="dxa"/>
          </w:tcPr>
          <w:p w:rsidR="00DB0899" w:rsidRPr="00845754" w:rsidRDefault="00DB0899" w:rsidP="00E91D27">
            <w:pPr>
              <w:pStyle w:val="TableEntry"/>
            </w:pPr>
          </w:p>
        </w:tc>
      </w:tr>
      <w:tr w:rsidR="004E6153" w:rsidRPr="00845754" w:rsidTr="004E6153">
        <w:tc>
          <w:tcPr>
            <w:tcW w:w="1368" w:type="dxa"/>
          </w:tcPr>
          <w:p w:rsidR="00DB0899" w:rsidRPr="00845754" w:rsidRDefault="00DB0899" w:rsidP="005D30EF">
            <w:pPr>
              <w:pStyle w:val="TableEntry"/>
              <w:rPr>
                <w:rFonts w:cs="Arial"/>
              </w:rPr>
            </w:pPr>
            <w:r w:rsidRPr="00845754">
              <w:rPr>
                <w:rFonts w:cs="Arial"/>
              </w:rPr>
              <w:t>Org Mailing Address</w:t>
            </w:r>
          </w:p>
        </w:tc>
        <w:tc>
          <w:tcPr>
            <w:tcW w:w="1080" w:type="dxa"/>
          </w:tcPr>
          <w:p w:rsidR="00DB0899" w:rsidRPr="00845754" w:rsidRDefault="00DB0899" w:rsidP="005D30EF">
            <w:pPr>
              <w:pStyle w:val="TableEntry"/>
            </w:pPr>
            <w:r w:rsidRPr="00845754">
              <w:t>Postal Address</w:t>
            </w:r>
          </w:p>
        </w:tc>
        <w:tc>
          <w:tcPr>
            <w:tcW w:w="2430" w:type="dxa"/>
          </w:tcPr>
          <w:p w:rsidR="00DB0899" w:rsidRPr="00845754" w:rsidRDefault="00DB0899" w:rsidP="005D30EF">
            <w:pPr>
              <w:pStyle w:val="TableEntry"/>
            </w:pPr>
            <w:r w:rsidRPr="00845754">
              <w:t>HPDProvider</w:t>
            </w:r>
          </w:p>
        </w:tc>
        <w:tc>
          <w:tcPr>
            <w:tcW w:w="1260" w:type="dxa"/>
          </w:tcPr>
          <w:p w:rsidR="00DB0899" w:rsidRPr="00845754" w:rsidRDefault="00DB0899" w:rsidP="005D30EF">
            <w:pPr>
              <w:pStyle w:val="TableEntry"/>
            </w:pPr>
            <w:r w:rsidRPr="00845754">
              <w:t>hpdProviderMailingAddress</w:t>
            </w:r>
          </w:p>
        </w:tc>
        <w:tc>
          <w:tcPr>
            <w:tcW w:w="1080" w:type="dxa"/>
          </w:tcPr>
          <w:p w:rsidR="00DB0899" w:rsidRPr="00845754" w:rsidRDefault="00DB0899" w:rsidP="005D30EF">
            <w:pPr>
              <w:pStyle w:val="TableEntry"/>
            </w:pPr>
            <w:r w:rsidRPr="00845754">
              <w:t>M</w:t>
            </w:r>
          </w:p>
        </w:tc>
        <w:tc>
          <w:tcPr>
            <w:tcW w:w="990" w:type="dxa"/>
          </w:tcPr>
          <w:p w:rsidR="00DB0899" w:rsidRPr="00845754" w:rsidRDefault="00CD6D70" w:rsidP="005D30EF">
            <w:pPr>
              <w:pStyle w:val="TableEntry"/>
            </w:pPr>
            <w:r w:rsidRPr="00845754">
              <w:t>R2</w:t>
            </w:r>
          </w:p>
        </w:tc>
        <w:tc>
          <w:tcPr>
            <w:tcW w:w="1800" w:type="dxa"/>
          </w:tcPr>
          <w:p w:rsidR="00DB0899" w:rsidRPr="00845754" w:rsidRDefault="00DB0899" w:rsidP="00E91D27">
            <w:pPr>
              <w:pStyle w:val="TableEntry"/>
            </w:pPr>
          </w:p>
        </w:tc>
      </w:tr>
      <w:tr w:rsidR="004E6153" w:rsidRPr="00845754" w:rsidTr="004E6153">
        <w:tc>
          <w:tcPr>
            <w:tcW w:w="1368" w:type="dxa"/>
          </w:tcPr>
          <w:p w:rsidR="00DB0899" w:rsidRPr="00845754" w:rsidRDefault="00DB0899" w:rsidP="005D30EF">
            <w:pPr>
              <w:pStyle w:val="TableEntry"/>
              <w:rPr>
                <w:rFonts w:cs="Arial"/>
              </w:rPr>
            </w:pPr>
            <w:r w:rsidRPr="00845754">
              <w:rPr>
                <w:rFonts w:cs="Arial"/>
              </w:rPr>
              <w:t xml:space="preserve"> Org Credentials</w:t>
            </w:r>
          </w:p>
        </w:tc>
        <w:tc>
          <w:tcPr>
            <w:tcW w:w="1080" w:type="dxa"/>
          </w:tcPr>
          <w:p w:rsidR="00DB0899" w:rsidRPr="00845754" w:rsidRDefault="00DB0899" w:rsidP="005D30EF">
            <w:pPr>
              <w:pStyle w:val="TableEntry"/>
            </w:pPr>
            <w:r w:rsidRPr="00845754">
              <w:t>DN</w:t>
            </w:r>
          </w:p>
        </w:tc>
        <w:tc>
          <w:tcPr>
            <w:tcW w:w="2430" w:type="dxa"/>
          </w:tcPr>
          <w:p w:rsidR="00DB0899" w:rsidRPr="00845754" w:rsidRDefault="00DB0899" w:rsidP="005D30EF">
            <w:pPr>
              <w:pStyle w:val="TableEntry"/>
            </w:pPr>
            <w:r w:rsidRPr="00845754">
              <w:t>HPDCredential</w:t>
            </w:r>
          </w:p>
        </w:tc>
        <w:tc>
          <w:tcPr>
            <w:tcW w:w="1260" w:type="dxa"/>
          </w:tcPr>
          <w:p w:rsidR="00DB0899" w:rsidRPr="00845754" w:rsidRDefault="00DB0899" w:rsidP="005D30EF">
            <w:pPr>
              <w:pStyle w:val="TableEntry"/>
            </w:pPr>
            <w:r w:rsidRPr="00845754">
              <w:t>credentialName</w:t>
            </w:r>
          </w:p>
        </w:tc>
        <w:tc>
          <w:tcPr>
            <w:tcW w:w="1080" w:type="dxa"/>
          </w:tcPr>
          <w:p w:rsidR="00DB0899" w:rsidRPr="00845754" w:rsidRDefault="00DB0899" w:rsidP="005D30EF">
            <w:pPr>
              <w:pStyle w:val="TableEntry"/>
            </w:pPr>
            <w:r w:rsidRPr="00845754">
              <w:t>M</w:t>
            </w:r>
          </w:p>
        </w:tc>
        <w:tc>
          <w:tcPr>
            <w:tcW w:w="990" w:type="dxa"/>
          </w:tcPr>
          <w:p w:rsidR="00DB0899" w:rsidRPr="00845754" w:rsidRDefault="00DB0899" w:rsidP="005D30EF">
            <w:pPr>
              <w:pStyle w:val="TableEntry"/>
            </w:pPr>
            <w:r w:rsidRPr="00845754">
              <w:t>O</w:t>
            </w:r>
          </w:p>
        </w:tc>
        <w:tc>
          <w:tcPr>
            <w:tcW w:w="1800" w:type="dxa"/>
          </w:tcPr>
          <w:p w:rsidR="00DB0899" w:rsidRPr="00845754" w:rsidRDefault="006923D9" w:rsidP="00E91D27">
            <w:pPr>
              <w:pStyle w:val="TableEntry"/>
            </w:pPr>
            <w:r w:rsidRPr="00845754">
              <w:t>Degree is not a valid type for Organizational Provider</w:t>
            </w: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 xml:space="preserve">Provider Language </w:t>
            </w:r>
            <w:r w:rsidR="00CD6D70" w:rsidRPr="00845754">
              <w:rPr>
                <w:rFonts w:cs="Arial"/>
              </w:rPr>
              <w:t>Supported</w:t>
            </w:r>
          </w:p>
        </w:tc>
        <w:tc>
          <w:tcPr>
            <w:tcW w:w="1080" w:type="dxa"/>
          </w:tcPr>
          <w:p w:rsidR="00146D12" w:rsidRPr="00845754" w:rsidRDefault="00146D12" w:rsidP="005D30EF">
            <w:pPr>
              <w:pStyle w:val="TableEntry"/>
            </w:pPr>
            <w:r w:rsidRPr="00845754">
              <w:t>String</w:t>
            </w:r>
          </w:p>
        </w:tc>
        <w:tc>
          <w:tcPr>
            <w:tcW w:w="2430" w:type="dxa"/>
          </w:tcPr>
          <w:p w:rsidR="00146D12" w:rsidRPr="00845754" w:rsidRDefault="00146D12" w:rsidP="005D30EF">
            <w:pPr>
              <w:pStyle w:val="TableEntry"/>
            </w:pPr>
            <w:r w:rsidRPr="00845754">
              <w:t>HPDProvider</w:t>
            </w:r>
          </w:p>
        </w:tc>
        <w:tc>
          <w:tcPr>
            <w:tcW w:w="1260" w:type="dxa"/>
          </w:tcPr>
          <w:p w:rsidR="00146D12" w:rsidRPr="00845754" w:rsidRDefault="00146D12" w:rsidP="005D30EF">
            <w:pPr>
              <w:pStyle w:val="TableEntry"/>
            </w:pPr>
            <w:r w:rsidRPr="00845754">
              <w:t>hpdProviderLanguage</w:t>
            </w:r>
            <w:r w:rsidR="006A5B16" w:rsidRPr="00845754">
              <w:t>Supported</w:t>
            </w:r>
          </w:p>
        </w:tc>
        <w:tc>
          <w:tcPr>
            <w:tcW w:w="1080" w:type="dxa"/>
          </w:tcPr>
          <w:p w:rsidR="00146D12" w:rsidRPr="00845754" w:rsidRDefault="00146D12" w:rsidP="005D30EF">
            <w:pPr>
              <w:pStyle w:val="TableEntry"/>
            </w:pPr>
            <w:r w:rsidRPr="00845754">
              <w:t>M</w:t>
            </w:r>
          </w:p>
        </w:tc>
        <w:tc>
          <w:tcPr>
            <w:tcW w:w="990" w:type="dxa"/>
          </w:tcPr>
          <w:p w:rsidR="00146D12" w:rsidRPr="00845754" w:rsidRDefault="00146D12" w:rsidP="005D30EF">
            <w:pPr>
              <w:pStyle w:val="TableEntry"/>
            </w:pPr>
            <w:r w:rsidRPr="00845754">
              <w:t>O</w:t>
            </w:r>
          </w:p>
        </w:tc>
        <w:tc>
          <w:tcPr>
            <w:tcW w:w="1800" w:type="dxa"/>
          </w:tcPr>
          <w:p w:rsidR="00146D12" w:rsidRPr="00845754" w:rsidRDefault="00146D12" w:rsidP="00E91D27">
            <w:pPr>
              <w:pStyle w:val="TableEntry"/>
            </w:pPr>
            <w:r w:rsidRPr="00845754">
              <w:t>Language that the organization supports</w:t>
            </w: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 xml:space="preserve"> Org Specialty</w:t>
            </w:r>
          </w:p>
        </w:tc>
        <w:tc>
          <w:tcPr>
            <w:tcW w:w="1080" w:type="dxa"/>
          </w:tcPr>
          <w:p w:rsidR="00146D12" w:rsidRPr="00845754" w:rsidRDefault="00146D12" w:rsidP="005D30EF">
            <w:pPr>
              <w:pStyle w:val="TableEntry"/>
            </w:pPr>
            <w:r w:rsidRPr="00845754">
              <w:t>String</w:t>
            </w:r>
          </w:p>
        </w:tc>
        <w:tc>
          <w:tcPr>
            <w:tcW w:w="2430" w:type="dxa"/>
          </w:tcPr>
          <w:p w:rsidR="00146D12" w:rsidRPr="00845754" w:rsidRDefault="00146D12" w:rsidP="005D30EF">
            <w:pPr>
              <w:pStyle w:val="TableEntry"/>
            </w:pPr>
            <w:r w:rsidRPr="00845754">
              <w:t>HCRegulatedOrganization</w:t>
            </w:r>
          </w:p>
        </w:tc>
        <w:tc>
          <w:tcPr>
            <w:tcW w:w="1260" w:type="dxa"/>
          </w:tcPr>
          <w:p w:rsidR="00146D12" w:rsidRPr="00845754" w:rsidRDefault="00146D12" w:rsidP="005D30EF">
            <w:pPr>
              <w:pStyle w:val="TableEntry"/>
            </w:pPr>
            <w:r w:rsidRPr="00845754">
              <w:t>HcSpecialisation</w:t>
            </w:r>
          </w:p>
        </w:tc>
        <w:tc>
          <w:tcPr>
            <w:tcW w:w="1080" w:type="dxa"/>
          </w:tcPr>
          <w:p w:rsidR="00146D12" w:rsidRPr="00845754" w:rsidRDefault="00146D12" w:rsidP="005D30EF">
            <w:pPr>
              <w:pStyle w:val="TableEntry"/>
            </w:pPr>
            <w:r w:rsidRPr="00845754">
              <w:t>M</w:t>
            </w:r>
          </w:p>
        </w:tc>
        <w:tc>
          <w:tcPr>
            <w:tcW w:w="990" w:type="dxa"/>
          </w:tcPr>
          <w:p w:rsidR="00146D12" w:rsidRPr="00845754" w:rsidRDefault="00146D12" w:rsidP="005D30EF">
            <w:pPr>
              <w:pStyle w:val="TableEntry"/>
            </w:pPr>
            <w:r w:rsidRPr="00845754">
              <w:t>O</w:t>
            </w:r>
          </w:p>
        </w:tc>
        <w:tc>
          <w:tcPr>
            <w:tcW w:w="1800" w:type="dxa"/>
          </w:tcPr>
          <w:p w:rsidR="00146D12" w:rsidRPr="00845754" w:rsidRDefault="00146D12" w:rsidP="00E91D27">
            <w:pPr>
              <w:pStyle w:val="TableEntry"/>
            </w:pP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UDDI Business Entity URI</w:t>
            </w:r>
          </w:p>
        </w:tc>
        <w:tc>
          <w:tcPr>
            <w:tcW w:w="1080" w:type="dxa"/>
          </w:tcPr>
          <w:p w:rsidR="00146D12" w:rsidRPr="00845754" w:rsidRDefault="00146D12" w:rsidP="005D30EF">
            <w:pPr>
              <w:pStyle w:val="TableEntry"/>
            </w:pPr>
            <w:r w:rsidRPr="00845754">
              <w:t>String</w:t>
            </w:r>
          </w:p>
        </w:tc>
        <w:tc>
          <w:tcPr>
            <w:tcW w:w="2430" w:type="dxa"/>
          </w:tcPr>
          <w:p w:rsidR="00146D12" w:rsidRPr="00845754" w:rsidRDefault="00146D12" w:rsidP="005D30EF">
            <w:pPr>
              <w:pStyle w:val="TableEntry"/>
            </w:pPr>
            <w:r w:rsidRPr="00845754">
              <w:t>groupofURLs</w:t>
            </w:r>
          </w:p>
        </w:tc>
        <w:tc>
          <w:tcPr>
            <w:tcW w:w="1260" w:type="dxa"/>
          </w:tcPr>
          <w:p w:rsidR="00146D12" w:rsidRPr="00845754" w:rsidRDefault="00146D12" w:rsidP="005D30EF">
            <w:pPr>
              <w:pStyle w:val="TableEntry"/>
            </w:pPr>
            <w:r w:rsidRPr="00845754">
              <w:t>labeledURI</w:t>
            </w:r>
          </w:p>
        </w:tc>
        <w:tc>
          <w:tcPr>
            <w:tcW w:w="1080" w:type="dxa"/>
          </w:tcPr>
          <w:p w:rsidR="00146D12" w:rsidRPr="00845754" w:rsidRDefault="00146D12" w:rsidP="005D30EF">
            <w:pPr>
              <w:pStyle w:val="TableEntry"/>
            </w:pPr>
            <w:r w:rsidRPr="00845754">
              <w:t>M</w:t>
            </w:r>
          </w:p>
        </w:tc>
        <w:tc>
          <w:tcPr>
            <w:tcW w:w="990" w:type="dxa"/>
          </w:tcPr>
          <w:p w:rsidR="00146D12" w:rsidRPr="00845754" w:rsidRDefault="00146D12" w:rsidP="005D30EF">
            <w:pPr>
              <w:pStyle w:val="TableEntry"/>
            </w:pPr>
            <w:r w:rsidRPr="00845754">
              <w:t>O</w:t>
            </w:r>
          </w:p>
        </w:tc>
        <w:tc>
          <w:tcPr>
            <w:tcW w:w="1800" w:type="dxa"/>
          </w:tcPr>
          <w:p w:rsidR="00146D12" w:rsidRPr="00845754" w:rsidRDefault="00E56601" w:rsidP="00E91D27">
            <w:pPr>
              <w:pStyle w:val="TableEntry"/>
            </w:pPr>
            <w:r w:rsidRPr="00845754">
              <w:t xml:space="preserve">Electronic address information of an Organization. </w:t>
            </w:r>
            <w:r w:rsidR="00CD6D70" w:rsidRPr="00845754">
              <w:t>Points to businessEntity through businessKey value of the IHE Services Directory for Document Sharing (SDDS)</w:t>
            </w: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Encryption Certificate</w:t>
            </w:r>
          </w:p>
        </w:tc>
        <w:tc>
          <w:tcPr>
            <w:tcW w:w="1080" w:type="dxa"/>
          </w:tcPr>
          <w:p w:rsidR="00146D12" w:rsidRPr="00845754" w:rsidRDefault="00146D12" w:rsidP="005D30EF">
            <w:pPr>
              <w:pStyle w:val="TableEntry"/>
            </w:pPr>
            <w:r w:rsidRPr="00845754">
              <w:t>Binary</w:t>
            </w:r>
          </w:p>
        </w:tc>
        <w:tc>
          <w:tcPr>
            <w:tcW w:w="2430" w:type="dxa"/>
          </w:tcPr>
          <w:p w:rsidR="00146D12" w:rsidRPr="00845754" w:rsidRDefault="00146D12" w:rsidP="005D30EF">
            <w:pPr>
              <w:pStyle w:val="TableEntry"/>
            </w:pPr>
            <w:r w:rsidRPr="00845754">
              <w:t>HCRegulatedOrganization</w:t>
            </w:r>
          </w:p>
        </w:tc>
        <w:tc>
          <w:tcPr>
            <w:tcW w:w="1260" w:type="dxa"/>
          </w:tcPr>
          <w:p w:rsidR="00146D12" w:rsidRPr="00845754" w:rsidRDefault="00146D12" w:rsidP="005D30EF">
            <w:pPr>
              <w:pStyle w:val="TableEntry"/>
            </w:pPr>
            <w:r w:rsidRPr="00845754">
              <w:t>HcSigningCertificate</w:t>
            </w:r>
          </w:p>
        </w:tc>
        <w:tc>
          <w:tcPr>
            <w:tcW w:w="1080" w:type="dxa"/>
          </w:tcPr>
          <w:p w:rsidR="00146D12" w:rsidRPr="00845754" w:rsidRDefault="00146D12" w:rsidP="005D30EF">
            <w:pPr>
              <w:pStyle w:val="TableEntry"/>
            </w:pPr>
            <w:r w:rsidRPr="00845754">
              <w:t>S</w:t>
            </w:r>
          </w:p>
        </w:tc>
        <w:tc>
          <w:tcPr>
            <w:tcW w:w="990" w:type="dxa"/>
          </w:tcPr>
          <w:p w:rsidR="00146D12" w:rsidRPr="00845754" w:rsidRDefault="00146D12" w:rsidP="005D30EF">
            <w:pPr>
              <w:pStyle w:val="TableEntry"/>
            </w:pPr>
            <w:r w:rsidRPr="00845754">
              <w:t>O</w:t>
            </w:r>
          </w:p>
        </w:tc>
        <w:tc>
          <w:tcPr>
            <w:tcW w:w="1800" w:type="dxa"/>
          </w:tcPr>
          <w:p w:rsidR="00146D12" w:rsidRPr="00845754" w:rsidRDefault="00146D12" w:rsidP="00E91D27">
            <w:pPr>
              <w:pStyle w:val="TableEntry"/>
            </w:pP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Org Business Phone</w:t>
            </w:r>
          </w:p>
        </w:tc>
        <w:tc>
          <w:tcPr>
            <w:tcW w:w="1080" w:type="dxa"/>
          </w:tcPr>
          <w:p w:rsidR="00146D12" w:rsidRPr="00845754" w:rsidRDefault="00146D12" w:rsidP="005D30EF">
            <w:pPr>
              <w:pStyle w:val="TableEntry"/>
            </w:pPr>
            <w:r w:rsidRPr="00845754">
              <w:t>Telephone Number</w:t>
            </w:r>
          </w:p>
        </w:tc>
        <w:tc>
          <w:tcPr>
            <w:tcW w:w="2430" w:type="dxa"/>
          </w:tcPr>
          <w:p w:rsidR="00146D12" w:rsidRPr="00845754" w:rsidRDefault="00146D12" w:rsidP="005D30EF">
            <w:pPr>
              <w:pStyle w:val="TableEntry"/>
            </w:pPr>
            <w:r w:rsidRPr="00845754">
              <w:t>Organization</w:t>
            </w:r>
          </w:p>
        </w:tc>
        <w:tc>
          <w:tcPr>
            <w:tcW w:w="1260" w:type="dxa"/>
          </w:tcPr>
          <w:p w:rsidR="00146D12" w:rsidRPr="00845754" w:rsidRDefault="00146D12" w:rsidP="005D30EF">
            <w:pPr>
              <w:pStyle w:val="TableEntry"/>
            </w:pPr>
            <w:r w:rsidRPr="00845754">
              <w:t>telephone</w:t>
            </w:r>
          </w:p>
        </w:tc>
        <w:tc>
          <w:tcPr>
            <w:tcW w:w="1080" w:type="dxa"/>
          </w:tcPr>
          <w:p w:rsidR="00146D12" w:rsidRPr="00845754" w:rsidRDefault="00146D12" w:rsidP="005D30EF">
            <w:pPr>
              <w:pStyle w:val="TableEntry"/>
            </w:pPr>
            <w:r w:rsidRPr="00845754">
              <w:t>M</w:t>
            </w:r>
          </w:p>
        </w:tc>
        <w:tc>
          <w:tcPr>
            <w:tcW w:w="990" w:type="dxa"/>
          </w:tcPr>
          <w:p w:rsidR="00146D12" w:rsidRPr="00845754" w:rsidRDefault="00146D12" w:rsidP="005D30EF">
            <w:pPr>
              <w:pStyle w:val="TableEntry"/>
            </w:pPr>
            <w:r w:rsidRPr="00845754">
              <w:t>R2</w:t>
            </w:r>
          </w:p>
        </w:tc>
        <w:tc>
          <w:tcPr>
            <w:tcW w:w="1800" w:type="dxa"/>
          </w:tcPr>
          <w:p w:rsidR="00146D12" w:rsidRPr="00845754" w:rsidRDefault="00146D12" w:rsidP="00E91D27">
            <w:pPr>
              <w:pStyle w:val="TableEntry"/>
            </w:pP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Org Fax</w:t>
            </w:r>
          </w:p>
        </w:tc>
        <w:tc>
          <w:tcPr>
            <w:tcW w:w="1080" w:type="dxa"/>
          </w:tcPr>
          <w:p w:rsidR="00146D12" w:rsidRPr="00845754" w:rsidRDefault="00146D12" w:rsidP="005D30EF">
            <w:pPr>
              <w:pStyle w:val="TableEntry"/>
            </w:pPr>
            <w:r w:rsidRPr="00845754">
              <w:t>Facsimile Telephone Number</w:t>
            </w:r>
          </w:p>
        </w:tc>
        <w:tc>
          <w:tcPr>
            <w:tcW w:w="2430" w:type="dxa"/>
          </w:tcPr>
          <w:p w:rsidR="00146D12" w:rsidRPr="00845754" w:rsidRDefault="00146D12" w:rsidP="005D30EF">
            <w:pPr>
              <w:pStyle w:val="TableEntry"/>
            </w:pPr>
            <w:r w:rsidRPr="00845754">
              <w:t>Organization</w:t>
            </w:r>
          </w:p>
        </w:tc>
        <w:tc>
          <w:tcPr>
            <w:tcW w:w="1260" w:type="dxa"/>
          </w:tcPr>
          <w:p w:rsidR="00146D12" w:rsidRPr="00845754" w:rsidRDefault="00146D12" w:rsidP="005D30EF">
            <w:pPr>
              <w:pStyle w:val="TableEntry"/>
            </w:pPr>
            <w:r w:rsidRPr="00845754">
              <w:t>facsimileTelephoneNumber</w:t>
            </w:r>
          </w:p>
        </w:tc>
        <w:tc>
          <w:tcPr>
            <w:tcW w:w="1080" w:type="dxa"/>
          </w:tcPr>
          <w:p w:rsidR="00146D12" w:rsidRPr="00845754" w:rsidRDefault="00146D12" w:rsidP="005D30EF">
            <w:pPr>
              <w:pStyle w:val="TableEntry"/>
            </w:pPr>
            <w:r w:rsidRPr="00845754">
              <w:t>M</w:t>
            </w:r>
          </w:p>
        </w:tc>
        <w:tc>
          <w:tcPr>
            <w:tcW w:w="990" w:type="dxa"/>
          </w:tcPr>
          <w:p w:rsidR="00146D12" w:rsidRPr="00845754" w:rsidRDefault="00146D12" w:rsidP="005D30EF">
            <w:pPr>
              <w:pStyle w:val="TableEntry"/>
            </w:pPr>
            <w:r w:rsidRPr="00845754">
              <w:t>R2</w:t>
            </w:r>
          </w:p>
        </w:tc>
        <w:tc>
          <w:tcPr>
            <w:tcW w:w="1800" w:type="dxa"/>
          </w:tcPr>
          <w:p w:rsidR="00146D12" w:rsidRPr="00845754" w:rsidRDefault="00146D12" w:rsidP="00E91D27">
            <w:pPr>
              <w:pStyle w:val="TableEntry"/>
            </w:pP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Provider Relationship</w:t>
            </w:r>
          </w:p>
        </w:tc>
        <w:tc>
          <w:tcPr>
            <w:tcW w:w="1080" w:type="dxa"/>
          </w:tcPr>
          <w:p w:rsidR="00146D12" w:rsidRPr="00845754" w:rsidRDefault="00146D12" w:rsidP="005D30EF">
            <w:pPr>
              <w:pStyle w:val="TableEntry"/>
            </w:pPr>
            <w:r w:rsidRPr="00845754">
              <w:t>DN</w:t>
            </w:r>
          </w:p>
        </w:tc>
        <w:tc>
          <w:tcPr>
            <w:tcW w:w="2430" w:type="dxa"/>
          </w:tcPr>
          <w:p w:rsidR="00146D12" w:rsidRPr="00845754" w:rsidRDefault="00146D12" w:rsidP="005D30EF">
            <w:pPr>
              <w:pStyle w:val="TableEntry"/>
            </w:pPr>
            <w:r w:rsidRPr="00845754">
              <w:t>HPDProvider</w:t>
            </w:r>
          </w:p>
        </w:tc>
        <w:tc>
          <w:tcPr>
            <w:tcW w:w="1260" w:type="dxa"/>
          </w:tcPr>
          <w:p w:rsidR="00146D12" w:rsidRPr="00845754" w:rsidRDefault="00146D12" w:rsidP="005D30EF">
            <w:pPr>
              <w:pStyle w:val="TableEntry"/>
            </w:pPr>
            <w:r w:rsidRPr="00845754">
              <w:t>Memberof</w:t>
            </w:r>
          </w:p>
        </w:tc>
        <w:tc>
          <w:tcPr>
            <w:tcW w:w="1080" w:type="dxa"/>
          </w:tcPr>
          <w:p w:rsidR="00146D12" w:rsidRPr="00845754" w:rsidRDefault="00146D12" w:rsidP="005D30EF">
            <w:pPr>
              <w:pStyle w:val="TableEntry"/>
            </w:pPr>
            <w:r w:rsidRPr="00845754">
              <w:t>M</w:t>
            </w:r>
          </w:p>
        </w:tc>
        <w:tc>
          <w:tcPr>
            <w:tcW w:w="990" w:type="dxa"/>
          </w:tcPr>
          <w:p w:rsidR="00146D12" w:rsidRPr="00845754" w:rsidRDefault="00146D12" w:rsidP="005D30EF">
            <w:pPr>
              <w:pStyle w:val="TableEntry"/>
            </w:pPr>
            <w:r w:rsidRPr="00845754">
              <w:t>O</w:t>
            </w:r>
          </w:p>
        </w:tc>
        <w:tc>
          <w:tcPr>
            <w:tcW w:w="1800" w:type="dxa"/>
          </w:tcPr>
          <w:p w:rsidR="00146D12" w:rsidRPr="00845754" w:rsidRDefault="00146D12" w:rsidP="00E91D27">
            <w:pPr>
              <w:pStyle w:val="TableEntry"/>
            </w:pPr>
            <w:r w:rsidRPr="00845754">
              <w:t xml:space="preserve">Groups to which this provider belongs; In search scenarios, it is desirable for a </w:t>
            </w:r>
            <w:r w:rsidR="00056E70" w:rsidRPr="00845754">
              <w:t xml:space="preserve">Provider Information </w:t>
            </w:r>
            <w:r w:rsidRPr="00845754">
              <w:t xml:space="preserve">Consumer to be able to determine which organizations </w:t>
            </w:r>
            <w:r w:rsidR="00E56601" w:rsidRPr="00845754">
              <w:t xml:space="preserve">this </w:t>
            </w:r>
            <w:r w:rsidRPr="00845754">
              <w:t>organization provider is a member of.</w:t>
            </w: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 xml:space="preserve"> Creation Date </w:t>
            </w:r>
          </w:p>
        </w:tc>
        <w:tc>
          <w:tcPr>
            <w:tcW w:w="1080" w:type="dxa"/>
          </w:tcPr>
          <w:p w:rsidR="00146D12" w:rsidRPr="00845754" w:rsidRDefault="00146D12" w:rsidP="005D30EF">
            <w:pPr>
              <w:pStyle w:val="TableEntry"/>
            </w:pPr>
            <w:r w:rsidRPr="00845754">
              <w:t>String</w:t>
            </w:r>
          </w:p>
        </w:tc>
        <w:tc>
          <w:tcPr>
            <w:tcW w:w="2430" w:type="dxa"/>
          </w:tcPr>
          <w:p w:rsidR="00146D12" w:rsidRPr="00845754" w:rsidRDefault="00146D12" w:rsidP="005D30EF">
            <w:pPr>
              <w:pStyle w:val="TableEntry"/>
            </w:pPr>
          </w:p>
        </w:tc>
        <w:tc>
          <w:tcPr>
            <w:tcW w:w="1260" w:type="dxa"/>
          </w:tcPr>
          <w:p w:rsidR="00146D12" w:rsidRPr="00845754" w:rsidRDefault="00146D12" w:rsidP="005D30EF">
            <w:pPr>
              <w:pStyle w:val="TableEntry"/>
            </w:pPr>
          </w:p>
        </w:tc>
        <w:tc>
          <w:tcPr>
            <w:tcW w:w="1080" w:type="dxa"/>
          </w:tcPr>
          <w:p w:rsidR="00146D12" w:rsidRPr="00845754" w:rsidRDefault="00146D12" w:rsidP="005D30EF">
            <w:pPr>
              <w:pStyle w:val="TableEntry"/>
            </w:pPr>
            <w:r w:rsidRPr="00845754">
              <w:t>S</w:t>
            </w:r>
          </w:p>
        </w:tc>
        <w:tc>
          <w:tcPr>
            <w:tcW w:w="990" w:type="dxa"/>
          </w:tcPr>
          <w:p w:rsidR="00146D12" w:rsidRPr="00845754" w:rsidRDefault="00146D12" w:rsidP="005D30EF">
            <w:pPr>
              <w:pStyle w:val="TableEntry"/>
            </w:pPr>
            <w:r w:rsidRPr="00845754">
              <w:t>N/A</w:t>
            </w:r>
          </w:p>
        </w:tc>
        <w:tc>
          <w:tcPr>
            <w:tcW w:w="1800" w:type="dxa"/>
          </w:tcPr>
          <w:p w:rsidR="00146D12" w:rsidRPr="00845754" w:rsidRDefault="00146D12" w:rsidP="00E91D27">
            <w:pPr>
              <w:pStyle w:val="TableEntry"/>
            </w:pPr>
            <w:r w:rsidRPr="00845754">
              <w:t>Operational Attribute</w:t>
            </w:r>
          </w:p>
        </w:tc>
      </w:tr>
      <w:tr w:rsidR="004E6153" w:rsidRPr="00845754" w:rsidTr="004E6153">
        <w:tc>
          <w:tcPr>
            <w:tcW w:w="1368" w:type="dxa"/>
          </w:tcPr>
          <w:p w:rsidR="00146D12" w:rsidRPr="00845754" w:rsidRDefault="00146D12" w:rsidP="005D30EF">
            <w:pPr>
              <w:pStyle w:val="TableEntry"/>
              <w:rPr>
                <w:rFonts w:cs="Arial"/>
              </w:rPr>
            </w:pPr>
            <w:r w:rsidRPr="00845754">
              <w:rPr>
                <w:rFonts w:cs="Arial"/>
              </w:rPr>
              <w:t>Last Update Date</w:t>
            </w:r>
          </w:p>
        </w:tc>
        <w:tc>
          <w:tcPr>
            <w:tcW w:w="1080" w:type="dxa"/>
          </w:tcPr>
          <w:p w:rsidR="00146D12" w:rsidRPr="00845754" w:rsidRDefault="00146D12" w:rsidP="005D30EF">
            <w:pPr>
              <w:pStyle w:val="TableEntry"/>
            </w:pPr>
            <w:r w:rsidRPr="00845754">
              <w:t xml:space="preserve">Date </w:t>
            </w:r>
          </w:p>
        </w:tc>
        <w:tc>
          <w:tcPr>
            <w:tcW w:w="2430" w:type="dxa"/>
          </w:tcPr>
          <w:p w:rsidR="00146D12" w:rsidRPr="00845754" w:rsidRDefault="00146D12" w:rsidP="005D30EF">
            <w:pPr>
              <w:pStyle w:val="TableEntry"/>
            </w:pPr>
          </w:p>
        </w:tc>
        <w:tc>
          <w:tcPr>
            <w:tcW w:w="1260" w:type="dxa"/>
          </w:tcPr>
          <w:p w:rsidR="00146D12" w:rsidRPr="00845754" w:rsidRDefault="00146D12" w:rsidP="005D30EF">
            <w:pPr>
              <w:pStyle w:val="TableEntry"/>
            </w:pPr>
          </w:p>
        </w:tc>
        <w:tc>
          <w:tcPr>
            <w:tcW w:w="1080" w:type="dxa"/>
          </w:tcPr>
          <w:p w:rsidR="00146D12" w:rsidRPr="00845754" w:rsidRDefault="00146D12" w:rsidP="005D30EF">
            <w:pPr>
              <w:pStyle w:val="TableEntry"/>
            </w:pPr>
            <w:r w:rsidRPr="00845754">
              <w:t>S</w:t>
            </w:r>
          </w:p>
        </w:tc>
        <w:tc>
          <w:tcPr>
            <w:tcW w:w="990" w:type="dxa"/>
          </w:tcPr>
          <w:p w:rsidR="00146D12" w:rsidRPr="00845754" w:rsidRDefault="00146D12" w:rsidP="005D30EF">
            <w:pPr>
              <w:pStyle w:val="TableEntry"/>
            </w:pPr>
            <w:r w:rsidRPr="00845754">
              <w:t>N/A</w:t>
            </w:r>
          </w:p>
        </w:tc>
        <w:tc>
          <w:tcPr>
            <w:tcW w:w="1800" w:type="dxa"/>
          </w:tcPr>
          <w:p w:rsidR="00146D12" w:rsidRPr="00845754" w:rsidRDefault="00146D12" w:rsidP="00E91D27">
            <w:pPr>
              <w:pStyle w:val="TableEntry"/>
            </w:pPr>
            <w:r w:rsidRPr="00845754">
              <w:t>Operational Attribute</w:t>
            </w:r>
          </w:p>
        </w:tc>
      </w:tr>
    </w:tbl>
    <w:p w:rsidR="00DA2312" w:rsidRPr="00845754" w:rsidRDefault="00DA2312" w:rsidP="00DA2312">
      <w:pPr>
        <w:pStyle w:val="Heading7"/>
        <w:numPr>
          <w:ilvl w:val="0"/>
          <w:numId w:val="0"/>
        </w:numPr>
      </w:pPr>
      <w:bookmarkStart w:id="632" w:name="_Toc354246881"/>
      <w:r w:rsidRPr="00845754">
        <w:t>3.Y1.4.1.2.2.4 Relationships</w:t>
      </w:r>
      <w:bookmarkEnd w:id="632"/>
      <w:r w:rsidRPr="00845754">
        <w:t xml:space="preserve"> </w:t>
      </w:r>
    </w:p>
    <w:p w:rsidR="000A12B6" w:rsidRPr="00845754" w:rsidRDefault="000A12B6" w:rsidP="00BA059A">
      <w:pPr>
        <w:pStyle w:val="BodyText"/>
      </w:pPr>
      <w:r w:rsidRPr="00845754">
        <w:t xml:space="preserve">The </w:t>
      </w:r>
      <w:r w:rsidR="00BA059A" w:rsidRPr="00845754">
        <w:t>HPD</w:t>
      </w:r>
      <w:r w:rsidRPr="00845754">
        <w:t xml:space="preserve"> schema allows maintaing relationships between providers. The scope of this transaction considers one type of relationship; </w:t>
      </w:r>
      <w:r w:rsidRPr="00845754">
        <w:rPr>
          <w:i/>
          <w:iCs/>
        </w:rPr>
        <w:t>Member Of</w:t>
      </w:r>
      <w:r w:rsidRPr="00845754">
        <w:t>.  Examples of this relationship are:</w:t>
      </w:r>
    </w:p>
    <w:p w:rsidR="000A12B6" w:rsidRPr="00845754" w:rsidRDefault="000A12B6" w:rsidP="000A12B6">
      <w:pPr>
        <w:pStyle w:val="ListNumber"/>
        <w:numPr>
          <w:ilvl w:val="0"/>
          <w:numId w:val="31"/>
        </w:numPr>
      </w:pPr>
      <w:r w:rsidRPr="00845754">
        <w:t xml:space="preserve">Hospitals, clinics, labs, other organization providers, and physicians are </w:t>
      </w:r>
      <w:r w:rsidRPr="00845754">
        <w:rPr>
          <w:i/>
          <w:iCs/>
        </w:rPr>
        <w:t>members of</w:t>
      </w:r>
      <w:r w:rsidRPr="00845754">
        <w:t xml:space="preserve"> an HIE </w:t>
      </w:r>
    </w:p>
    <w:p w:rsidR="000A12B6" w:rsidRPr="00845754" w:rsidRDefault="000A12B6" w:rsidP="000A12B6">
      <w:pPr>
        <w:pStyle w:val="ListNumber"/>
        <w:numPr>
          <w:ilvl w:val="0"/>
          <w:numId w:val="4"/>
        </w:numPr>
      </w:pPr>
      <w:r w:rsidRPr="00845754">
        <w:t xml:space="preserve">A list of physicians </w:t>
      </w:r>
      <w:r w:rsidRPr="00845754">
        <w:rPr>
          <w:i/>
          <w:iCs/>
        </w:rPr>
        <w:t>are members of</w:t>
      </w:r>
      <w:r w:rsidRPr="00845754">
        <w:t xml:space="preserve"> a hospital</w:t>
      </w:r>
    </w:p>
    <w:p w:rsidR="000A12B6" w:rsidRPr="00845754" w:rsidRDefault="000A12B6" w:rsidP="000A12B6">
      <w:pPr>
        <w:pStyle w:val="ListNumber"/>
        <w:numPr>
          <w:ilvl w:val="0"/>
          <w:numId w:val="4"/>
        </w:numPr>
      </w:pPr>
      <w:r w:rsidRPr="00845754">
        <w:t xml:space="preserve">A number of hospitals, practitioners are </w:t>
      </w:r>
      <w:r w:rsidRPr="00845754">
        <w:rPr>
          <w:i/>
          <w:iCs/>
        </w:rPr>
        <w:t>members of</w:t>
      </w:r>
      <w:r w:rsidRPr="00845754">
        <w:t xml:space="preserve"> an Integrated Delivery Network</w:t>
      </w:r>
    </w:p>
    <w:p w:rsidR="000A12B6" w:rsidRPr="00845754" w:rsidRDefault="000A12B6" w:rsidP="000A12B6">
      <w:pPr>
        <w:pStyle w:val="ListNumber"/>
        <w:numPr>
          <w:ilvl w:val="0"/>
          <w:numId w:val="4"/>
        </w:numPr>
      </w:pPr>
      <w:r w:rsidRPr="00845754">
        <w:t xml:space="preserve">Departments or clinics are organizations which are </w:t>
      </w:r>
      <w:r w:rsidRPr="00845754">
        <w:rPr>
          <w:i/>
          <w:iCs/>
        </w:rPr>
        <w:t>members of</w:t>
      </w:r>
      <w:r w:rsidRPr="00845754">
        <w:t xml:space="preserve">  a Hospital</w:t>
      </w:r>
    </w:p>
    <w:p w:rsidR="000A12B6" w:rsidRPr="00845754" w:rsidRDefault="000A12B6" w:rsidP="000A12B6">
      <w:pPr>
        <w:pStyle w:val="ListNumber"/>
        <w:numPr>
          <w:ilvl w:val="0"/>
          <w:numId w:val="4"/>
        </w:numPr>
      </w:pPr>
      <w:r w:rsidRPr="00845754">
        <w:t xml:space="preserve">A physician is </w:t>
      </w:r>
      <w:r w:rsidRPr="00845754">
        <w:rPr>
          <w:i/>
          <w:iCs/>
        </w:rPr>
        <w:t>a member of</w:t>
      </w:r>
      <w:r w:rsidRPr="00845754">
        <w:t xml:space="preserve"> one or more organization providers </w:t>
      </w:r>
    </w:p>
    <w:p w:rsidR="000A12B6" w:rsidRPr="00845754" w:rsidRDefault="000A12B6" w:rsidP="000A12B6">
      <w:pPr>
        <w:pStyle w:val="BodyText"/>
        <w:rPr>
          <w:noProof w:val="0"/>
        </w:rPr>
      </w:pPr>
      <w:r w:rsidRPr="00845754">
        <w:rPr>
          <w:noProof w:val="0"/>
        </w:rPr>
        <w:t>This means that the HPD schema can be used to feed the following:</w:t>
      </w:r>
    </w:p>
    <w:p w:rsidR="000A12B6" w:rsidRPr="00845754" w:rsidRDefault="000A12B6" w:rsidP="000A12B6">
      <w:pPr>
        <w:pStyle w:val="ListNumber"/>
        <w:numPr>
          <w:ilvl w:val="0"/>
          <w:numId w:val="31"/>
        </w:numPr>
      </w:pPr>
      <w:r w:rsidRPr="00845754">
        <w:t xml:space="preserve">What other organizational providers an organizational provider is </w:t>
      </w:r>
      <w:r w:rsidRPr="00845754">
        <w:rPr>
          <w:i/>
          <w:iCs/>
        </w:rPr>
        <w:t>a member</w:t>
      </w:r>
      <w:r w:rsidRPr="00845754">
        <w:t xml:space="preserve"> of </w:t>
      </w:r>
    </w:p>
    <w:p w:rsidR="000A12B6" w:rsidRPr="00845754" w:rsidRDefault="000A12B6" w:rsidP="000A12B6">
      <w:pPr>
        <w:pStyle w:val="ListBullet2"/>
      </w:pPr>
      <w:r w:rsidRPr="00845754">
        <w:t xml:space="preserve">Attribute </w:t>
      </w:r>
      <w:r w:rsidRPr="00845754">
        <w:rPr>
          <w:i/>
          <w:iCs/>
        </w:rPr>
        <w:t>memberOf</w:t>
      </w:r>
      <w:r w:rsidRPr="00845754">
        <w:t xml:space="preserve"> in the Organization schema (see section 3.Y1.4.1.2.2.3)</w:t>
      </w:r>
    </w:p>
    <w:p w:rsidR="000A12B6" w:rsidRPr="00845754" w:rsidRDefault="000A12B6" w:rsidP="000A12B6">
      <w:pPr>
        <w:pStyle w:val="ListNumber"/>
        <w:numPr>
          <w:ilvl w:val="0"/>
          <w:numId w:val="4"/>
        </w:numPr>
      </w:pPr>
      <w:r w:rsidRPr="00845754">
        <w:t xml:space="preserve">What other organizational providers are </w:t>
      </w:r>
      <w:r w:rsidRPr="00845754">
        <w:rPr>
          <w:i/>
          <w:iCs/>
        </w:rPr>
        <w:t>members of</w:t>
      </w:r>
      <w:r w:rsidRPr="00845754">
        <w:t xml:space="preserve"> a particular organizational provider</w:t>
      </w:r>
    </w:p>
    <w:p w:rsidR="000A12B6" w:rsidRPr="00845754" w:rsidRDefault="000A12B6" w:rsidP="000A12B6">
      <w:pPr>
        <w:pStyle w:val="ListBullet2"/>
      </w:pPr>
      <w:r w:rsidRPr="00845754">
        <w:t>Through use of groupofNames schema (an LDAP standard object class)</w:t>
      </w:r>
    </w:p>
    <w:p w:rsidR="000A12B6" w:rsidRPr="00845754" w:rsidRDefault="000A12B6" w:rsidP="000A12B6">
      <w:pPr>
        <w:pStyle w:val="ListNumber"/>
        <w:numPr>
          <w:ilvl w:val="0"/>
          <w:numId w:val="4"/>
        </w:numPr>
      </w:pPr>
      <w:r w:rsidRPr="00845754">
        <w:t xml:space="preserve">What organizational providers an individual provider is </w:t>
      </w:r>
      <w:r w:rsidRPr="00845754">
        <w:rPr>
          <w:i/>
          <w:iCs/>
        </w:rPr>
        <w:t>a member</w:t>
      </w:r>
      <w:r w:rsidRPr="00845754">
        <w:t xml:space="preserve"> of </w:t>
      </w:r>
    </w:p>
    <w:p w:rsidR="000A12B6" w:rsidRPr="00845754" w:rsidRDefault="000A12B6" w:rsidP="000A12B6">
      <w:pPr>
        <w:pStyle w:val="ListBullet2"/>
      </w:pPr>
      <w:r w:rsidRPr="00845754">
        <w:t xml:space="preserve">Attribute </w:t>
      </w:r>
      <w:r w:rsidRPr="00845754">
        <w:rPr>
          <w:i/>
          <w:iCs/>
        </w:rPr>
        <w:t>memberOf</w:t>
      </w:r>
      <w:r w:rsidRPr="00845754">
        <w:t xml:space="preserve"> in the Individual Provider schema (see section 3.Y1.4.1.2.2.2)</w:t>
      </w:r>
    </w:p>
    <w:p w:rsidR="000A12B6" w:rsidRPr="00845754" w:rsidRDefault="000A12B6" w:rsidP="000A12B6">
      <w:pPr>
        <w:pStyle w:val="ListNumber"/>
        <w:numPr>
          <w:ilvl w:val="0"/>
          <w:numId w:val="4"/>
        </w:numPr>
      </w:pPr>
      <w:r w:rsidRPr="00845754">
        <w:t xml:space="preserve">What individual providers are </w:t>
      </w:r>
      <w:r w:rsidRPr="00845754">
        <w:rPr>
          <w:i/>
          <w:iCs/>
        </w:rPr>
        <w:t>members of</w:t>
      </w:r>
      <w:r w:rsidRPr="00845754">
        <w:t xml:space="preserve"> a particular organizational provider</w:t>
      </w:r>
    </w:p>
    <w:p w:rsidR="000A12B6" w:rsidRPr="00845754" w:rsidRDefault="000A12B6" w:rsidP="00BA059A">
      <w:pPr>
        <w:pStyle w:val="ListBullet2"/>
      </w:pPr>
      <w:r w:rsidRPr="00845754">
        <w:t xml:space="preserve">Through use of groupofNames </w:t>
      </w:r>
      <w:r w:rsidR="00BA059A" w:rsidRPr="00845754">
        <w:t>(an LDAP standard object class)</w:t>
      </w:r>
    </w:p>
    <w:p w:rsidR="00BA059A" w:rsidRPr="00845754" w:rsidRDefault="00BA059A" w:rsidP="00BA059A">
      <w:r w:rsidRPr="00845754">
        <w:t>In the current schema, it is not possible to attach any extra information to the DN value to show the business reason for the relationship. It is also important to note that an Individual provider cannot be a</w:t>
      </w:r>
      <w:r w:rsidR="00F74542" w:rsidRPr="00845754">
        <w:t>n</w:t>
      </w:r>
      <w:r w:rsidRPr="00845754">
        <w:t xml:space="preserve"> owner to the group as an Organizational Provider or an Individual Provider shall not have a “member of” relationship with an Individual Provider.</w:t>
      </w:r>
    </w:p>
    <w:p w:rsidR="00465C5D" w:rsidRPr="00845754" w:rsidRDefault="00CC774D" w:rsidP="00E56601">
      <w:r w:rsidRPr="00845754">
        <w:t>Relationships in this</w:t>
      </w:r>
      <w:r w:rsidR="003D0F09" w:rsidRPr="00845754">
        <w:t xml:space="preserve"> transaction</w:t>
      </w:r>
      <w:r w:rsidR="00465C5D" w:rsidRPr="00845754">
        <w:t xml:space="preserve"> are </w:t>
      </w:r>
      <w:r w:rsidR="00CD4D1B" w:rsidRPr="00845754">
        <w:t>represented by LDAP objects using</w:t>
      </w:r>
      <w:r w:rsidR="00465C5D" w:rsidRPr="00845754">
        <w:t xml:space="preserve"> the groupOfNames class.</w:t>
      </w:r>
      <w:r w:rsidR="00E56601" w:rsidRPr="00845754">
        <w:t xml:space="preserve"> Owner attribute is used to represent Organization that owns the group</w:t>
      </w:r>
      <w:r w:rsidR="00465C5D" w:rsidRPr="00845754">
        <w:t xml:space="preserve">, </w:t>
      </w:r>
      <w:r w:rsidR="00E56601" w:rsidRPr="00845754">
        <w:t xml:space="preserve">while member attribute represents </w:t>
      </w:r>
      <w:r w:rsidRPr="00845754">
        <w:t>Indiv</w:t>
      </w:r>
      <w:r w:rsidR="00CD4D1B" w:rsidRPr="00845754">
        <w:t xml:space="preserve">idual </w:t>
      </w:r>
      <w:r w:rsidR="00E56601" w:rsidRPr="00845754">
        <w:t>or</w:t>
      </w:r>
      <w:r w:rsidRPr="00845754">
        <w:t xml:space="preserve"> Organization </w:t>
      </w:r>
      <w:r w:rsidR="00E56601" w:rsidRPr="00845754">
        <w:t>that belong to the owner organization. The owner and member attribute</w:t>
      </w:r>
      <w:r w:rsidR="00465C5D" w:rsidRPr="00845754">
        <w:t xml:space="preserve"> values are the DN of the</w:t>
      </w:r>
      <w:r w:rsidR="00E56601" w:rsidRPr="00845754">
        <w:t xml:space="preserve"> respective entries of HCRegulatedOrganization and/or HCProfessional</w:t>
      </w:r>
      <w:r w:rsidR="00465C5D" w:rsidRPr="00845754">
        <w:t xml:space="preserve">. </w:t>
      </w:r>
    </w:p>
    <w:p w:rsidR="00F35A27" w:rsidRPr="00845754" w:rsidRDefault="00535C49" w:rsidP="00F35A27">
      <w:pPr>
        <w:pStyle w:val="Heading3"/>
        <w:numPr>
          <w:ilvl w:val="0"/>
          <w:numId w:val="0"/>
        </w:numPr>
      </w:pPr>
      <w:bookmarkStart w:id="633" w:name="_Toc354246882"/>
      <w:r w:rsidRPr="00845754">
        <w:t>3.Y1.4.1.2.3</w:t>
      </w:r>
      <w:r w:rsidR="000A12B6" w:rsidRPr="00845754">
        <w:t xml:space="preserve"> </w:t>
      </w:r>
      <w:r w:rsidR="00F35A27" w:rsidRPr="00845754">
        <w:t>Status Code Values</w:t>
      </w:r>
      <w:bookmarkEnd w:id="633"/>
    </w:p>
    <w:p w:rsidR="00F35A27" w:rsidRPr="00845754" w:rsidRDefault="00F35A27" w:rsidP="00F35A27">
      <w:r w:rsidRPr="00845754">
        <w:t>This table defines the value set</w:t>
      </w:r>
      <w:r w:rsidR="00AA56CB" w:rsidRPr="00845754">
        <w:t>s</w:t>
      </w:r>
      <w:r w:rsidRPr="00845754">
        <w:t xml:space="preserve"> for the </w:t>
      </w:r>
      <w:r w:rsidR="00AA56CB" w:rsidRPr="00845754">
        <w:t xml:space="preserve">different </w:t>
      </w:r>
      <w:r w:rsidRPr="00845754">
        <w:t xml:space="preserve">status attributes.  Not all values are valid for each status attribute. </w:t>
      </w:r>
    </w:p>
    <w:p w:rsidR="00AA56CB" w:rsidRPr="00845754" w:rsidRDefault="00AA56CB" w:rsidP="00F35A27">
      <w:r w:rsidRPr="00845754">
        <w:t xml:space="preserve">The first column lists the attribute.  A “Y” in any other column in the row indicates that the value identified in the header of the row is valid for that attribute. </w:t>
      </w:r>
    </w:p>
    <w:p w:rsidR="00034B0A" w:rsidRPr="00845754" w:rsidRDefault="00034B0A" w:rsidP="00F35A27">
      <w:r w:rsidRPr="00845754">
        <w:t xml:space="preserve">Active – The information related to this attribute is currently true. </w:t>
      </w:r>
    </w:p>
    <w:p w:rsidR="00034B0A" w:rsidRPr="00845754" w:rsidRDefault="00034B0A" w:rsidP="00034B0A">
      <w:pPr>
        <w:pStyle w:val="ListBullet2Continue"/>
      </w:pPr>
      <w:r w:rsidRPr="00845754">
        <w:t>An active Individual Provider is an Individual Provider who is currently a participant in the healthcare field as defined by the metadata about this Individual Provider</w:t>
      </w:r>
    </w:p>
    <w:p w:rsidR="00034B0A" w:rsidRPr="00845754" w:rsidRDefault="00034B0A" w:rsidP="00034B0A">
      <w:r w:rsidRPr="00845754">
        <w:t xml:space="preserve">Inactive – The information related to this attribute was true at one time, but is currently not true. </w:t>
      </w:r>
    </w:p>
    <w:p w:rsidR="00034B0A" w:rsidRPr="00845754" w:rsidRDefault="00034B0A" w:rsidP="00034B0A">
      <w:pPr>
        <w:pStyle w:val="ListBullet2Continue"/>
      </w:pPr>
      <w:r w:rsidRPr="00845754">
        <w:t>An inactive Individual Provider is an Individual Provider who once participated in the healthcare field as defined by the metadata about this Individual Provider</w:t>
      </w:r>
    </w:p>
    <w:p w:rsidR="00034B0A" w:rsidRPr="00845754" w:rsidRDefault="00034B0A" w:rsidP="00034B0A">
      <w:r w:rsidRPr="00845754">
        <w:t>Retired – The information related to this</w:t>
      </w:r>
      <w:r w:rsidR="003C11D9" w:rsidRPr="00845754">
        <w:t xml:space="preserve"> Individual Provider</w:t>
      </w:r>
      <w:r w:rsidRPr="00845754">
        <w:t xml:space="preserve"> was true at one time.  The Individual Provider is currently no longer working</w:t>
      </w:r>
      <w:r w:rsidR="003C11D9" w:rsidRPr="00845754">
        <w:t xml:space="preserve">. </w:t>
      </w:r>
    </w:p>
    <w:p w:rsidR="003C11D9" w:rsidRPr="00845754" w:rsidRDefault="003C11D9" w:rsidP="003C11D9">
      <w:r w:rsidRPr="00845754">
        <w:t xml:space="preserve">Deceased - The information related to this Individual Provider was true at one time.  The Individual Provider is no longer living. </w:t>
      </w:r>
    </w:p>
    <w:p w:rsidR="003C11D9" w:rsidRPr="00845754" w:rsidRDefault="003C11D9" w:rsidP="003C11D9">
      <w:r w:rsidRPr="00845754">
        <w:t xml:space="preserve">Revoked – An action was taken against the provider (Individual or Organizational) to remove the information related to this attribute, which was true at one time, but is currently no longer valid. </w:t>
      </w:r>
      <w:r w:rsidR="0028466F" w:rsidRPr="00845754">
        <w:t xml:space="preserve">This implies an action taken by someone other than the provider. </w:t>
      </w:r>
    </w:p>
    <w:p w:rsidR="003C11D9" w:rsidRPr="00845754" w:rsidRDefault="003C11D9" w:rsidP="003C11D9">
      <w:r w:rsidRPr="00845754">
        <w:t>Suspended – An action was taken against the provider (Individual or Organizational) to put on hold the information related to this attribute, which was true at one time.</w:t>
      </w:r>
    </w:p>
    <w:p w:rsidR="00FA5958" w:rsidRPr="00845754" w:rsidRDefault="00FA5958" w:rsidP="00FA5958">
      <w:r w:rsidRPr="00845754">
        <w:t>Primary</w:t>
      </w:r>
      <w:r w:rsidR="003C11D9" w:rsidRPr="00845754">
        <w:t xml:space="preserve"> </w:t>
      </w:r>
      <w:r w:rsidRPr="00845754">
        <w:t>–</w:t>
      </w:r>
      <w:r w:rsidR="003C11D9" w:rsidRPr="00845754">
        <w:t xml:space="preserve"> </w:t>
      </w:r>
      <w:r w:rsidRPr="00845754">
        <w:t>Most important, and still valid</w:t>
      </w:r>
    </w:p>
    <w:p w:rsidR="00034B0A" w:rsidRPr="00845754" w:rsidRDefault="00FA5958" w:rsidP="00FA5958">
      <w:r w:rsidRPr="00845754">
        <w:t xml:space="preserve">Secondary – Valid, but not most important. </w:t>
      </w:r>
      <w:r w:rsidR="00034B0A" w:rsidRPr="00845754">
        <w:t xml:space="preserve"> </w:t>
      </w:r>
    </w:p>
    <w:p w:rsidR="00374F27" w:rsidRPr="00845754" w:rsidRDefault="00374F27" w:rsidP="00374F27">
      <w:pPr>
        <w:pStyle w:val="TableTitle"/>
      </w:pPr>
    </w:p>
    <w:p w:rsidR="00AA56CB" w:rsidRPr="00845754" w:rsidRDefault="00374F27" w:rsidP="00374F27">
      <w:pPr>
        <w:pStyle w:val="TableTitle"/>
      </w:pPr>
      <w:r w:rsidRPr="00845754">
        <w:t>Table 3.Y1.4.1.2.1.1</w:t>
      </w:r>
      <w:r w:rsidR="00C51D1C" w:rsidRPr="00845754">
        <w:t>4</w:t>
      </w:r>
      <w:r w:rsidRPr="00845754">
        <w:t>-1 – Status Code Category Values</w:t>
      </w:r>
    </w:p>
    <w:tbl>
      <w:tblPr>
        <w:tblW w:w="884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731"/>
        <w:gridCol w:w="900"/>
        <w:gridCol w:w="810"/>
        <w:gridCol w:w="990"/>
        <w:gridCol w:w="990"/>
        <w:gridCol w:w="1080"/>
        <w:gridCol w:w="810"/>
        <w:gridCol w:w="1078"/>
      </w:tblGrid>
      <w:tr w:rsidR="0017271E" w:rsidRPr="00845754" w:rsidTr="0017271E">
        <w:trPr>
          <w:trHeight w:val="255"/>
          <w:tblHeader/>
        </w:trPr>
        <w:tc>
          <w:tcPr>
            <w:tcW w:w="1455" w:type="dxa"/>
            <w:shd w:val="clear" w:color="auto" w:fill="D9D9D9"/>
            <w:noWrap/>
            <w:tcMar>
              <w:left w:w="29" w:type="dxa"/>
              <w:right w:w="29" w:type="dxa"/>
            </w:tcMar>
            <w:vAlign w:val="bottom"/>
          </w:tcPr>
          <w:p w:rsidR="00D21B2C" w:rsidRPr="0017271E" w:rsidRDefault="00D21B2C" w:rsidP="004E6153">
            <w:pPr>
              <w:pStyle w:val="TableEntryHeader"/>
              <w:rPr>
                <w:sz w:val="16"/>
                <w:szCs w:val="16"/>
                <w:lang w:bidi="ne-NP"/>
              </w:rPr>
            </w:pPr>
            <w:r w:rsidRPr="0017271E">
              <w:rPr>
                <w:sz w:val="16"/>
                <w:szCs w:val="16"/>
                <w:lang w:bidi="ne-NP"/>
              </w:rPr>
              <w:t xml:space="preserve">Status Attribute </w:t>
            </w:r>
          </w:p>
        </w:tc>
        <w:tc>
          <w:tcPr>
            <w:tcW w:w="731" w:type="dxa"/>
            <w:shd w:val="clear" w:color="auto" w:fill="D9D9D9"/>
            <w:noWrap/>
            <w:tcMar>
              <w:left w:w="29" w:type="dxa"/>
              <w:right w:w="29" w:type="dxa"/>
            </w:tcMar>
            <w:vAlign w:val="bottom"/>
          </w:tcPr>
          <w:p w:rsidR="00D21B2C" w:rsidRPr="0017271E" w:rsidRDefault="00D21B2C" w:rsidP="004E6153">
            <w:pPr>
              <w:pStyle w:val="TableEntryHeader"/>
              <w:rPr>
                <w:sz w:val="16"/>
                <w:szCs w:val="16"/>
                <w:lang w:bidi="ne-NP"/>
              </w:rPr>
            </w:pPr>
            <w:r w:rsidRPr="0017271E">
              <w:rPr>
                <w:sz w:val="16"/>
                <w:szCs w:val="16"/>
                <w:lang w:bidi="ne-NP"/>
              </w:rPr>
              <w:t>Active</w:t>
            </w:r>
          </w:p>
        </w:tc>
        <w:tc>
          <w:tcPr>
            <w:tcW w:w="900" w:type="dxa"/>
            <w:shd w:val="clear" w:color="auto" w:fill="D9D9D9"/>
            <w:noWrap/>
            <w:tcMar>
              <w:left w:w="29" w:type="dxa"/>
              <w:right w:w="29" w:type="dxa"/>
            </w:tcMar>
            <w:vAlign w:val="bottom"/>
          </w:tcPr>
          <w:p w:rsidR="00D21B2C" w:rsidRPr="0017271E" w:rsidRDefault="00D21B2C" w:rsidP="004E6153">
            <w:pPr>
              <w:pStyle w:val="TableEntryHeader"/>
              <w:rPr>
                <w:sz w:val="16"/>
                <w:szCs w:val="16"/>
                <w:lang w:bidi="ne-NP"/>
              </w:rPr>
            </w:pPr>
            <w:r w:rsidRPr="0017271E">
              <w:rPr>
                <w:sz w:val="16"/>
                <w:szCs w:val="16"/>
                <w:lang w:bidi="ne-NP"/>
              </w:rPr>
              <w:t>Inactive</w:t>
            </w:r>
          </w:p>
        </w:tc>
        <w:tc>
          <w:tcPr>
            <w:tcW w:w="810" w:type="dxa"/>
            <w:shd w:val="clear" w:color="auto" w:fill="D9D9D9"/>
            <w:noWrap/>
            <w:tcMar>
              <w:left w:w="29" w:type="dxa"/>
              <w:right w:w="29" w:type="dxa"/>
            </w:tcMar>
            <w:vAlign w:val="bottom"/>
          </w:tcPr>
          <w:p w:rsidR="00D21B2C" w:rsidRPr="0017271E" w:rsidRDefault="00D21B2C" w:rsidP="004E6153">
            <w:pPr>
              <w:pStyle w:val="TableEntryHeader"/>
              <w:rPr>
                <w:sz w:val="16"/>
                <w:szCs w:val="16"/>
                <w:lang w:bidi="ne-NP"/>
              </w:rPr>
            </w:pPr>
            <w:r w:rsidRPr="0017271E">
              <w:rPr>
                <w:sz w:val="16"/>
                <w:szCs w:val="16"/>
                <w:lang w:bidi="ne-NP"/>
              </w:rPr>
              <w:t>Retired</w:t>
            </w:r>
          </w:p>
        </w:tc>
        <w:tc>
          <w:tcPr>
            <w:tcW w:w="990" w:type="dxa"/>
            <w:shd w:val="clear" w:color="auto" w:fill="D9D9D9"/>
            <w:noWrap/>
            <w:tcMar>
              <w:left w:w="29" w:type="dxa"/>
              <w:right w:w="29" w:type="dxa"/>
            </w:tcMar>
            <w:vAlign w:val="bottom"/>
          </w:tcPr>
          <w:p w:rsidR="00D21B2C" w:rsidRPr="0017271E" w:rsidRDefault="00D21B2C" w:rsidP="004E6153">
            <w:pPr>
              <w:pStyle w:val="TableEntryHeader"/>
              <w:rPr>
                <w:sz w:val="16"/>
                <w:szCs w:val="16"/>
                <w:lang w:bidi="ne-NP"/>
              </w:rPr>
            </w:pPr>
            <w:r w:rsidRPr="0017271E">
              <w:rPr>
                <w:sz w:val="16"/>
                <w:szCs w:val="16"/>
                <w:lang w:bidi="ne-NP"/>
              </w:rPr>
              <w:t>Deceased</w:t>
            </w:r>
          </w:p>
        </w:tc>
        <w:tc>
          <w:tcPr>
            <w:tcW w:w="990" w:type="dxa"/>
            <w:shd w:val="clear" w:color="auto" w:fill="D9D9D9"/>
            <w:noWrap/>
            <w:tcMar>
              <w:left w:w="29" w:type="dxa"/>
              <w:right w:w="29" w:type="dxa"/>
            </w:tcMar>
            <w:vAlign w:val="bottom"/>
          </w:tcPr>
          <w:p w:rsidR="00D21B2C" w:rsidRPr="0017271E" w:rsidRDefault="00D21B2C" w:rsidP="004E6153">
            <w:pPr>
              <w:pStyle w:val="TableEntryHeader"/>
              <w:rPr>
                <w:sz w:val="16"/>
                <w:szCs w:val="16"/>
                <w:lang w:bidi="ne-NP"/>
              </w:rPr>
            </w:pPr>
            <w:r w:rsidRPr="0017271E">
              <w:rPr>
                <w:sz w:val="16"/>
                <w:szCs w:val="16"/>
                <w:lang w:bidi="ne-NP"/>
              </w:rPr>
              <w:t>Revoked</w:t>
            </w:r>
          </w:p>
        </w:tc>
        <w:tc>
          <w:tcPr>
            <w:tcW w:w="1080" w:type="dxa"/>
            <w:shd w:val="clear" w:color="auto" w:fill="D9D9D9"/>
            <w:noWrap/>
            <w:tcMar>
              <w:left w:w="29" w:type="dxa"/>
              <w:right w:w="29" w:type="dxa"/>
            </w:tcMar>
            <w:vAlign w:val="bottom"/>
          </w:tcPr>
          <w:p w:rsidR="00D21B2C" w:rsidRPr="0017271E" w:rsidRDefault="00D21B2C" w:rsidP="004E6153">
            <w:pPr>
              <w:pStyle w:val="TableEntryHeader"/>
              <w:rPr>
                <w:sz w:val="16"/>
                <w:szCs w:val="16"/>
                <w:lang w:bidi="ne-NP"/>
              </w:rPr>
            </w:pPr>
            <w:r w:rsidRPr="0017271E">
              <w:rPr>
                <w:sz w:val="16"/>
                <w:szCs w:val="16"/>
                <w:lang w:bidi="ne-NP"/>
              </w:rPr>
              <w:t>Suspended</w:t>
            </w:r>
          </w:p>
        </w:tc>
        <w:tc>
          <w:tcPr>
            <w:tcW w:w="810" w:type="dxa"/>
            <w:shd w:val="clear" w:color="auto" w:fill="D9D9D9"/>
            <w:tcMar>
              <w:left w:w="29" w:type="dxa"/>
              <w:right w:w="29" w:type="dxa"/>
            </w:tcMar>
          </w:tcPr>
          <w:p w:rsidR="00D21B2C" w:rsidRPr="0017271E" w:rsidRDefault="00D21B2C" w:rsidP="004E6153">
            <w:pPr>
              <w:pStyle w:val="TableEntryHeader"/>
              <w:rPr>
                <w:sz w:val="16"/>
                <w:szCs w:val="16"/>
                <w:lang w:bidi="ne-NP"/>
              </w:rPr>
            </w:pPr>
            <w:r w:rsidRPr="0017271E">
              <w:rPr>
                <w:sz w:val="16"/>
                <w:szCs w:val="16"/>
                <w:lang w:bidi="ne-NP"/>
              </w:rPr>
              <w:t>Primary</w:t>
            </w:r>
          </w:p>
        </w:tc>
        <w:tc>
          <w:tcPr>
            <w:tcW w:w="1078" w:type="dxa"/>
            <w:shd w:val="clear" w:color="auto" w:fill="D9D9D9"/>
            <w:tcMar>
              <w:left w:w="29" w:type="dxa"/>
              <w:right w:w="29" w:type="dxa"/>
            </w:tcMar>
          </w:tcPr>
          <w:p w:rsidR="00D21B2C" w:rsidRPr="0017271E" w:rsidRDefault="00D21B2C" w:rsidP="004E6153">
            <w:pPr>
              <w:pStyle w:val="TableEntryHeader"/>
              <w:rPr>
                <w:sz w:val="16"/>
                <w:szCs w:val="16"/>
                <w:lang w:bidi="ne-NP"/>
              </w:rPr>
            </w:pPr>
            <w:r w:rsidRPr="0017271E">
              <w:rPr>
                <w:sz w:val="16"/>
                <w:szCs w:val="16"/>
                <w:lang w:bidi="ne-NP"/>
              </w:rPr>
              <w:t>Secondary</w:t>
            </w:r>
          </w:p>
        </w:tc>
      </w:tr>
      <w:tr w:rsidR="0017271E" w:rsidRPr="00845754" w:rsidTr="0017271E">
        <w:trPr>
          <w:trHeight w:val="255"/>
        </w:trPr>
        <w:tc>
          <w:tcPr>
            <w:tcW w:w="1455" w:type="dxa"/>
            <w:shd w:val="clear" w:color="auto" w:fill="auto"/>
            <w:noWrap/>
            <w:vAlign w:val="bottom"/>
          </w:tcPr>
          <w:p w:rsidR="00D21B2C" w:rsidRPr="00845754" w:rsidRDefault="00D21B2C" w:rsidP="0017271E">
            <w:pPr>
              <w:pStyle w:val="TableEntry"/>
              <w:rPr>
                <w:lang w:bidi="ne-NP"/>
              </w:rPr>
            </w:pPr>
            <w:r w:rsidRPr="00845754">
              <w:rPr>
                <w:lang w:bidi="ne-NP"/>
              </w:rPr>
              <w:t>Individual Provider</w:t>
            </w:r>
          </w:p>
        </w:tc>
        <w:tc>
          <w:tcPr>
            <w:tcW w:w="731"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90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81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99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990" w:type="dxa"/>
            <w:shd w:val="clear" w:color="auto" w:fill="auto"/>
            <w:noWrap/>
            <w:vAlign w:val="bottom"/>
          </w:tcPr>
          <w:p w:rsidR="00D21B2C" w:rsidRPr="00845754" w:rsidRDefault="00D21B2C" w:rsidP="0017271E">
            <w:pPr>
              <w:pStyle w:val="TableEntry"/>
              <w:rPr>
                <w:lang w:bidi="ne-NP"/>
              </w:rPr>
            </w:pPr>
          </w:p>
        </w:tc>
        <w:tc>
          <w:tcPr>
            <w:tcW w:w="1080" w:type="dxa"/>
            <w:shd w:val="clear" w:color="auto" w:fill="auto"/>
            <w:noWrap/>
            <w:vAlign w:val="bottom"/>
          </w:tcPr>
          <w:p w:rsidR="00D21B2C" w:rsidRPr="00845754" w:rsidRDefault="00D21B2C" w:rsidP="0017271E">
            <w:pPr>
              <w:pStyle w:val="TableEntry"/>
              <w:rPr>
                <w:lang w:bidi="ne-NP"/>
              </w:rPr>
            </w:pPr>
          </w:p>
        </w:tc>
        <w:tc>
          <w:tcPr>
            <w:tcW w:w="810" w:type="dxa"/>
          </w:tcPr>
          <w:p w:rsidR="00D21B2C" w:rsidRPr="00845754" w:rsidRDefault="00D21B2C" w:rsidP="0017271E">
            <w:pPr>
              <w:pStyle w:val="TableEntry"/>
              <w:rPr>
                <w:lang w:bidi="ne-NP"/>
              </w:rPr>
            </w:pPr>
          </w:p>
        </w:tc>
        <w:tc>
          <w:tcPr>
            <w:tcW w:w="1078" w:type="dxa"/>
          </w:tcPr>
          <w:p w:rsidR="00D21B2C" w:rsidRPr="00845754" w:rsidRDefault="00D21B2C" w:rsidP="0017271E">
            <w:pPr>
              <w:pStyle w:val="TableEntry"/>
              <w:rPr>
                <w:lang w:bidi="ne-NP"/>
              </w:rPr>
            </w:pPr>
          </w:p>
        </w:tc>
      </w:tr>
      <w:tr w:rsidR="0017271E" w:rsidRPr="00845754" w:rsidTr="0017271E">
        <w:trPr>
          <w:trHeight w:val="255"/>
        </w:trPr>
        <w:tc>
          <w:tcPr>
            <w:tcW w:w="1455" w:type="dxa"/>
            <w:shd w:val="clear" w:color="auto" w:fill="auto"/>
            <w:noWrap/>
            <w:vAlign w:val="bottom"/>
          </w:tcPr>
          <w:p w:rsidR="00D21B2C" w:rsidRPr="00845754" w:rsidRDefault="00D21B2C" w:rsidP="0017271E">
            <w:pPr>
              <w:pStyle w:val="TableEntry"/>
              <w:rPr>
                <w:lang w:bidi="ne-NP"/>
              </w:rPr>
            </w:pPr>
            <w:r w:rsidRPr="00845754">
              <w:rPr>
                <w:lang w:bidi="ne-NP"/>
              </w:rPr>
              <w:t>Organizational Provider</w:t>
            </w:r>
          </w:p>
        </w:tc>
        <w:tc>
          <w:tcPr>
            <w:tcW w:w="731"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90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810" w:type="dxa"/>
            <w:shd w:val="clear" w:color="auto" w:fill="auto"/>
            <w:noWrap/>
            <w:vAlign w:val="bottom"/>
          </w:tcPr>
          <w:p w:rsidR="00D21B2C" w:rsidRPr="00845754" w:rsidRDefault="00D21B2C" w:rsidP="0017271E">
            <w:pPr>
              <w:pStyle w:val="TableEntry"/>
              <w:rPr>
                <w:lang w:bidi="ne-NP"/>
              </w:rPr>
            </w:pPr>
          </w:p>
        </w:tc>
        <w:tc>
          <w:tcPr>
            <w:tcW w:w="990" w:type="dxa"/>
            <w:shd w:val="clear" w:color="auto" w:fill="auto"/>
            <w:noWrap/>
            <w:vAlign w:val="bottom"/>
          </w:tcPr>
          <w:p w:rsidR="00D21B2C" w:rsidRPr="00845754" w:rsidRDefault="00D21B2C" w:rsidP="0017271E">
            <w:pPr>
              <w:pStyle w:val="TableEntry"/>
              <w:rPr>
                <w:lang w:bidi="ne-NP"/>
              </w:rPr>
            </w:pPr>
          </w:p>
        </w:tc>
        <w:tc>
          <w:tcPr>
            <w:tcW w:w="990" w:type="dxa"/>
            <w:shd w:val="clear" w:color="auto" w:fill="auto"/>
            <w:noWrap/>
            <w:vAlign w:val="bottom"/>
          </w:tcPr>
          <w:p w:rsidR="00D21B2C" w:rsidRPr="00845754" w:rsidRDefault="00D21B2C" w:rsidP="0017271E">
            <w:pPr>
              <w:pStyle w:val="TableEntry"/>
              <w:rPr>
                <w:lang w:bidi="ne-NP"/>
              </w:rPr>
            </w:pPr>
          </w:p>
        </w:tc>
        <w:tc>
          <w:tcPr>
            <w:tcW w:w="1080" w:type="dxa"/>
            <w:shd w:val="clear" w:color="auto" w:fill="auto"/>
            <w:noWrap/>
            <w:vAlign w:val="bottom"/>
          </w:tcPr>
          <w:p w:rsidR="00D21B2C" w:rsidRPr="00845754" w:rsidRDefault="00D21B2C" w:rsidP="0017271E">
            <w:pPr>
              <w:pStyle w:val="TableEntry"/>
              <w:rPr>
                <w:lang w:bidi="ne-NP"/>
              </w:rPr>
            </w:pPr>
          </w:p>
        </w:tc>
        <w:tc>
          <w:tcPr>
            <w:tcW w:w="810" w:type="dxa"/>
          </w:tcPr>
          <w:p w:rsidR="00D21B2C" w:rsidRPr="00845754" w:rsidRDefault="00D21B2C" w:rsidP="0017271E">
            <w:pPr>
              <w:pStyle w:val="TableEntry"/>
              <w:rPr>
                <w:lang w:bidi="ne-NP"/>
              </w:rPr>
            </w:pPr>
          </w:p>
        </w:tc>
        <w:tc>
          <w:tcPr>
            <w:tcW w:w="1078" w:type="dxa"/>
          </w:tcPr>
          <w:p w:rsidR="00D21B2C" w:rsidRPr="00845754" w:rsidRDefault="00D21B2C" w:rsidP="0017271E">
            <w:pPr>
              <w:pStyle w:val="TableEntry"/>
              <w:rPr>
                <w:lang w:bidi="ne-NP"/>
              </w:rPr>
            </w:pPr>
          </w:p>
        </w:tc>
      </w:tr>
      <w:tr w:rsidR="0017271E" w:rsidRPr="00845754" w:rsidTr="0017271E">
        <w:trPr>
          <w:trHeight w:val="377"/>
        </w:trPr>
        <w:tc>
          <w:tcPr>
            <w:tcW w:w="1455" w:type="dxa"/>
            <w:shd w:val="clear" w:color="auto" w:fill="auto"/>
            <w:noWrap/>
            <w:vAlign w:val="bottom"/>
          </w:tcPr>
          <w:p w:rsidR="00D21B2C" w:rsidRPr="00845754" w:rsidRDefault="00D21B2C" w:rsidP="0017271E">
            <w:pPr>
              <w:pStyle w:val="TableEntry"/>
              <w:rPr>
                <w:lang w:bidi="ne-NP"/>
              </w:rPr>
            </w:pPr>
            <w:r w:rsidRPr="00845754">
              <w:rPr>
                <w:lang w:bidi="ne-NP"/>
              </w:rPr>
              <w:t>Address</w:t>
            </w:r>
          </w:p>
        </w:tc>
        <w:tc>
          <w:tcPr>
            <w:tcW w:w="731" w:type="dxa"/>
            <w:shd w:val="clear" w:color="auto" w:fill="auto"/>
            <w:noWrap/>
            <w:vAlign w:val="bottom"/>
          </w:tcPr>
          <w:p w:rsidR="00D21B2C" w:rsidRPr="00845754" w:rsidRDefault="00D21B2C" w:rsidP="0017271E">
            <w:pPr>
              <w:pStyle w:val="TableEntry"/>
              <w:rPr>
                <w:lang w:bidi="ne-NP"/>
              </w:rPr>
            </w:pPr>
          </w:p>
        </w:tc>
        <w:tc>
          <w:tcPr>
            <w:tcW w:w="90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810" w:type="dxa"/>
            <w:shd w:val="clear" w:color="auto" w:fill="auto"/>
            <w:noWrap/>
            <w:vAlign w:val="bottom"/>
          </w:tcPr>
          <w:p w:rsidR="00D21B2C" w:rsidRPr="00845754" w:rsidRDefault="00D21B2C" w:rsidP="0017271E">
            <w:pPr>
              <w:pStyle w:val="TableEntry"/>
              <w:rPr>
                <w:lang w:bidi="ne-NP"/>
              </w:rPr>
            </w:pPr>
          </w:p>
        </w:tc>
        <w:tc>
          <w:tcPr>
            <w:tcW w:w="990" w:type="dxa"/>
            <w:shd w:val="clear" w:color="auto" w:fill="auto"/>
            <w:noWrap/>
            <w:vAlign w:val="bottom"/>
          </w:tcPr>
          <w:p w:rsidR="00D21B2C" w:rsidRPr="00845754" w:rsidRDefault="00D21B2C" w:rsidP="0017271E">
            <w:pPr>
              <w:pStyle w:val="TableEntry"/>
              <w:rPr>
                <w:lang w:bidi="ne-NP"/>
              </w:rPr>
            </w:pPr>
          </w:p>
        </w:tc>
        <w:tc>
          <w:tcPr>
            <w:tcW w:w="990" w:type="dxa"/>
            <w:shd w:val="clear" w:color="auto" w:fill="auto"/>
            <w:noWrap/>
            <w:vAlign w:val="bottom"/>
          </w:tcPr>
          <w:p w:rsidR="00D21B2C" w:rsidRPr="00845754" w:rsidRDefault="00D21B2C" w:rsidP="0017271E">
            <w:pPr>
              <w:pStyle w:val="TableEntry"/>
              <w:rPr>
                <w:lang w:bidi="ne-NP"/>
              </w:rPr>
            </w:pPr>
          </w:p>
        </w:tc>
        <w:tc>
          <w:tcPr>
            <w:tcW w:w="1080" w:type="dxa"/>
            <w:shd w:val="clear" w:color="auto" w:fill="auto"/>
            <w:noWrap/>
            <w:vAlign w:val="bottom"/>
          </w:tcPr>
          <w:p w:rsidR="00D21B2C" w:rsidRPr="00845754" w:rsidRDefault="00D21B2C" w:rsidP="0017271E">
            <w:pPr>
              <w:pStyle w:val="TableEntry"/>
              <w:rPr>
                <w:lang w:bidi="ne-NP"/>
              </w:rPr>
            </w:pPr>
          </w:p>
        </w:tc>
        <w:tc>
          <w:tcPr>
            <w:tcW w:w="810" w:type="dxa"/>
          </w:tcPr>
          <w:p w:rsidR="00D21B2C" w:rsidRPr="00845754" w:rsidRDefault="00D21B2C" w:rsidP="0017271E">
            <w:pPr>
              <w:pStyle w:val="TableEntry"/>
              <w:rPr>
                <w:lang w:bidi="ne-NP"/>
              </w:rPr>
            </w:pPr>
            <w:r w:rsidRPr="00845754">
              <w:rPr>
                <w:lang w:bidi="ne-NP"/>
              </w:rPr>
              <w:t>Y</w:t>
            </w:r>
          </w:p>
        </w:tc>
        <w:tc>
          <w:tcPr>
            <w:tcW w:w="1078" w:type="dxa"/>
          </w:tcPr>
          <w:p w:rsidR="00D21B2C" w:rsidRPr="00845754" w:rsidRDefault="00D21B2C" w:rsidP="0017271E">
            <w:pPr>
              <w:pStyle w:val="TableEntry"/>
              <w:rPr>
                <w:lang w:bidi="ne-NP"/>
              </w:rPr>
            </w:pPr>
            <w:r w:rsidRPr="00845754">
              <w:rPr>
                <w:lang w:bidi="ne-NP"/>
              </w:rPr>
              <w:t>Y</w:t>
            </w:r>
          </w:p>
        </w:tc>
      </w:tr>
      <w:tr w:rsidR="0017271E" w:rsidRPr="00845754" w:rsidTr="0017271E">
        <w:trPr>
          <w:trHeight w:val="255"/>
        </w:trPr>
        <w:tc>
          <w:tcPr>
            <w:tcW w:w="1455" w:type="dxa"/>
            <w:shd w:val="clear" w:color="auto" w:fill="auto"/>
            <w:noWrap/>
            <w:vAlign w:val="bottom"/>
          </w:tcPr>
          <w:p w:rsidR="00D21B2C" w:rsidRPr="00845754" w:rsidRDefault="00D21B2C" w:rsidP="0017271E">
            <w:pPr>
              <w:pStyle w:val="TableEntry"/>
              <w:rPr>
                <w:lang w:bidi="ne-NP"/>
              </w:rPr>
            </w:pPr>
            <w:r w:rsidRPr="00845754">
              <w:rPr>
                <w:lang w:bidi="ne-NP"/>
              </w:rPr>
              <w:t>Credential</w:t>
            </w:r>
          </w:p>
        </w:tc>
        <w:tc>
          <w:tcPr>
            <w:tcW w:w="731"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90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810" w:type="dxa"/>
            <w:shd w:val="clear" w:color="auto" w:fill="auto"/>
            <w:noWrap/>
            <w:vAlign w:val="bottom"/>
          </w:tcPr>
          <w:p w:rsidR="00D21B2C" w:rsidRPr="00845754" w:rsidRDefault="00D21B2C" w:rsidP="0017271E">
            <w:pPr>
              <w:pStyle w:val="TableEntry"/>
              <w:rPr>
                <w:lang w:bidi="ne-NP"/>
              </w:rPr>
            </w:pPr>
          </w:p>
        </w:tc>
        <w:tc>
          <w:tcPr>
            <w:tcW w:w="990" w:type="dxa"/>
            <w:shd w:val="clear" w:color="auto" w:fill="auto"/>
            <w:noWrap/>
            <w:vAlign w:val="bottom"/>
          </w:tcPr>
          <w:p w:rsidR="00D21B2C" w:rsidRPr="00845754" w:rsidRDefault="00D21B2C" w:rsidP="0017271E">
            <w:pPr>
              <w:pStyle w:val="TableEntry"/>
              <w:rPr>
                <w:lang w:bidi="ne-NP"/>
              </w:rPr>
            </w:pPr>
          </w:p>
        </w:tc>
        <w:tc>
          <w:tcPr>
            <w:tcW w:w="99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108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810" w:type="dxa"/>
          </w:tcPr>
          <w:p w:rsidR="00D21B2C" w:rsidRPr="00845754" w:rsidRDefault="00D21B2C" w:rsidP="0017271E">
            <w:pPr>
              <w:pStyle w:val="TableEntry"/>
              <w:rPr>
                <w:lang w:bidi="ne-NP"/>
              </w:rPr>
            </w:pPr>
          </w:p>
        </w:tc>
        <w:tc>
          <w:tcPr>
            <w:tcW w:w="1078" w:type="dxa"/>
          </w:tcPr>
          <w:p w:rsidR="00D21B2C" w:rsidRPr="00845754" w:rsidRDefault="00D21B2C" w:rsidP="0017271E">
            <w:pPr>
              <w:pStyle w:val="TableEntry"/>
              <w:rPr>
                <w:lang w:bidi="ne-NP"/>
              </w:rPr>
            </w:pPr>
          </w:p>
        </w:tc>
      </w:tr>
      <w:tr w:rsidR="0017271E" w:rsidRPr="00845754" w:rsidTr="0017271E">
        <w:trPr>
          <w:trHeight w:val="255"/>
        </w:trPr>
        <w:tc>
          <w:tcPr>
            <w:tcW w:w="1455" w:type="dxa"/>
            <w:shd w:val="clear" w:color="auto" w:fill="auto"/>
            <w:noWrap/>
            <w:vAlign w:val="bottom"/>
          </w:tcPr>
          <w:p w:rsidR="00D21B2C" w:rsidRPr="00845754" w:rsidRDefault="00D21B2C" w:rsidP="0017271E">
            <w:pPr>
              <w:pStyle w:val="TableEntry"/>
              <w:rPr>
                <w:lang w:bidi="ne-NP"/>
              </w:rPr>
            </w:pPr>
            <w:r w:rsidRPr="00845754">
              <w:rPr>
                <w:lang w:bidi="ne-NP"/>
              </w:rPr>
              <w:t>Identifier</w:t>
            </w:r>
          </w:p>
        </w:tc>
        <w:tc>
          <w:tcPr>
            <w:tcW w:w="731"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90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810" w:type="dxa"/>
            <w:shd w:val="clear" w:color="auto" w:fill="auto"/>
            <w:noWrap/>
            <w:vAlign w:val="bottom"/>
          </w:tcPr>
          <w:p w:rsidR="00D21B2C" w:rsidRPr="00845754" w:rsidRDefault="00D21B2C" w:rsidP="0017271E">
            <w:pPr>
              <w:pStyle w:val="TableEntry"/>
              <w:rPr>
                <w:lang w:bidi="ne-NP"/>
              </w:rPr>
            </w:pPr>
          </w:p>
        </w:tc>
        <w:tc>
          <w:tcPr>
            <w:tcW w:w="990" w:type="dxa"/>
            <w:shd w:val="clear" w:color="auto" w:fill="auto"/>
            <w:noWrap/>
            <w:vAlign w:val="bottom"/>
          </w:tcPr>
          <w:p w:rsidR="00D21B2C" w:rsidRPr="00845754" w:rsidRDefault="00D21B2C" w:rsidP="0017271E">
            <w:pPr>
              <w:pStyle w:val="TableEntry"/>
              <w:rPr>
                <w:lang w:bidi="ne-NP"/>
              </w:rPr>
            </w:pPr>
          </w:p>
        </w:tc>
        <w:tc>
          <w:tcPr>
            <w:tcW w:w="99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1080" w:type="dxa"/>
            <w:shd w:val="clear" w:color="auto" w:fill="auto"/>
            <w:noWrap/>
            <w:vAlign w:val="bottom"/>
          </w:tcPr>
          <w:p w:rsidR="00D21B2C" w:rsidRPr="00845754" w:rsidRDefault="00D21B2C" w:rsidP="0017271E">
            <w:pPr>
              <w:pStyle w:val="TableEntry"/>
              <w:rPr>
                <w:lang w:bidi="ne-NP"/>
              </w:rPr>
            </w:pPr>
            <w:r w:rsidRPr="00845754">
              <w:rPr>
                <w:lang w:bidi="ne-NP"/>
              </w:rPr>
              <w:t>Y</w:t>
            </w:r>
          </w:p>
        </w:tc>
        <w:tc>
          <w:tcPr>
            <w:tcW w:w="810" w:type="dxa"/>
          </w:tcPr>
          <w:p w:rsidR="00D21B2C" w:rsidRPr="00845754" w:rsidRDefault="00D21B2C" w:rsidP="0017271E">
            <w:pPr>
              <w:pStyle w:val="TableEntry"/>
              <w:rPr>
                <w:lang w:bidi="ne-NP"/>
              </w:rPr>
            </w:pPr>
          </w:p>
        </w:tc>
        <w:tc>
          <w:tcPr>
            <w:tcW w:w="1078" w:type="dxa"/>
          </w:tcPr>
          <w:p w:rsidR="00D21B2C" w:rsidRPr="00845754" w:rsidRDefault="00D21B2C" w:rsidP="0017271E">
            <w:pPr>
              <w:pStyle w:val="TableEntry"/>
              <w:rPr>
                <w:lang w:bidi="ne-NP"/>
              </w:rPr>
            </w:pPr>
          </w:p>
        </w:tc>
      </w:tr>
    </w:tbl>
    <w:p w:rsidR="008C6D89" w:rsidRPr="00845754" w:rsidRDefault="008C6D89" w:rsidP="008C6D89">
      <w:pPr>
        <w:rPr>
          <w:rFonts w:ascii="Arial" w:hAnsi="Arial" w:cs="Arial"/>
        </w:rPr>
      </w:pPr>
    </w:p>
    <w:p w:rsidR="00CF283F" w:rsidRPr="00845754" w:rsidRDefault="00303E20" w:rsidP="00303E20">
      <w:pPr>
        <w:pStyle w:val="Heading5"/>
        <w:numPr>
          <w:ilvl w:val="0"/>
          <w:numId w:val="0"/>
        </w:numPr>
      </w:pPr>
      <w:bookmarkStart w:id="634" w:name="_Toc354246883"/>
      <w:r w:rsidRPr="00845754">
        <w:t>3</w:t>
      </w:r>
      <w:r w:rsidR="00CF283F" w:rsidRPr="00845754">
        <w:t>.</w:t>
      </w:r>
      <w:r w:rsidR="004F65D6" w:rsidRPr="00845754">
        <w:t>Y1.4</w:t>
      </w:r>
      <w:r w:rsidR="00CF283F" w:rsidRPr="00845754">
        <w:t>.1.3 Expected Actions</w:t>
      </w:r>
      <w:bookmarkEnd w:id="634"/>
    </w:p>
    <w:p w:rsidR="00BA059A" w:rsidRPr="00845754" w:rsidRDefault="00BA059A" w:rsidP="00BA059A">
      <w:pPr>
        <w:pStyle w:val="BodyText"/>
      </w:pPr>
      <w:r w:rsidRPr="00845754">
        <w:t>Upon receiving the Provider Information Feed, it is expected that Provider Information Directory actor performs one or more of the following actions:</w:t>
      </w:r>
    </w:p>
    <w:p w:rsidR="00BA059A" w:rsidRPr="00845754" w:rsidRDefault="00BA059A" w:rsidP="00BA059A">
      <w:pPr>
        <w:pStyle w:val="ListBullet"/>
      </w:pPr>
      <w:r w:rsidRPr="00845754">
        <w:t>An “Add” to add new entries</w:t>
      </w:r>
    </w:p>
    <w:p w:rsidR="00BA059A" w:rsidRPr="00845754" w:rsidRDefault="00BA059A" w:rsidP="00BA059A">
      <w:pPr>
        <w:pStyle w:val="ListBullet"/>
      </w:pPr>
      <w:r w:rsidRPr="00845754">
        <w:t>A “Delete” to delete any existing entries</w:t>
      </w:r>
    </w:p>
    <w:p w:rsidR="00BA059A" w:rsidRPr="00845754" w:rsidRDefault="00BA059A" w:rsidP="00BA059A">
      <w:pPr>
        <w:pStyle w:val="ListBullet"/>
      </w:pPr>
      <w:r w:rsidRPr="00845754">
        <w:t>An “Update” to modify or update any existing entries</w:t>
      </w:r>
    </w:p>
    <w:p w:rsidR="00BA059A" w:rsidRPr="00845754" w:rsidRDefault="00BA059A" w:rsidP="00BA059A">
      <w:pPr>
        <w:pStyle w:val="BodyText"/>
      </w:pPr>
      <w:r w:rsidRPr="00845754">
        <w:t xml:space="preserve">The data administration operations that include data maintenance, data reconciliation, data validation, and data integrity checks are considered back-end processes by this profile and shall be executed as defined by the policies and procedures of the organization managing the Provider Information Directory. </w:t>
      </w:r>
    </w:p>
    <w:p w:rsidR="00BA059A" w:rsidRPr="00845754" w:rsidRDefault="00BA059A" w:rsidP="00BA059A">
      <w:pPr>
        <w:pStyle w:val="BodyText"/>
      </w:pPr>
      <w:r w:rsidRPr="00845754">
        <w:t xml:space="preserve">The Provider Information Directory actor shall choose to publish Provider Information Feed, in all or in part, immediately or with delays, depending on the data and security policies and procedures of the Provider Information Directory. Once the provider information is published on a Provider Information Directory, it implies that the information has been validated and has rights to access by the Provider Information Consumer.  </w:t>
      </w:r>
    </w:p>
    <w:p w:rsidR="009B048D" w:rsidRPr="00845754" w:rsidRDefault="009B048D" w:rsidP="009B048D">
      <w:pPr>
        <w:pStyle w:val="Heading4"/>
        <w:numPr>
          <w:ilvl w:val="0"/>
          <w:numId w:val="0"/>
        </w:numPr>
      </w:pPr>
      <w:bookmarkStart w:id="635" w:name="_Toc354246884"/>
      <w:r w:rsidRPr="00845754">
        <w:t>3</w:t>
      </w:r>
      <w:r w:rsidR="003B2A2B" w:rsidRPr="00845754">
        <w:t>.</w:t>
      </w:r>
      <w:r w:rsidR="004F65D6" w:rsidRPr="00845754">
        <w:t>Y1.4</w:t>
      </w:r>
      <w:r w:rsidR="003B2A2B" w:rsidRPr="00845754">
        <w:t>.</w:t>
      </w:r>
      <w:r w:rsidR="004F65D6" w:rsidRPr="00845754">
        <w:t>2</w:t>
      </w:r>
      <w:r w:rsidR="007422D7" w:rsidRPr="00845754">
        <w:t xml:space="preserve"> </w:t>
      </w:r>
      <w:r w:rsidR="005E5A97" w:rsidRPr="00845754">
        <w:t>Provider Information Feed</w:t>
      </w:r>
      <w:r w:rsidR="004F65D6" w:rsidRPr="00845754">
        <w:t xml:space="preserve"> </w:t>
      </w:r>
      <w:r w:rsidR="008C4325" w:rsidRPr="00845754">
        <w:t>Response</w:t>
      </w:r>
      <w:bookmarkEnd w:id="635"/>
      <w:r w:rsidR="008C4325" w:rsidRPr="00845754">
        <w:t xml:space="preserve"> </w:t>
      </w:r>
    </w:p>
    <w:p w:rsidR="009B048D" w:rsidRPr="00845754" w:rsidRDefault="00DF7CCD" w:rsidP="00BA059A">
      <w:pPr>
        <w:pStyle w:val="BodyText"/>
        <w:rPr>
          <w:i/>
          <w:iCs/>
        </w:rPr>
      </w:pPr>
      <w:r w:rsidRPr="00845754">
        <w:t xml:space="preserve">The </w:t>
      </w:r>
      <w:r w:rsidR="00056E70" w:rsidRPr="00845754">
        <w:t>Provider Information Directory</w:t>
      </w:r>
      <w:r w:rsidRPr="00845754">
        <w:t xml:space="preserve"> responds to the an </w:t>
      </w:r>
      <w:r w:rsidR="005E5A97" w:rsidRPr="00845754">
        <w:t>Provider Information Feed</w:t>
      </w:r>
      <w:r w:rsidRPr="00845754">
        <w:t xml:space="preserve"> request by issuing an </w:t>
      </w:r>
      <w:r w:rsidR="005E5A97" w:rsidRPr="00845754">
        <w:t>Provider Information Feed</w:t>
      </w:r>
      <w:r w:rsidRPr="00845754">
        <w:t xml:space="preserve"> response, which is a simple acknowledgement that the request transaction has been received. </w:t>
      </w:r>
      <w:r w:rsidR="00BA059A" w:rsidRPr="00845754">
        <w:t>The acknowledgements</w:t>
      </w:r>
      <w:r w:rsidRPr="00845754">
        <w:t xml:space="preserve"> does not indicate to the </w:t>
      </w:r>
      <w:r w:rsidR="00F4764B" w:rsidRPr="00845754">
        <w:t xml:space="preserve">Provider Information </w:t>
      </w:r>
      <w:r w:rsidRPr="00845754">
        <w:t>Source</w:t>
      </w:r>
      <w:r w:rsidR="00BA059A" w:rsidRPr="00845754">
        <w:t xml:space="preserve"> </w:t>
      </w:r>
      <w:r w:rsidR="00DE5BFA" w:rsidRPr="00845754">
        <w:t>wh</w:t>
      </w:r>
      <w:r w:rsidRPr="00845754">
        <w:t>et</w:t>
      </w:r>
      <w:r w:rsidR="00DE5BFA" w:rsidRPr="00845754">
        <w:t>h</w:t>
      </w:r>
      <w:r w:rsidRPr="00845754">
        <w:t xml:space="preserve">er or not the </w:t>
      </w:r>
      <w:r w:rsidR="005E5A97" w:rsidRPr="00845754">
        <w:t>Provider Information Feed</w:t>
      </w:r>
      <w:r w:rsidR="00467489" w:rsidRPr="00845754">
        <w:t xml:space="preserve"> request </w:t>
      </w:r>
      <w:r w:rsidRPr="00845754">
        <w:t xml:space="preserve">was successful. </w:t>
      </w:r>
    </w:p>
    <w:p w:rsidR="009B048D" w:rsidRPr="00845754" w:rsidRDefault="009B048D" w:rsidP="009B048D">
      <w:pPr>
        <w:pStyle w:val="Heading5"/>
        <w:numPr>
          <w:ilvl w:val="0"/>
          <w:numId w:val="0"/>
        </w:numPr>
      </w:pPr>
      <w:bookmarkStart w:id="636" w:name="_Toc354246885"/>
      <w:r w:rsidRPr="00845754">
        <w:t>3.</w:t>
      </w:r>
      <w:r w:rsidR="004F65D6" w:rsidRPr="00845754">
        <w:t>Y1.4</w:t>
      </w:r>
      <w:r w:rsidRPr="00845754">
        <w:t>.</w:t>
      </w:r>
      <w:r w:rsidR="004F65D6" w:rsidRPr="00845754">
        <w:t>2</w:t>
      </w:r>
      <w:r w:rsidRPr="00845754">
        <w:t>.1 Trigger Events</w:t>
      </w:r>
      <w:bookmarkEnd w:id="636"/>
    </w:p>
    <w:p w:rsidR="00F9636A" w:rsidRPr="00845754" w:rsidRDefault="00BE1814" w:rsidP="00BE1814">
      <w:pPr>
        <w:pStyle w:val="BodyText"/>
      </w:pPr>
      <w:r w:rsidRPr="00845754">
        <w:t xml:space="preserve">This message is sent </w:t>
      </w:r>
      <w:r w:rsidR="00F9636A" w:rsidRPr="00845754">
        <w:t xml:space="preserve">by a </w:t>
      </w:r>
      <w:r w:rsidR="00056E70" w:rsidRPr="00845754">
        <w:t>Provider Information Directory</w:t>
      </w:r>
      <w:r w:rsidRPr="00845754">
        <w:t xml:space="preserve"> </w:t>
      </w:r>
      <w:r w:rsidR="00F9636A" w:rsidRPr="00845754">
        <w:t xml:space="preserve">actor </w:t>
      </w:r>
      <w:r w:rsidR="00005BBC" w:rsidRPr="00845754">
        <w:t xml:space="preserve">to the </w:t>
      </w:r>
      <w:r w:rsidR="00F4764B" w:rsidRPr="00845754">
        <w:t xml:space="preserve">Provider Information </w:t>
      </w:r>
      <w:r w:rsidR="00005BBC" w:rsidRPr="00845754">
        <w:t xml:space="preserve">Source actor </w:t>
      </w:r>
      <w:r w:rsidR="00F9636A" w:rsidRPr="00845754">
        <w:t xml:space="preserve">whenever the </w:t>
      </w:r>
      <w:r w:rsidR="00056E70" w:rsidRPr="00845754">
        <w:t>Provider Information Directory</w:t>
      </w:r>
      <w:r w:rsidR="00F9636A" w:rsidRPr="00845754">
        <w:t xml:space="preserve"> actor receives an Add/ Update Prvider request irrespective of whether the request was processed successfully or not. </w:t>
      </w:r>
    </w:p>
    <w:p w:rsidR="00F9636A" w:rsidRPr="00845754" w:rsidRDefault="00F9636A" w:rsidP="00F9636A">
      <w:pPr>
        <w:pStyle w:val="BodyText"/>
      </w:pPr>
      <w:r w:rsidRPr="00845754">
        <w:t xml:space="preserve">The </w:t>
      </w:r>
      <w:r w:rsidR="00056E70" w:rsidRPr="00845754">
        <w:t>Provider Information Directory</w:t>
      </w:r>
      <w:r w:rsidRPr="00845754">
        <w:t xml:space="preserve"> actor maintenance activities to process the request are outside of the scope of this </w:t>
      </w:r>
      <w:r w:rsidR="003D0F09" w:rsidRPr="00845754">
        <w:t>transaction</w:t>
      </w:r>
      <w:r w:rsidRPr="00845754">
        <w:t xml:space="preserve">. </w:t>
      </w:r>
    </w:p>
    <w:p w:rsidR="009B048D" w:rsidRPr="00845754" w:rsidRDefault="009B048D" w:rsidP="009B048D">
      <w:pPr>
        <w:pStyle w:val="Heading5"/>
        <w:numPr>
          <w:ilvl w:val="0"/>
          <w:numId w:val="0"/>
        </w:numPr>
      </w:pPr>
      <w:bookmarkStart w:id="637" w:name="_Toc354246886"/>
      <w:r w:rsidRPr="00845754">
        <w:t>3</w:t>
      </w:r>
      <w:r w:rsidR="006D768F" w:rsidRPr="00845754">
        <w:t>.</w:t>
      </w:r>
      <w:r w:rsidR="004F65D6" w:rsidRPr="00845754">
        <w:t>Y1.4</w:t>
      </w:r>
      <w:r w:rsidR="006D768F" w:rsidRPr="00845754">
        <w:t>.</w:t>
      </w:r>
      <w:r w:rsidR="004F65D6" w:rsidRPr="00845754">
        <w:t>2</w:t>
      </w:r>
      <w:r w:rsidRPr="00845754">
        <w:t>.2 Message Semantics</w:t>
      </w:r>
      <w:bookmarkEnd w:id="637"/>
      <w:r w:rsidR="007D1736" w:rsidRPr="00845754">
        <w:t xml:space="preserve"> </w:t>
      </w:r>
    </w:p>
    <w:p w:rsidR="00B508D3" w:rsidRPr="00845754" w:rsidRDefault="005E5A97" w:rsidP="001C108C">
      <w:pPr>
        <w:pStyle w:val="BodyText"/>
      </w:pPr>
      <w:r w:rsidRPr="00845754">
        <w:t>Provider Information Feed</w:t>
      </w:r>
      <w:r w:rsidR="00B508D3" w:rsidRPr="00845754">
        <w:t xml:space="preserve"> response uses SOAP based DSMLv2 batchResponse </w:t>
      </w:r>
      <w:r w:rsidR="001C108C" w:rsidRPr="00845754">
        <w:t xml:space="preserve">message of LDAPResult element type </w:t>
      </w:r>
      <w:r w:rsidR="00B508D3" w:rsidRPr="00845754">
        <w:t xml:space="preserve">to send acknowledgements for four LDAP operations: Add, Modify, Rename (modify DN) and Delete. </w:t>
      </w:r>
    </w:p>
    <w:p w:rsidR="00B508D3" w:rsidRPr="00845754" w:rsidRDefault="00B508D3" w:rsidP="007F07FD">
      <w:pPr>
        <w:pStyle w:val="BodyText"/>
      </w:pPr>
      <w:r w:rsidRPr="00845754">
        <w:t>The resultCode for an acknowledgement shal</w:t>
      </w:r>
      <w:r w:rsidR="007F07FD" w:rsidRPr="00845754">
        <w:t>l be reported as “Acknowledged”. The response shall not contain any errorMessage element as any processing errors are currently no in scope. with no errorMessage. Any errors that occur prior to the processing of the Provider Information Feed shall be communicated via a SOAP Fault.</w:t>
      </w:r>
    </w:p>
    <w:p w:rsidR="00B508D3" w:rsidRPr="00845754" w:rsidRDefault="00B508D3" w:rsidP="00B508D3">
      <w:pPr>
        <w:pStyle w:val="BodyText"/>
        <w:rPr>
          <w:rFonts w:eastAsia="MS Mincho"/>
          <w:sz w:val="20"/>
          <w:lang w:eastAsia="ja-JP"/>
        </w:rPr>
      </w:pPr>
      <w:r w:rsidRPr="00845754">
        <w:rPr>
          <w:rFonts w:eastAsia="MS Mincho"/>
          <w:sz w:val="20"/>
          <w:lang w:eastAsia="ja-JP"/>
        </w:rPr>
        <w:t>&lt;xsd:complexType name="LDAPResult"&gt;</w:t>
      </w:r>
      <w:r w:rsidRPr="00845754">
        <w:rPr>
          <w:rFonts w:eastAsia="MS Mincho"/>
          <w:sz w:val="20"/>
          <w:lang w:eastAsia="ja-JP"/>
        </w:rPr>
        <w:br/>
      </w:r>
      <w:r w:rsidRPr="00845754">
        <w:rPr>
          <w:rFonts w:eastAsia="MS Mincho"/>
          <w:sz w:val="20"/>
          <w:lang w:eastAsia="ja-JP"/>
        </w:rPr>
        <w:tab/>
      </w:r>
      <w:r w:rsidRPr="00845754">
        <w:rPr>
          <w:rFonts w:eastAsia="MS Mincho"/>
          <w:sz w:val="20"/>
          <w:lang w:eastAsia="ja-JP"/>
        </w:rPr>
        <w:tab/>
        <w:t>&lt;xsd:complexContent&gt;</w:t>
      </w:r>
      <w:r w:rsidRPr="00845754">
        <w:rPr>
          <w:rFonts w:eastAsia="MS Mincho"/>
          <w:sz w:val="20"/>
          <w:lang w:eastAsia="ja-JP"/>
        </w:rPr>
        <w:br/>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t>&lt;xsd:extension base="DsmlMessage"&gt;</w:t>
      </w:r>
      <w:r w:rsidRPr="00845754">
        <w:rPr>
          <w:rFonts w:eastAsia="MS Mincho"/>
          <w:sz w:val="20"/>
          <w:lang w:eastAsia="ja-JP"/>
        </w:rPr>
        <w:br/>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t>&lt;xsd:sequence&gt;</w:t>
      </w:r>
      <w:r w:rsidRPr="00845754">
        <w:rPr>
          <w:rFonts w:eastAsia="MS Mincho"/>
          <w:sz w:val="20"/>
          <w:lang w:eastAsia="ja-JP"/>
        </w:rPr>
        <w:br/>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t>&lt;xsd:element name="resultCode" type="ResultCode"/&gt;</w:t>
      </w:r>
      <w:r w:rsidRPr="00845754">
        <w:rPr>
          <w:rFonts w:eastAsia="MS Mincho"/>
          <w:sz w:val="20"/>
          <w:lang w:eastAsia="ja-JP"/>
        </w:rPr>
        <w:br/>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t>&lt;xsd:element name="errorMessage" type="xsd:string" minOccurs="0"/&gt;</w:t>
      </w:r>
      <w:r w:rsidRPr="00845754">
        <w:rPr>
          <w:rFonts w:eastAsia="MS Mincho"/>
          <w:sz w:val="20"/>
          <w:lang w:eastAsia="ja-JP"/>
        </w:rPr>
        <w:br/>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t>&lt;xsd:element name="referral" type="xsd:anyURI" minOccurs="0" maxOccurs="unbounded"/&gt;</w:t>
      </w:r>
      <w:r w:rsidRPr="00845754">
        <w:rPr>
          <w:rFonts w:eastAsia="MS Mincho"/>
          <w:sz w:val="20"/>
          <w:lang w:eastAsia="ja-JP"/>
        </w:rPr>
        <w:br/>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t>&lt;/xsd:sequence&gt;</w:t>
      </w:r>
    </w:p>
    <w:p w:rsidR="00B508D3" w:rsidRPr="00845754" w:rsidRDefault="00B508D3" w:rsidP="00B508D3">
      <w:pPr>
        <w:pStyle w:val="BodyText"/>
        <w:rPr>
          <w:sz w:val="20"/>
        </w:rPr>
      </w:pPr>
      <w:r w:rsidRPr="00845754">
        <w:rPr>
          <w:rFonts w:eastAsia="MS Mincho"/>
          <w:sz w:val="20"/>
          <w:lang w:eastAsia="ja-JP"/>
        </w:rPr>
        <w:tab/>
      </w:r>
      <w:r w:rsidRPr="00845754">
        <w:rPr>
          <w:rFonts w:eastAsia="MS Mincho"/>
          <w:sz w:val="20"/>
          <w:lang w:eastAsia="ja-JP"/>
        </w:rPr>
        <w:tab/>
      </w:r>
      <w:r w:rsidRPr="00845754">
        <w:rPr>
          <w:rFonts w:eastAsia="MS Mincho"/>
          <w:sz w:val="20"/>
          <w:lang w:eastAsia="ja-JP"/>
        </w:rPr>
        <w:tab/>
        <w:t>&lt;/xsd:extension&gt;</w:t>
      </w:r>
      <w:r w:rsidRPr="00845754">
        <w:rPr>
          <w:rFonts w:eastAsia="MS Mincho"/>
          <w:sz w:val="20"/>
          <w:lang w:eastAsia="ja-JP"/>
        </w:rPr>
        <w:br/>
      </w:r>
      <w:r w:rsidRPr="00845754">
        <w:rPr>
          <w:rFonts w:eastAsia="MS Mincho"/>
          <w:sz w:val="20"/>
          <w:lang w:eastAsia="ja-JP"/>
        </w:rPr>
        <w:tab/>
      </w:r>
      <w:r w:rsidRPr="00845754">
        <w:rPr>
          <w:rFonts w:eastAsia="MS Mincho"/>
          <w:sz w:val="20"/>
          <w:lang w:eastAsia="ja-JP"/>
        </w:rPr>
        <w:tab/>
        <w:t>&lt;/xsd:complexContent&gt;</w:t>
      </w:r>
      <w:r w:rsidRPr="00845754">
        <w:rPr>
          <w:rFonts w:eastAsia="MS Mincho"/>
          <w:sz w:val="20"/>
          <w:lang w:eastAsia="ja-JP"/>
        </w:rPr>
        <w:br/>
      </w:r>
      <w:r w:rsidRPr="00845754">
        <w:rPr>
          <w:rFonts w:eastAsia="MS Mincho"/>
          <w:sz w:val="20"/>
          <w:lang w:eastAsia="ja-JP"/>
        </w:rPr>
        <w:tab/>
        <w:t>&lt;/xsd:complexType&gt;</w:t>
      </w:r>
    </w:p>
    <w:p w:rsidR="00995698" w:rsidRPr="00845754" w:rsidRDefault="00D02588" w:rsidP="00D02588">
      <w:pPr>
        <w:pStyle w:val="BodyText"/>
      </w:pPr>
      <w:r w:rsidRPr="00845754">
        <w:t xml:space="preserve">The examples for Provider Information Feed are referenced in </w:t>
      </w:r>
      <w:r w:rsidR="00AC5412" w:rsidRPr="00845754">
        <w:t xml:space="preserve">the following URL: </w:t>
      </w:r>
      <w:hyperlink r:id="rId32" w:history="1">
        <w:r w:rsidR="00AC5412" w:rsidRPr="00845754">
          <w:rPr>
            <w:rStyle w:val="Hyperlink"/>
          </w:rPr>
          <w:t>ftp://ftp.ihe.net/IT_Infrastructure/iheitiyr8-2010-2011/Technical_Cmte/Profile_Work/HPD/Public%20Comment/</w:t>
        </w:r>
      </w:hyperlink>
    </w:p>
    <w:p w:rsidR="009B048D" w:rsidRPr="00845754" w:rsidRDefault="009B048D" w:rsidP="009B048D">
      <w:pPr>
        <w:pStyle w:val="Heading5"/>
        <w:numPr>
          <w:ilvl w:val="0"/>
          <w:numId w:val="0"/>
        </w:numPr>
      </w:pPr>
      <w:bookmarkStart w:id="638" w:name="_Toc354246887"/>
      <w:r w:rsidRPr="00845754">
        <w:t>3</w:t>
      </w:r>
      <w:r w:rsidR="006D768F" w:rsidRPr="00845754">
        <w:t>.</w:t>
      </w:r>
      <w:r w:rsidR="004F65D6" w:rsidRPr="00845754">
        <w:t>Y1.4</w:t>
      </w:r>
      <w:r w:rsidR="006D768F" w:rsidRPr="00845754">
        <w:t>.</w:t>
      </w:r>
      <w:r w:rsidR="004F65D6" w:rsidRPr="00845754">
        <w:t>2</w:t>
      </w:r>
      <w:r w:rsidRPr="00845754">
        <w:t>.3 Expected Actions</w:t>
      </w:r>
      <w:bookmarkEnd w:id="638"/>
    </w:p>
    <w:p w:rsidR="00005BBC" w:rsidRPr="00845754" w:rsidRDefault="00005BBC" w:rsidP="00005BBC">
      <w:pPr>
        <w:pStyle w:val="BodyText"/>
      </w:pPr>
      <w:r w:rsidRPr="00845754">
        <w:t xml:space="preserve">There is no expected action to be taken by the </w:t>
      </w:r>
      <w:r w:rsidR="00F4764B" w:rsidRPr="00845754">
        <w:t xml:space="preserve">Provider Information </w:t>
      </w:r>
      <w:r w:rsidRPr="00845754">
        <w:t>Source</w:t>
      </w:r>
      <w:r w:rsidR="008C787C" w:rsidRPr="00845754">
        <w:t xml:space="preserve"> once the response has been received</w:t>
      </w:r>
      <w:r w:rsidRPr="00845754">
        <w:t>.</w:t>
      </w:r>
    </w:p>
    <w:p w:rsidR="00303E20" w:rsidRPr="00845754" w:rsidRDefault="00303E20" w:rsidP="007F07FD">
      <w:pPr>
        <w:pStyle w:val="Heading5"/>
        <w:numPr>
          <w:ilvl w:val="0"/>
          <w:numId w:val="0"/>
        </w:numPr>
      </w:pPr>
      <w:bookmarkStart w:id="639" w:name="_Toc354246888"/>
      <w:r w:rsidRPr="00845754">
        <w:t>3.Y</w:t>
      </w:r>
      <w:r w:rsidR="004F65D6" w:rsidRPr="00845754">
        <w:t>1</w:t>
      </w:r>
      <w:r w:rsidRPr="00845754">
        <w:t>.</w:t>
      </w:r>
      <w:r w:rsidR="00680648" w:rsidRPr="00845754">
        <w:t>5</w:t>
      </w:r>
      <w:r w:rsidRPr="00845754">
        <w:t xml:space="preserve"> Security Considerations</w:t>
      </w:r>
      <w:bookmarkEnd w:id="639"/>
      <w:r w:rsidR="0071125F" w:rsidRPr="00845754">
        <w:t xml:space="preserve"> </w:t>
      </w:r>
    </w:p>
    <w:p w:rsidR="00B014BE" w:rsidRPr="00845754" w:rsidRDefault="00B014BE" w:rsidP="007F07FD">
      <w:pPr>
        <w:autoSpaceDE w:val="0"/>
        <w:autoSpaceDN w:val="0"/>
        <w:adjustRightInd w:val="0"/>
        <w:spacing w:before="0"/>
        <w:rPr>
          <w:lang w:bidi="ne-NP"/>
        </w:rPr>
      </w:pPr>
      <w:r w:rsidRPr="00845754">
        <w:rPr>
          <w:lang w:bidi="ne-NP"/>
        </w:rPr>
        <w:t xml:space="preserve">No transaction specific security considerations. </w:t>
      </w:r>
    </w:p>
    <w:p w:rsidR="00F74542" w:rsidRPr="00845754" w:rsidRDefault="00F74542" w:rsidP="00F74542">
      <w:pPr>
        <w:pStyle w:val="Heading5"/>
        <w:numPr>
          <w:ilvl w:val="0"/>
          <w:numId w:val="0"/>
        </w:numPr>
      </w:pPr>
      <w:bookmarkStart w:id="640" w:name="_Toc354246889"/>
      <w:r w:rsidRPr="00845754">
        <w:t xml:space="preserve">3.Y1.5.1 Security </w:t>
      </w:r>
      <w:r w:rsidR="009E55DF" w:rsidRPr="00845754">
        <w:t xml:space="preserve">Audit </w:t>
      </w:r>
      <w:r w:rsidRPr="00845754">
        <w:t>Considerations</w:t>
      </w:r>
      <w:bookmarkEnd w:id="640"/>
      <w:r w:rsidRPr="00845754">
        <w:t xml:space="preserve"> </w:t>
      </w:r>
    </w:p>
    <w:p w:rsidR="009E55DF" w:rsidRPr="00845754" w:rsidRDefault="009E55DF" w:rsidP="009E55DF">
      <w:pPr>
        <w:pStyle w:val="BodyText"/>
      </w:pPr>
      <w:r w:rsidRPr="00845754">
        <w:t>The profile recommends but does not require auditing for the Patient Information Feed. The actors involved shall record audit events according to the following:</w:t>
      </w:r>
    </w:p>
    <w:p w:rsidR="009E55DF" w:rsidRPr="00845754" w:rsidRDefault="009E55DF" w:rsidP="009E55DF">
      <w:pPr>
        <w:pStyle w:val="Heading5"/>
        <w:numPr>
          <w:ilvl w:val="0"/>
          <w:numId w:val="0"/>
        </w:numPr>
      </w:pPr>
      <w:bookmarkStart w:id="641" w:name="_Toc354246890"/>
      <w:r w:rsidRPr="00845754">
        <w:t>3.Y1.5.1.1 Provider Information Source audit message:</w:t>
      </w:r>
      <w:bookmarkEnd w:id="641"/>
    </w:p>
    <w:p w:rsidR="009E55DF" w:rsidRPr="00845754" w:rsidRDefault="009E55DF" w:rsidP="009E55DF">
      <w:pPr>
        <w:pStyle w:val="BodyText"/>
      </w:pPr>
      <w:r w:rsidRPr="00845754">
        <w:t>&lt;To Be Determined&gt;</w:t>
      </w:r>
    </w:p>
    <w:p w:rsidR="00F74542" w:rsidRPr="00845754" w:rsidRDefault="00F74542" w:rsidP="007F07FD">
      <w:pPr>
        <w:autoSpaceDE w:val="0"/>
        <w:autoSpaceDN w:val="0"/>
        <w:adjustRightInd w:val="0"/>
        <w:spacing w:before="0"/>
        <w:rPr>
          <w:lang w:bidi="ne-NP"/>
        </w:rPr>
      </w:pPr>
    </w:p>
    <w:p w:rsidR="009E55DF" w:rsidRPr="00845754" w:rsidRDefault="009E55DF" w:rsidP="009E55DF">
      <w:pPr>
        <w:pStyle w:val="Heading5"/>
        <w:numPr>
          <w:ilvl w:val="0"/>
          <w:numId w:val="0"/>
        </w:numPr>
      </w:pPr>
      <w:bookmarkStart w:id="642" w:name="_Toc354246891"/>
      <w:r w:rsidRPr="00845754">
        <w:t>3.Y1.5.1.2 Provider Information Directory audit message:</w:t>
      </w:r>
      <w:bookmarkEnd w:id="642"/>
    </w:p>
    <w:p w:rsidR="009E55DF" w:rsidRPr="00845754" w:rsidRDefault="009E55DF" w:rsidP="009E55DF">
      <w:pPr>
        <w:pStyle w:val="BodyText"/>
      </w:pPr>
      <w:r w:rsidRPr="00845754">
        <w:t>&lt;To Be Determined&gt;</w:t>
      </w:r>
    </w:p>
    <w:p w:rsidR="009E55DF" w:rsidRPr="00845754" w:rsidRDefault="009E55DF" w:rsidP="007F07FD">
      <w:pPr>
        <w:autoSpaceDE w:val="0"/>
        <w:autoSpaceDN w:val="0"/>
        <w:adjustRightInd w:val="0"/>
        <w:spacing w:before="0"/>
        <w:rPr>
          <w:lang w:bidi="ne-NP"/>
        </w:rPr>
      </w:pPr>
    </w:p>
    <w:p w:rsidR="00E803CB" w:rsidRPr="00845754" w:rsidRDefault="00E803CB" w:rsidP="00E803CB">
      <w:pPr>
        <w:pStyle w:val="Heading2"/>
        <w:numPr>
          <w:ilvl w:val="0"/>
          <w:numId w:val="0"/>
        </w:numPr>
      </w:pPr>
      <w:bookmarkStart w:id="643" w:name="_Toc354246892"/>
      <w:r w:rsidRPr="00845754">
        <w:t>3.Y2</w:t>
      </w:r>
      <w:r w:rsidR="00DD2237" w:rsidRPr="00845754">
        <w:t xml:space="preserve"> </w:t>
      </w:r>
      <w:r w:rsidR="00A1452E" w:rsidRPr="00845754">
        <w:t>Provider Information Query</w:t>
      </w:r>
      <w:bookmarkEnd w:id="643"/>
    </w:p>
    <w:p w:rsidR="00E803CB" w:rsidRPr="00845754" w:rsidRDefault="00E803CB" w:rsidP="00E803CB">
      <w:pPr>
        <w:pStyle w:val="BodyText"/>
      </w:pPr>
      <w:r w:rsidRPr="00845754">
        <w:t>This section corresponds to Transaction Y</w:t>
      </w:r>
      <w:r w:rsidR="00DD2237" w:rsidRPr="00845754">
        <w:t>2</w:t>
      </w:r>
      <w:r w:rsidRPr="00845754">
        <w:t xml:space="preserve"> of the IHE Technical Framework. Transaction Y</w:t>
      </w:r>
      <w:r w:rsidR="00DD2237" w:rsidRPr="00845754">
        <w:t>2</w:t>
      </w:r>
      <w:r w:rsidRPr="00845754">
        <w:t xml:space="preserve"> is used by the </w:t>
      </w:r>
      <w:r w:rsidR="00F4764B" w:rsidRPr="00845754">
        <w:t xml:space="preserve">Provider Information </w:t>
      </w:r>
      <w:r w:rsidR="00DD2237" w:rsidRPr="00845754">
        <w:t xml:space="preserve">Consumer and  </w:t>
      </w:r>
      <w:r w:rsidR="00056E70" w:rsidRPr="00845754">
        <w:t>Provider Information Directory</w:t>
      </w:r>
      <w:r w:rsidRPr="00845754">
        <w:t xml:space="preserve"> actors.</w:t>
      </w:r>
    </w:p>
    <w:p w:rsidR="00E803CB" w:rsidRPr="00845754" w:rsidRDefault="00E803CB" w:rsidP="00E803CB">
      <w:pPr>
        <w:pStyle w:val="Heading3"/>
        <w:numPr>
          <w:ilvl w:val="0"/>
          <w:numId w:val="0"/>
        </w:numPr>
      </w:pPr>
      <w:bookmarkStart w:id="644" w:name="_Toc354246893"/>
      <w:r w:rsidRPr="00845754">
        <w:t>3.Y2.1 Scope</w:t>
      </w:r>
      <w:bookmarkEnd w:id="644"/>
      <w:r w:rsidRPr="00845754">
        <w:t xml:space="preserve"> </w:t>
      </w:r>
    </w:p>
    <w:p w:rsidR="00E54B42" w:rsidRPr="00845754" w:rsidRDefault="00DD2237" w:rsidP="00E54B42">
      <w:pPr>
        <w:pStyle w:val="BodyText"/>
      </w:pPr>
      <w:r w:rsidRPr="00845754">
        <w:t xml:space="preserve">This transaction </w:t>
      </w:r>
      <w:r w:rsidR="00047112" w:rsidRPr="00845754">
        <w:t>supports the ability to lookup information about healthcare providers from a</w:t>
      </w:r>
      <w:r w:rsidRPr="00845754">
        <w:t xml:space="preserve"> hea</w:t>
      </w:r>
      <w:r w:rsidR="00047112" w:rsidRPr="00845754">
        <w:t>l</w:t>
      </w:r>
      <w:r w:rsidR="00E54B42" w:rsidRPr="00845754">
        <w:t>thcare provider directory on the following:</w:t>
      </w:r>
      <w:r w:rsidRPr="00845754">
        <w:t xml:space="preserve">  </w:t>
      </w:r>
    </w:p>
    <w:p w:rsidR="00DD2237" w:rsidRPr="00845754" w:rsidRDefault="00DD2237" w:rsidP="00E54B42">
      <w:pPr>
        <w:pStyle w:val="ListBullet"/>
      </w:pPr>
      <w:r w:rsidRPr="00845754">
        <w:t xml:space="preserve">Individual Providers – A person who provides healthcare services, such as a physician, nurse, or pharmacist. </w:t>
      </w:r>
    </w:p>
    <w:p w:rsidR="00DD2237" w:rsidRPr="00845754" w:rsidRDefault="00DD2237" w:rsidP="00FF3740">
      <w:pPr>
        <w:pStyle w:val="ListBullet"/>
      </w:pPr>
      <w:r w:rsidRPr="00845754">
        <w:t>Organizational Providers – Organizations that provide or support healthcare services, such as hospitals, Healthcare Information Exchanges (HIEs), Integrated Delivery Networks (IDNs), and Associations.</w:t>
      </w:r>
    </w:p>
    <w:p w:rsidR="00E54B42" w:rsidRPr="00845754" w:rsidRDefault="00E54B42" w:rsidP="00E54B42">
      <w:pPr>
        <w:pStyle w:val="ListBullet"/>
      </w:pPr>
      <w:r w:rsidRPr="00845754">
        <w:t>Relationship between providers. The scope of this transaction considers one type of relationship; member of.  Examples of this relationship are:</w:t>
      </w:r>
    </w:p>
    <w:p w:rsidR="00E54B42" w:rsidRPr="00845754" w:rsidRDefault="00E54B42" w:rsidP="00E54B42">
      <w:pPr>
        <w:pStyle w:val="ListNumber"/>
        <w:numPr>
          <w:ilvl w:val="0"/>
          <w:numId w:val="33"/>
        </w:numPr>
      </w:pPr>
      <w:r w:rsidRPr="00845754">
        <w:t xml:space="preserve">Hospitals, clinics, labs, other organization providers, and physicians are </w:t>
      </w:r>
      <w:r w:rsidRPr="00845754">
        <w:rPr>
          <w:i/>
          <w:iCs/>
        </w:rPr>
        <w:t>members of</w:t>
      </w:r>
      <w:r w:rsidRPr="00845754">
        <w:t xml:space="preserve"> an HIE </w:t>
      </w:r>
    </w:p>
    <w:p w:rsidR="00E54B42" w:rsidRPr="00845754" w:rsidRDefault="00E54B42" w:rsidP="00E54B42">
      <w:pPr>
        <w:pStyle w:val="ListNumber"/>
      </w:pPr>
      <w:r w:rsidRPr="00845754">
        <w:t xml:space="preserve">A list of physicians </w:t>
      </w:r>
      <w:r w:rsidRPr="00845754">
        <w:rPr>
          <w:i/>
          <w:iCs/>
        </w:rPr>
        <w:t>are members of</w:t>
      </w:r>
      <w:r w:rsidRPr="00845754">
        <w:t xml:space="preserve"> a hospital</w:t>
      </w:r>
    </w:p>
    <w:p w:rsidR="00E54B42" w:rsidRPr="00845754" w:rsidRDefault="00E54B42" w:rsidP="00225ED1">
      <w:pPr>
        <w:pStyle w:val="ListNumber"/>
      </w:pPr>
      <w:r w:rsidRPr="00845754">
        <w:t xml:space="preserve">A physician is </w:t>
      </w:r>
      <w:r w:rsidRPr="00845754">
        <w:rPr>
          <w:i/>
          <w:iCs/>
        </w:rPr>
        <w:t>a member</w:t>
      </w:r>
      <w:r w:rsidRPr="00845754">
        <w:t xml:space="preserve"> in a list of organization providers </w:t>
      </w:r>
    </w:p>
    <w:p w:rsidR="00DD2237" w:rsidRPr="00845754" w:rsidRDefault="00DD2237" w:rsidP="00047112">
      <w:pPr>
        <w:pStyle w:val="BodyText"/>
      </w:pPr>
      <w:r w:rsidRPr="00845754">
        <w:rPr>
          <w:szCs w:val="24"/>
        </w:rPr>
        <w:t xml:space="preserve">The summary of the current minimal foundational attributes that are in scope for this </w:t>
      </w:r>
      <w:r w:rsidR="003D0F09" w:rsidRPr="00845754">
        <w:rPr>
          <w:szCs w:val="24"/>
        </w:rPr>
        <w:t>transaction</w:t>
      </w:r>
      <w:r w:rsidRPr="00845754">
        <w:rPr>
          <w:szCs w:val="24"/>
        </w:rPr>
        <w:t xml:space="preserve"> are defined in table 3.Y1.3.1-1 above, in section </w:t>
      </w:r>
      <w:r w:rsidR="005C22CF" w:rsidRPr="00845754">
        <w:rPr>
          <w:szCs w:val="24"/>
        </w:rPr>
        <w:t>3.Y1.3.1</w:t>
      </w:r>
      <w:r w:rsidRPr="00845754">
        <w:rPr>
          <w:szCs w:val="24"/>
        </w:rPr>
        <w:t xml:space="preserve">. </w:t>
      </w:r>
      <w:r w:rsidRPr="00845754">
        <w:t xml:space="preserve">A provider directory entry </w:t>
      </w:r>
      <w:r w:rsidR="00047112" w:rsidRPr="00845754">
        <w:t>shall</w:t>
      </w:r>
      <w:r w:rsidRPr="00845754">
        <w:t xml:space="preserve"> contain </w:t>
      </w:r>
      <w:r w:rsidR="00047112" w:rsidRPr="00845754">
        <w:t xml:space="preserve">all required attribues and </w:t>
      </w:r>
      <w:r w:rsidRPr="00845754">
        <w:t xml:space="preserve">some or all of the </w:t>
      </w:r>
      <w:r w:rsidR="00047112" w:rsidRPr="00845754">
        <w:t xml:space="preserve">optional </w:t>
      </w:r>
      <w:r w:rsidRPr="00845754">
        <w:t xml:space="preserve">attributes.  </w:t>
      </w:r>
      <w:r w:rsidR="002D1FDE" w:rsidRPr="00845754">
        <w:t xml:space="preserve">A </w:t>
      </w:r>
      <w:r w:rsidR="00056E70" w:rsidRPr="00845754">
        <w:t>Provider Information Directory</w:t>
      </w:r>
      <w:r w:rsidR="002D1FDE" w:rsidRPr="00845754">
        <w:t xml:space="preserve"> actor </w:t>
      </w:r>
      <w:r w:rsidR="00047112" w:rsidRPr="00845754">
        <w:t>shall</w:t>
      </w:r>
      <w:r w:rsidR="002D1FDE" w:rsidRPr="00845754">
        <w:t xml:space="preserve"> be able to act on all of the attributes.  </w:t>
      </w:r>
      <w:r w:rsidRPr="00845754">
        <w:t xml:space="preserve">A definition of the attributes can be found in Volume 1 of this supplement. </w:t>
      </w:r>
    </w:p>
    <w:p w:rsidR="00E803CB" w:rsidRPr="00845754" w:rsidRDefault="00E803CB" w:rsidP="00E803CB">
      <w:pPr>
        <w:pStyle w:val="Heading3"/>
        <w:numPr>
          <w:ilvl w:val="0"/>
          <w:numId w:val="0"/>
        </w:numPr>
      </w:pPr>
      <w:bookmarkStart w:id="645" w:name="_Toc354246894"/>
      <w:r w:rsidRPr="00845754">
        <w:t>3.Y</w:t>
      </w:r>
      <w:r w:rsidR="0040117C" w:rsidRPr="00845754">
        <w:t>2</w:t>
      </w:r>
      <w:r w:rsidRPr="00845754">
        <w:t>.2 Use Case Roles</w:t>
      </w:r>
      <w:bookmarkEnd w:id="645"/>
      <w:r w:rsidRPr="00845754">
        <w:t xml:space="preserve"> </w:t>
      </w:r>
    </w:p>
    <w:bookmarkStart w:id="646" w:name="_MON_1330951195"/>
    <w:bookmarkStart w:id="647" w:name="_MON_1331014958"/>
    <w:bookmarkStart w:id="648" w:name="_MON_1332940855"/>
    <w:bookmarkStart w:id="649" w:name="_MON_1333283181"/>
    <w:bookmarkStart w:id="650" w:name="_MON_1333462365"/>
    <w:bookmarkEnd w:id="646"/>
    <w:bookmarkEnd w:id="647"/>
    <w:bookmarkEnd w:id="648"/>
    <w:bookmarkEnd w:id="649"/>
    <w:bookmarkEnd w:id="650"/>
    <w:bookmarkStart w:id="651" w:name="_MON_1334516958"/>
    <w:bookmarkEnd w:id="651"/>
    <w:p w:rsidR="00E803CB" w:rsidRPr="00845754" w:rsidRDefault="00751BAB" w:rsidP="0017271E">
      <w:pPr>
        <w:pStyle w:val="BodyText"/>
        <w:jc w:val="center"/>
      </w:pPr>
      <w:r w:rsidRPr="00845754">
        <w:object w:dxaOrig="5745" w:dyaOrig="1935" w14:anchorId="540C7D15">
          <v:shape id="_x0000_i1027" type="#_x0000_t75" style="width:387.3pt;height:162.2pt" o:ole="" fillcolor="window">
            <v:imagedata r:id="rId33" o:title="" croptop="-24111f" cropbottom="-20422f" cropleft="-3090f" cropright="-17199f"/>
          </v:shape>
          <o:OLEObject Type="Embed" ProgID="Word.Picture.8" ShapeID="_x0000_i1027" DrawAspect="Content" ObjectID="_1304746389"/>
        </w:object>
      </w:r>
    </w:p>
    <w:p w:rsidR="00005BBC" w:rsidRPr="00845754" w:rsidRDefault="00005BBC" w:rsidP="00005BBC">
      <w:pPr>
        <w:pStyle w:val="FigureTitle"/>
        <w:ind w:left="630"/>
      </w:pPr>
      <w:r w:rsidRPr="00845754">
        <w:t xml:space="preserve">Figure 3.Y2.2-1. Basic Process Flow for </w:t>
      </w:r>
      <w:r w:rsidR="00A1452E" w:rsidRPr="00845754">
        <w:t>Provider Information Query</w:t>
      </w:r>
      <w:r w:rsidRPr="00845754">
        <w:t xml:space="preserve"> </w:t>
      </w:r>
    </w:p>
    <w:p w:rsidR="00DE5BFA" w:rsidRPr="00845754" w:rsidRDefault="00DE5BFA" w:rsidP="005C22CF">
      <w:pPr>
        <w:rPr>
          <w:b/>
        </w:rPr>
      </w:pPr>
    </w:p>
    <w:p w:rsidR="005C22CF" w:rsidRPr="00845754" w:rsidRDefault="005C22CF" w:rsidP="005C22CF">
      <w:r w:rsidRPr="00845754">
        <w:rPr>
          <w:b/>
        </w:rPr>
        <w:t>Actor:</w:t>
      </w:r>
      <w:r w:rsidRPr="00845754">
        <w:t xml:space="preserve"> </w:t>
      </w:r>
      <w:r w:rsidR="00F4764B" w:rsidRPr="00845754">
        <w:t xml:space="preserve">Provider Information </w:t>
      </w:r>
      <w:r w:rsidRPr="00845754">
        <w:t>Consumer</w:t>
      </w:r>
    </w:p>
    <w:p w:rsidR="005C22CF" w:rsidRPr="00845754" w:rsidRDefault="005C22CF" w:rsidP="005C22CF">
      <w:pPr>
        <w:pStyle w:val="BodyText"/>
      </w:pPr>
      <w:r w:rsidRPr="00845754">
        <w:rPr>
          <w:b/>
        </w:rPr>
        <w:t>Role:</w:t>
      </w:r>
      <w:r w:rsidRPr="00845754">
        <w:t xml:space="preserve">  Sends lookup requests to the </w:t>
      </w:r>
      <w:r w:rsidR="00056E70" w:rsidRPr="00845754">
        <w:t>Provider Information Directory</w:t>
      </w:r>
      <w:r w:rsidRPr="00845754">
        <w:t xml:space="preserve">.  Receives responses from the </w:t>
      </w:r>
      <w:r w:rsidR="00056E70" w:rsidRPr="00845754">
        <w:t>Provider Information Directory</w:t>
      </w:r>
      <w:r w:rsidRPr="00845754">
        <w:t xml:space="preserve"> with information on zero to many Organization and Individual Providers.</w:t>
      </w:r>
    </w:p>
    <w:p w:rsidR="005C22CF" w:rsidRPr="00845754" w:rsidRDefault="005C22CF" w:rsidP="005C22CF">
      <w:pPr>
        <w:pStyle w:val="BodyText"/>
      </w:pPr>
      <w:r w:rsidRPr="00845754">
        <w:rPr>
          <w:b/>
        </w:rPr>
        <w:t>Actor:</w:t>
      </w:r>
      <w:r w:rsidRPr="00845754">
        <w:t xml:space="preserve"> </w:t>
      </w:r>
      <w:r w:rsidR="00056E70" w:rsidRPr="00845754">
        <w:t>Provider Information Directory</w:t>
      </w:r>
    </w:p>
    <w:p w:rsidR="005C22CF" w:rsidRPr="00845754" w:rsidRDefault="005C22CF" w:rsidP="005C22CF">
      <w:pPr>
        <w:pStyle w:val="BodyText"/>
      </w:pPr>
      <w:r w:rsidRPr="00845754">
        <w:rPr>
          <w:b/>
        </w:rPr>
        <w:t>Role:</w:t>
      </w:r>
      <w:r w:rsidRPr="00845754">
        <w:t xml:space="preserve"> Recieves lookup requests from the </w:t>
      </w:r>
      <w:r w:rsidR="00F4764B" w:rsidRPr="00845754">
        <w:t xml:space="preserve">Provider Information </w:t>
      </w:r>
      <w:r w:rsidRPr="00845754">
        <w:t>Consumer.  Fulfills those requests and returns request</w:t>
      </w:r>
      <w:r w:rsidR="003F08DC" w:rsidRPr="00845754">
        <w:t>ed information on zero to many O</w:t>
      </w:r>
      <w:r w:rsidRPr="00845754">
        <w:t>rganizati</w:t>
      </w:r>
      <w:r w:rsidR="003F08DC" w:rsidRPr="00845754">
        <w:t>on and Individual P</w:t>
      </w:r>
      <w:r w:rsidRPr="00845754">
        <w:t xml:space="preserve">roviders. </w:t>
      </w:r>
    </w:p>
    <w:p w:rsidR="00E803CB" w:rsidRPr="00845754" w:rsidRDefault="00E803CB" w:rsidP="00E803CB">
      <w:pPr>
        <w:pStyle w:val="BodyText"/>
        <w:rPr>
          <w:i/>
          <w:iCs/>
        </w:rPr>
      </w:pPr>
    </w:p>
    <w:p w:rsidR="00E803CB" w:rsidRPr="00845754" w:rsidRDefault="00E803CB" w:rsidP="00E803CB">
      <w:pPr>
        <w:pStyle w:val="Heading3"/>
        <w:numPr>
          <w:ilvl w:val="0"/>
          <w:numId w:val="0"/>
        </w:numPr>
      </w:pPr>
      <w:bookmarkStart w:id="652" w:name="_Toc354246895"/>
      <w:r w:rsidRPr="00845754">
        <w:t>3.Y</w:t>
      </w:r>
      <w:r w:rsidR="0040117C" w:rsidRPr="00845754">
        <w:t>2.</w:t>
      </w:r>
      <w:r w:rsidRPr="00845754">
        <w:t>3 Referenced Standard</w:t>
      </w:r>
      <w:bookmarkEnd w:id="652"/>
      <w:r w:rsidRPr="00845754">
        <w:t xml:space="preserve"> </w:t>
      </w:r>
    </w:p>
    <w:p w:rsidR="00DA18F2" w:rsidRPr="00845754" w:rsidRDefault="00DA18F2" w:rsidP="00DA18F2">
      <w:pPr>
        <w:spacing w:before="0"/>
      </w:pPr>
      <w:r w:rsidRPr="00845754">
        <w:t xml:space="preserve">These Reference Standards are identical to the ones listed in section 3.Y1.3 Reference Standard. </w:t>
      </w:r>
    </w:p>
    <w:p w:rsidR="00E803CB" w:rsidRDefault="00E803CB" w:rsidP="00E803CB">
      <w:pPr>
        <w:pStyle w:val="Heading3"/>
        <w:numPr>
          <w:ilvl w:val="0"/>
          <w:numId w:val="0"/>
        </w:numPr>
      </w:pPr>
      <w:bookmarkStart w:id="653" w:name="_Toc354246896"/>
      <w:r w:rsidRPr="00845754">
        <w:t>3.Y</w:t>
      </w:r>
      <w:r w:rsidR="0040117C" w:rsidRPr="00845754">
        <w:t>2</w:t>
      </w:r>
      <w:r w:rsidRPr="00845754">
        <w:t>.4 Interaction Diagram</w:t>
      </w:r>
      <w:bookmarkEnd w:id="653"/>
    </w:p>
    <w:p w:rsidR="0017271E" w:rsidRDefault="00D403E4" w:rsidP="0017271E">
      <w:pPr>
        <w:pStyle w:val="BodyText"/>
      </w:pPr>
      <w:r>
        <mc:AlternateContent>
          <mc:Choice Requires="wpg">
            <w:drawing>
              <wp:inline distT="0" distB="0" distL="0" distR="0" wp14:anchorId="7E276864" wp14:editId="32899B44">
                <wp:extent cx="5943600" cy="3566160"/>
                <wp:effectExtent l="0" t="0" r="0" b="2540"/>
                <wp:docPr id="2" name="Group 7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566160"/>
                          <a:chOff x="2526" y="3150"/>
                          <a:chExt cx="7200" cy="4320"/>
                        </a:xfrm>
                      </wpg:grpSpPr>
                      <wps:wsp>
                        <wps:cNvPr id="3" name="AutoShape 69"/>
                        <wps:cNvSpPr>
                          <a:spLocks noChangeAspect="1" noChangeArrowheads="1" noTextEdit="1"/>
                        </wps:cNvSpPr>
                        <wps:spPr bwMode="auto">
                          <a:xfrm>
                            <a:off x="2526" y="3150"/>
                            <a:ext cx="7200"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1"/>
                        <wps:cNvCnPr/>
                        <wps:spPr bwMode="auto">
                          <a:xfrm flipV="1">
                            <a:off x="4975" y="3872"/>
                            <a:ext cx="0" cy="30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Text Box 72"/>
                        <wps:cNvSpPr txBox="1">
                          <a:spLocks noChangeArrowheads="1"/>
                        </wps:cNvSpPr>
                        <wps:spPr bwMode="auto">
                          <a:xfrm>
                            <a:off x="4400" y="3584"/>
                            <a:ext cx="1280"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493" w:rsidRDefault="002F2493" w:rsidP="0017271E">
                              <w:pPr>
                                <w:pStyle w:val="BodyText"/>
                              </w:pPr>
                              <w:r>
                                <w:t>Healthcare</w:t>
                              </w:r>
                            </w:p>
                            <w:p w:rsidR="002F2493" w:rsidRDefault="002F2493" w:rsidP="0017271E">
                              <w:pPr>
                                <w:pStyle w:val="BodyText"/>
                              </w:pPr>
                              <w:r>
                                <w:t>Provider Directory</w:t>
                              </w:r>
                            </w:p>
                          </w:txbxContent>
                        </wps:txbx>
                        <wps:bodyPr rot="0" vert="horz" wrap="square" lIns="0" tIns="0" rIns="0" bIns="0" anchor="t" anchorCtr="0" upright="1">
                          <a:noAutofit/>
                        </wps:bodyPr>
                      </wps:wsp>
                      <wps:wsp>
                        <wps:cNvPr id="10" name="Line 73"/>
                        <wps:cNvCnPr/>
                        <wps:spPr bwMode="auto">
                          <a:xfrm flipV="1">
                            <a:off x="7085" y="4015"/>
                            <a:ext cx="48" cy="302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74"/>
                        <wps:cNvSpPr txBox="1">
                          <a:spLocks noChangeArrowheads="1"/>
                        </wps:cNvSpPr>
                        <wps:spPr bwMode="auto">
                          <a:xfrm>
                            <a:off x="5407" y="4581"/>
                            <a:ext cx="1329"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493" w:rsidRDefault="002F2493" w:rsidP="0017271E">
                              <w:pPr>
                                <w:pStyle w:val="BodyText"/>
                                <w:jc w:val="center"/>
                              </w:pPr>
                              <w:r>
                                <w:t>Lookup Provider Request</w:t>
                              </w:r>
                            </w:p>
                          </w:txbxContent>
                        </wps:txbx>
                        <wps:bodyPr rot="0" vert="horz" wrap="square" lIns="0" tIns="0" rIns="0" bIns="0" anchor="t" anchorCtr="0" upright="1">
                          <a:noAutofit/>
                        </wps:bodyPr>
                      </wps:wsp>
                      <wps:wsp>
                        <wps:cNvPr id="12" name="Text Box 75"/>
                        <wps:cNvSpPr txBox="1">
                          <a:spLocks noChangeArrowheads="1"/>
                        </wps:cNvSpPr>
                        <wps:spPr bwMode="auto">
                          <a:xfrm>
                            <a:off x="6414" y="3584"/>
                            <a:ext cx="1438"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493" w:rsidRDefault="002F2493" w:rsidP="0017271E">
                              <w:pPr>
                                <w:pStyle w:val="BodyText"/>
                              </w:pPr>
                              <w:r>
                                <w:t xml:space="preserve">Provider </w:t>
                              </w:r>
                            </w:p>
                            <w:p w:rsidR="002F2493" w:rsidRDefault="002F2493" w:rsidP="0017271E">
                              <w:pPr>
                                <w:pStyle w:val="BodyText"/>
                              </w:pPr>
                              <w:r>
                                <w:t xml:space="preserve">Directory Consumer </w:t>
                              </w:r>
                            </w:p>
                          </w:txbxContent>
                        </wps:txbx>
                        <wps:bodyPr rot="0" vert="horz" wrap="square" lIns="0" tIns="0" rIns="0" bIns="0" anchor="t" anchorCtr="0" upright="1">
                          <a:noAutofit/>
                        </wps:bodyPr>
                      </wps:wsp>
                      <wps:wsp>
                        <wps:cNvPr id="13" name="Rectangle 76"/>
                        <wps:cNvSpPr>
                          <a:spLocks noChangeArrowheads="1"/>
                        </wps:cNvSpPr>
                        <wps:spPr bwMode="auto">
                          <a:xfrm>
                            <a:off x="4831" y="4159"/>
                            <a:ext cx="288" cy="24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77"/>
                        <wps:cNvCnPr/>
                        <wps:spPr bwMode="auto">
                          <a:xfrm flipH="1" flipV="1">
                            <a:off x="5119" y="6029"/>
                            <a:ext cx="187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 name="Line 78"/>
                        <wps:cNvCnPr/>
                        <wps:spPr bwMode="auto">
                          <a:xfrm flipH="1" flipV="1">
                            <a:off x="5119" y="5166"/>
                            <a:ext cx="18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79"/>
                        <wps:cNvSpPr>
                          <a:spLocks noChangeArrowheads="1"/>
                        </wps:cNvSpPr>
                        <wps:spPr bwMode="auto">
                          <a:xfrm>
                            <a:off x="6989" y="4159"/>
                            <a:ext cx="288" cy="24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80"/>
                        <wps:cNvSpPr txBox="1">
                          <a:spLocks noChangeArrowheads="1"/>
                        </wps:cNvSpPr>
                        <wps:spPr bwMode="auto">
                          <a:xfrm>
                            <a:off x="5263" y="5439"/>
                            <a:ext cx="1329"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493" w:rsidRDefault="002F2493" w:rsidP="0017271E">
                              <w:pPr>
                                <w:pStyle w:val="BodyText"/>
                                <w:jc w:val="center"/>
                              </w:pPr>
                              <w:r>
                                <w:t>Lookup Provider Response</w:t>
                              </w:r>
                            </w:p>
                          </w:txbxContent>
                        </wps:txbx>
                        <wps:bodyPr rot="0" vert="horz" wrap="square" lIns="0" tIns="0" rIns="0" bIns="0" anchor="t" anchorCtr="0" upright="1">
                          <a:noAutofit/>
                        </wps:bodyPr>
                      </wps:wsp>
                    </wpg:wgp>
                  </a:graphicData>
                </a:graphic>
              </wp:inline>
            </w:drawing>
          </mc:Choice>
          <mc:Fallback>
            <w:pict>
              <v:group id="Group 70" o:spid="_x0000_s1038" style="width:468pt;height:280.8pt;mso-position-horizontal-relative:char;mso-position-vertical-relative:line" coordorigin="2526,3150"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">
                <o:lock v:ext="edit" aspectratio="t"/>
                <v:rect id="AutoShape 69" o:spid="_x0000_s1039" style="position:absolute;left:2526;top:3150;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71" o:spid="_x0000_s1040" style="position:absolute;flip:y;visibility:visible;mso-wrap-style:square" from="4975,3872" to="4975,68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4Ob8AAADaAAAADwAAAGRycy9kb3ducmV2LnhtbESPQYvCMBSE74L/ITzBm6YKilSjiOgi&#10;speten9tnmmxeSlNVuu/NwsLHoeZ+YZZbTpbiwe1vnKsYDJOQBAXTldsFFzOh9EChA/IGmvHpOBF&#10;Hjbrfm+FqXZP/qFHFoyIEPYpKihDaFIpfVGSRT92DXH0bq61GKJsjdQtPiPc1nKaJHNpseK4UGJD&#10;u5KKe/ZrFeT77dWc8uveTvlbf5lZlrPMlBoOuu0SRKAufML/7aNWMIe/K/EGyPU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e/4Ob8AAADaAAAADwAAAAAAAAAAAAAAAACh&#10;AgAAZHJzL2Rvd25yZXYueG1sUEsFBgAAAAAEAAQA+QAAAI0DAAAAAA==&#10;">
                  <v:stroke dashstyle="dash"/>
                </v:line>
                <v:shape id="Text Box 72" o:spid="_x0000_s1041" type="#_x0000_t202" style="position:absolute;left:4400;top:3584;width:1280;height:3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k7s/wgAA&#10;ANoAAAAPAAAAZHJzL2Rvd25yZXYueG1sRI9Pi8IwFMTvC36H8AQvi6Z6kN1qFP+CB/egK54fzbMt&#10;Ni8libZ+eyMIHoeZ+Q0znbemEndyvrSsYDhIQBBnVpecKzj9b/s/IHxA1lhZJgUP8jCfdb6mmGrb&#10;8IHux5CLCGGfooIihDqV0mcFGfQDWxNH72KdwRCly6V22ES4qeQoScbSYMlxocCaVgVl1+PNKBiv&#10;3a058Op7fdrs8a/OR+fl46xUr9suJiACteETfrd3WsEvvK7EGy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uz/CAAAA2gAAAA8AAAAAAAAAAAAAAAAAlwIAAGRycy9kb3du&#10;cmV2LnhtbFBLBQYAAAAABAAEAPUAAACGAwAAAAA=&#10;" stroked="f">
                  <v:textbox inset="0,0,0,0">
                    <w:txbxContent>
                      <w:p w:rsidR="002F2493" w:rsidRDefault="002F2493" w:rsidP="0017271E">
                        <w:pPr>
                          <w:pStyle w:val="BodyText"/>
                        </w:pPr>
                        <w:r>
                          <w:t>Healthcare</w:t>
                        </w:r>
                      </w:p>
                      <w:p w:rsidR="002F2493" w:rsidRDefault="002F2493" w:rsidP="0017271E">
                        <w:pPr>
                          <w:pStyle w:val="BodyText"/>
                        </w:pPr>
                        <w:r>
                          <w:t>Provider Directory</w:t>
                        </w:r>
                      </w:p>
                    </w:txbxContent>
                  </v:textbox>
                </v:shape>
                <v:line id="Line 73" o:spid="_x0000_s1042" style="position:absolute;flip:y;visibility:visible;mso-wrap-style:square" from="7085,4015" to="7133,70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dz2MIAAADbAAAADwAAAGRycy9kb3ducmV2LnhtbESPQWvCQBCF7wX/wzJCb3Wj0FKiq4io&#10;FOmlUe+T7LgJZmdDdtX03zuHQm8zvDfvfbNYDb5Vd+pjE9jAdJKBIq6CbdgZOB13b5+gYkK22AYm&#10;A78UYbUcvSwwt+HBP3QvklMSwjFHA3VKXa51rGryGCehIxbtEnqPSdbeadvjQ8J9q2dZ9qE9NiwN&#10;NXa0qam6FjdvoNyuz+5Qnrd+xt92796LknVhzOt4WM9BJRrSv/nv+ssKvtDLLzKAXj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idz2MIAAADbAAAADwAAAAAAAAAAAAAA&#10;AAChAgAAZHJzL2Rvd25yZXYueG1sUEsFBgAAAAAEAAQA+QAAAJADAAAAAA==&#10;">
                  <v:stroke dashstyle="dash"/>
                </v:line>
                <v:shape id="Text Box 74" o:spid="_x0000_s1043" type="#_x0000_t202" style="position:absolute;left:5407;top:4581;width:1329;height:5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dQcswQAA&#10;ANsAAAAPAAAAZHJzL2Rvd25yZXYueG1sRE9Ni8IwEL0L+x/CCHvTVA+iXaOIrCAsLNZ68DjbjG2w&#10;mdQmq/XfG0HwNo/3OfNlZ2txpdYbxwpGwwQEceG04VLBId8MpiB8QNZYOyYFd/KwXHz05phqd+OM&#10;rvtQihjCPkUFVQhNKqUvKrLoh64hjtzJtRZDhG0pdYu3GG5rOU6SibRoODZU2NC6ouK8/7cKVkfO&#10;vs3l92+XnTKT57OEfyZnpT773eoLRKAuvMUv91bH+SN4/hIP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nUHLMEAAADbAAAADwAAAAAAAAAAAAAAAACXAgAAZHJzL2Rvd25y&#10;ZXYueG1sUEsFBgAAAAAEAAQA9QAAAIUDAAAAAA==&#10;" filled="f" stroked="f">
                  <v:textbox inset="0,0,0,0">
                    <w:txbxContent>
                      <w:p w:rsidR="002F2493" w:rsidRDefault="002F2493" w:rsidP="0017271E">
                        <w:pPr>
                          <w:pStyle w:val="BodyText"/>
                          <w:jc w:val="center"/>
                        </w:pPr>
                        <w:r>
                          <w:t>Lookup Provider Request</w:t>
                        </w:r>
                      </w:p>
                    </w:txbxContent>
                  </v:textbox>
                </v:shape>
                <v:shape id="Text Box 75" o:spid="_x0000_s1044" type="#_x0000_t202" style="position:absolute;left:6414;top:3584;width:1438;height:3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O+ywAAA&#10;ANsAAAAPAAAAZHJzL2Rvd25yZXYueG1sRE9Li8IwEL4L/ocwghfR1B5EqlF2fYCH9eADz0Mz25Zt&#10;JiWJtv57syB4m4/vOct1Z2rxIOcrywqmkwQEcW51xYWC62U/noPwAVljbZkUPMnDetXvLTHTtuUT&#10;Pc6hEDGEfYYKyhCaTEqfl2TQT2xDHLlf6wyGCF0htcM2hptapkkykwYrjg0lNrQpKf87342C2dbd&#10;2xNvRtvr7gePTZHevp83pYaD7msBIlAXPuK3+6Dj/BT+f4kH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vO+ywAAAANsAAAAPAAAAAAAAAAAAAAAAAJcCAABkcnMvZG93bnJl&#10;di54bWxQSwUGAAAAAAQABAD1AAAAhAMAAAAA&#10;" stroked="f">
                  <v:textbox inset="0,0,0,0">
                    <w:txbxContent>
                      <w:p w:rsidR="002F2493" w:rsidRDefault="002F2493" w:rsidP="0017271E">
                        <w:pPr>
                          <w:pStyle w:val="BodyText"/>
                        </w:pPr>
                        <w:r>
                          <w:t xml:space="preserve">Provider </w:t>
                        </w:r>
                      </w:p>
                      <w:p w:rsidR="002F2493" w:rsidRDefault="002F2493" w:rsidP="0017271E">
                        <w:pPr>
                          <w:pStyle w:val="BodyText"/>
                        </w:pPr>
                        <w:r>
                          <w:t xml:space="preserve">Directory Consumer </w:t>
                        </w:r>
                      </w:p>
                    </w:txbxContent>
                  </v:textbox>
                </v:shape>
                <v:rect id="Rectangle 76" o:spid="_x0000_s1045" style="position:absolute;left:4831;top:4159;width:288;height:2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line id="Line 77" o:spid="_x0000_s1046" style="position:absolute;flip:x y;visibility:visible;mso-wrap-style:square" from="5119,6029" to="6989,60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gK8EAAADbAAAADwAAAGRycy9kb3ducmV2LnhtbERPS2sCMRC+C/6HMIXeNGsRH6tRpCCI&#10;B9G19Dxsxt2lm8mSRI399UYo9DYf33OW62hacSPnG8sKRsMMBHFpdcOVgq/zdjAD4QOyxtYyKXiQ&#10;h/Wq31tiru2dT3QrQiVSCPscFdQhdLmUvqzJoB/ajjhxF+sMhgRdJbXDewo3rfzIsok02HBqqLGj&#10;z5rKn+JqFBSHo/uezh/jy+9VniYx7qdhtFfq/S1uFiACxfAv/nPvdJo/htcv6Q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ArwQAAANsAAAAPAAAAAAAAAAAAAAAA&#10;AKECAABkcnMvZG93bnJldi54bWxQSwUGAAAAAAQABAD5AAAAjwMAAAAA&#10;">
                  <v:stroke startarrow="block"/>
                </v:line>
                <v:line id="Line 78" o:spid="_x0000_s1047" style="position:absolute;flip:x y;visibility:visible;mso-wrap-style:square" from="5119,5166" to="7008,5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XYoMEAAADbAAAADwAAAGRycy9kb3ducmV2LnhtbERPTYvCMBC9C/6HMMLeNFVQtGuURRA8&#10;eFEXvU6b2aZrM2mbWLv/frMg7G0e73PW295WoqPWl44VTCcJCOLc6ZILBZ+X/XgJwgdkjZVjUvBD&#10;Hrab4WCNqXZPPlF3DoWIIexTVGBCqFMpfW7Iop+4mjhyX661GCJsC6lbfMZwW8lZkiykxZJjg8Ga&#10;doby+/lhFXTZY/p9PZ7uPrs1q2xpmt2xWSj1Nuo/3kEE6sO/+OU+6Dh/Dn+/xAPk5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1BdigwQAAANsAAAAPAAAAAAAAAAAAAAAA&#10;AKECAABkcnMvZG93bnJldi54bWxQSwUGAAAAAAQABAD5AAAAjwMAAAAA&#10;">
                  <v:stroke endarrow="block"/>
                </v:line>
                <v:rect id="Rectangle 79" o:spid="_x0000_s1048" style="position:absolute;left:6989;top:4159;width:288;height:2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nBxwQAA&#10;ANsAAAAPAAAAZHJzL2Rvd25yZXYueG1sRE9Na8JAEL0X/A/LFLw1myqEmrqKKEo9xuTibZodk2h2&#10;NmRXTf313ULB2zze58yXg2nFjXrXWFbwHsUgiEurG64UFPn27QOE88gaW8uk4IccLBejlzmm2t45&#10;o9vBVyKEsEtRQe19l0rpypoMush2xIE72d6gD7CvpO7xHsJNKydxnEiDDYeGGjta11ReDlej4LuZ&#10;FPjI8l1sZtup3w/5+XrcKDV+HVafIDwN/in+d3/pMD+Bv1/C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gpwccEAAADbAAAADwAAAAAAAAAAAAAAAACXAgAAZHJzL2Rvd25y&#10;ZXYueG1sUEsFBgAAAAAEAAQA9QAAAIUDAAAAAA==&#10;"/>
                <v:shape id="Text Box 80" o:spid="_x0000_s1049" type="#_x0000_t202" style="position:absolute;left:5263;top:5439;width:1329;height:5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DrDwQAA&#10;ANsAAAAPAAAAZHJzL2Rvd25yZXYueG1sRE9Ni8IwEL0v+B/CCHtbUz24u9UoIgrCgljrwePYjG2w&#10;mdQmav33G2Fhb/N4nzOdd7YWd2q9caxgOEhAEBdOGy4VHPL1xxcIH5A11o5JwZM8zGe9tymm2j04&#10;o/s+lCKGsE9RQRVCk0rpi4os+oFriCN3dq3FEGFbSt3iI4bbWo6SZCwtGo4NFTa0rKi47G9WweLI&#10;2cpct6ddds5Mnn8n/DO+KPXe7xYTEIG68C/+c290nP8Jr1/iAXL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A6w8EAAADbAAAADwAAAAAAAAAAAAAAAACXAgAAZHJzL2Rvd25y&#10;ZXYueG1sUEsFBgAAAAAEAAQA9QAAAIUDAAAAAA==&#10;" filled="f" stroked="f">
                  <v:textbox inset="0,0,0,0">
                    <w:txbxContent>
                      <w:p w:rsidR="002F2493" w:rsidRDefault="002F2493" w:rsidP="0017271E">
                        <w:pPr>
                          <w:pStyle w:val="BodyText"/>
                          <w:jc w:val="center"/>
                        </w:pPr>
                        <w:r>
                          <w:t>Lookup Provider Response</w:t>
                        </w:r>
                      </w:p>
                    </w:txbxContent>
                  </v:textbox>
                </v:shape>
                <w10:anchorlock/>
              </v:group>
            </w:pict>
          </mc:Fallback>
        </mc:AlternateContent>
      </w:r>
    </w:p>
    <w:p w:rsidR="00DD2237" w:rsidRPr="00845754" w:rsidRDefault="00DD2237" w:rsidP="0017271E">
      <w:pPr>
        <w:pStyle w:val="FigureTitle"/>
      </w:pPr>
      <w:r w:rsidRPr="00845754">
        <w:t>Figure 3.Y2</w:t>
      </w:r>
      <w:r w:rsidR="00005BBC" w:rsidRPr="00845754">
        <w:t xml:space="preserve">.4-1  Basic Process Flow for </w:t>
      </w:r>
      <w:r w:rsidR="00A1452E" w:rsidRPr="00845754">
        <w:t>Provider Information Query</w:t>
      </w:r>
    </w:p>
    <w:p w:rsidR="00E803CB" w:rsidRPr="00845754" w:rsidRDefault="00E803CB" w:rsidP="00E803CB">
      <w:pPr>
        <w:pStyle w:val="BodyText"/>
      </w:pPr>
    </w:p>
    <w:p w:rsidR="00E803CB" w:rsidRPr="00845754" w:rsidRDefault="00E803CB" w:rsidP="00E803CB">
      <w:pPr>
        <w:pStyle w:val="Heading4"/>
        <w:numPr>
          <w:ilvl w:val="0"/>
          <w:numId w:val="0"/>
        </w:numPr>
      </w:pPr>
      <w:bookmarkStart w:id="654" w:name="_Toc354246897"/>
      <w:r w:rsidRPr="00845754">
        <w:t>3.Y</w:t>
      </w:r>
      <w:r w:rsidR="0040117C" w:rsidRPr="00845754">
        <w:t>2</w:t>
      </w:r>
      <w:r w:rsidR="00DE5BFA" w:rsidRPr="00845754">
        <w:t xml:space="preserve">.4.1 </w:t>
      </w:r>
      <w:r w:rsidR="00A1452E" w:rsidRPr="00845754">
        <w:t>Provider Information Query</w:t>
      </w:r>
      <w:r w:rsidR="00DE5BFA" w:rsidRPr="00845754">
        <w:t xml:space="preserve"> Request</w:t>
      </w:r>
      <w:bookmarkEnd w:id="654"/>
    </w:p>
    <w:p w:rsidR="00DD2237" w:rsidRPr="00845754" w:rsidRDefault="00F4764B" w:rsidP="008A45B7">
      <w:pPr>
        <w:pStyle w:val="BodyText"/>
      </w:pPr>
      <w:r w:rsidRPr="00845754">
        <w:t xml:space="preserve">Provider Information </w:t>
      </w:r>
      <w:r w:rsidR="00DD2237" w:rsidRPr="00845754">
        <w:t xml:space="preserve">Consumer initiates a </w:t>
      </w:r>
      <w:r w:rsidR="00A1452E" w:rsidRPr="00845754">
        <w:t>Provider Information Query</w:t>
      </w:r>
      <w:r w:rsidR="00DE5BFA" w:rsidRPr="00845754">
        <w:t xml:space="preserve"> </w:t>
      </w:r>
      <w:r w:rsidR="00DD2237" w:rsidRPr="00845754">
        <w:t xml:space="preserve">request to the </w:t>
      </w:r>
      <w:r w:rsidR="00056E70" w:rsidRPr="00845754">
        <w:t>Provider Information Directory</w:t>
      </w:r>
      <w:r w:rsidR="00DE5BFA" w:rsidRPr="00845754">
        <w:t xml:space="preserve">.  The </w:t>
      </w:r>
      <w:r w:rsidR="00A1452E" w:rsidRPr="00845754">
        <w:t>Provider Information Query</w:t>
      </w:r>
      <w:r w:rsidR="00DE5BFA" w:rsidRPr="00845754">
        <w:t xml:space="preserve"> request includes search parameters and defines the response set that is expected to be returned.</w:t>
      </w:r>
      <w:r w:rsidR="00DD2237" w:rsidRPr="00845754">
        <w:t xml:space="preserve"> </w:t>
      </w:r>
    </w:p>
    <w:p w:rsidR="00E803CB" w:rsidRPr="00845754" w:rsidRDefault="00E803CB" w:rsidP="00E803CB">
      <w:pPr>
        <w:pStyle w:val="Heading5"/>
        <w:numPr>
          <w:ilvl w:val="0"/>
          <w:numId w:val="0"/>
        </w:numPr>
      </w:pPr>
      <w:bookmarkStart w:id="655" w:name="_Toc354246898"/>
      <w:r w:rsidRPr="00845754">
        <w:t>3.Y</w:t>
      </w:r>
      <w:r w:rsidR="0040117C" w:rsidRPr="00845754">
        <w:t>2</w:t>
      </w:r>
      <w:r w:rsidRPr="00845754">
        <w:t>.4.1.1 Trigger Events</w:t>
      </w:r>
      <w:bookmarkEnd w:id="655"/>
    </w:p>
    <w:p w:rsidR="00BE1814" w:rsidRPr="00845754" w:rsidRDefault="00BE1814" w:rsidP="00BE1814">
      <w:pPr>
        <w:pStyle w:val="BodyText"/>
      </w:pPr>
      <w:r w:rsidRPr="00845754">
        <w:t xml:space="preserve">This message is sent from a </w:t>
      </w:r>
      <w:r w:rsidR="00F4764B" w:rsidRPr="00845754">
        <w:t xml:space="preserve">Provider Information </w:t>
      </w:r>
      <w:r w:rsidR="0089691D" w:rsidRPr="00845754">
        <w:t xml:space="preserve">Consumer </w:t>
      </w:r>
      <w:r w:rsidRPr="00845754">
        <w:t xml:space="preserve">actor to a </w:t>
      </w:r>
      <w:r w:rsidR="00056E70" w:rsidRPr="00845754">
        <w:t>Provider Information Directory</w:t>
      </w:r>
      <w:r w:rsidRPr="00845754">
        <w:t xml:space="preserve"> actor when a </w:t>
      </w:r>
      <w:r w:rsidR="00F4764B" w:rsidRPr="00845754">
        <w:t xml:space="preserve">Provider Information </w:t>
      </w:r>
      <w:r w:rsidR="0089691D" w:rsidRPr="00845754">
        <w:t xml:space="preserve">Consumer wishes to get </w:t>
      </w:r>
      <w:r w:rsidR="00D82C80" w:rsidRPr="00845754">
        <w:t xml:space="preserve">additional information about an Individual or an Organizational Provider or a list of providers.  The </w:t>
      </w:r>
      <w:r w:rsidR="00F4764B" w:rsidRPr="00845754">
        <w:t xml:space="preserve">Provider Information </w:t>
      </w:r>
      <w:r w:rsidR="00D82C80" w:rsidRPr="00845754">
        <w:t xml:space="preserve">Consumer will provide search information and identify the information that the </w:t>
      </w:r>
      <w:r w:rsidR="00F4764B" w:rsidRPr="00845754">
        <w:t xml:space="preserve">Provider Information </w:t>
      </w:r>
      <w:r w:rsidR="00D82C80" w:rsidRPr="00845754">
        <w:t xml:space="preserve">Consumer is interested in receiving in return.  </w:t>
      </w:r>
    </w:p>
    <w:p w:rsidR="00E803CB" w:rsidRPr="00845754" w:rsidRDefault="00E803CB" w:rsidP="00E803CB">
      <w:pPr>
        <w:pStyle w:val="Heading5"/>
        <w:numPr>
          <w:ilvl w:val="0"/>
          <w:numId w:val="0"/>
        </w:numPr>
      </w:pPr>
      <w:bookmarkStart w:id="656" w:name="_Toc354246899"/>
      <w:r w:rsidRPr="00845754">
        <w:t>3.Y</w:t>
      </w:r>
      <w:r w:rsidR="0040117C" w:rsidRPr="00845754">
        <w:t>2</w:t>
      </w:r>
      <w:r w:rsidRPr="00845754">
        <w:t>.4.1.2 Message Semantics</w:t>
      </w:r>
      <w:bookmarkEnd w:id="656"/>
    </w:p>
    <w:p w:rsidR="00E54B42" w:rsidRPr="00845754" w:rsidRDefault="00E54B42" w:rsidP="00A74C41">
      <w:pPr>
        <w:pStyle w:val="BodyText"/>
      </w:pPr>
      <w:r w:rsidRPr="00845754">
        <w:t xml:space="preserve">Provider Information Query request uses the SOAP based DSMLv2 batchRequest message to express a </w:t>
      </w:r>
      <w:r w:rsidR="000709D6" w:rsidRPr="00845754">
        <w:t>query.</w:t>
      </w:r>
      <w:r w:rsidRPr="00845754">
        <w:t xml:space="preserve"> </w:t>
      </w:r>
    </w:p>
    <w:p w:rsidR="00E54B42" w:rsidRPr="00845754" w:rsidRDefault="00A74C41" w:rsidP="00A74C41">
      <w:pPr>
        <w:pStyle w:val="ListNumber"/>
        <w:numPr>
          <w:ilvl w:val="0"/>
          <w:numId w:val="0"/>
        </w:numPr>
      </w:pPr>
      <w:r w:rsidRPr="00845754">
        <w:t>Query</w:t>
      </w:r>
      <w:r w:rsidR="00E54B42" w:rsidRPr="00845754">
        <w:t xml:space="preserve"> operation for </w:t>
      </w:r>
      <w:r w:rsidRPr="00845754">
        <w:t>looking up</w:t>
      </w:r>
      <w:r w:rsidR="00E54B42" w:rsidRPr="00845754">
        <w:t xml:space="preserve"> provider entries in the Provider Information Directory </w:t>
      </w:r>
      <w:r w:rsidRPr="00845754">
        <w:t>shall be done through the use of searchRequest operation</w:t>
      </w:r>
      <w:r w:rsidR="00E54B42" w:rsidRPr="00845754">
        <w:t xml:space="preserve">. </w:t>
      </w:r>
      <w:r w:rsidRPr="00845754">
        <w:t>For querying individuals, the base object is HCProfessional and for querying organizations, the base object is HCRegulatedOrganization. The relationships can be looked up by querying the groupOfNames object.</w:t>
      </w:r>
    </w:p>
    <w:p w:rsidR="00EA1633" w:rsidRPr="00845754" w:rsidRDefault="00EA1633" w:rsidP="00A74C41">
      <w:pPr>
        <w:pStyle w:val="ListNumber"/>
        <w:numPr>
          <w:ilvl w:val="0"/>
          <w:numId w:val="0"/>
        </w:numPr>
      </w:pPr>
      <w:r w:rsidRPr="00845754">
        <w:t>The searchRequest allows specifying a list of attributes to be returned for matching query. If this list is empty or a special value of * is used, then all user attrubutes are returned. The request transaction shall suport all LDAP standard search filters.</w:t>
      </w:r>
    </w:p>
    <w:p w:rsidR="00EA1633" w:rsidRPr="00845754" w:rsidRDefault="00EA1633" w:rsidP="00EA1633">
      <w:pPr>
        <w:pStyle w:val="ListNumber"/>
        <w:numPr>
          <w:ilvl w:val="0"/>
          <w:numId w:val="0"/>
        </w:numPr>
      </w:pPr>
      <w:r w:rsidRPr="00845754">
        <w:t xml:space="preserve">This profile does not limit any restriction on the search scope, size limit, time limit or list of attributes. If needed, those can be constraint by the Provider Information Directory actor implementor. </w:t>
      </w:r>
    </w:p>
    <w:p w:rsidR="00D02588" w:rsidRPr="00845754" w:rsidRDefault="00D02588" w:rsidP="00DA18F2">
      <w:pPr>
        <w:pStyle w:val="BodyText"/>
      </w:pPr>
      <w:r w:rsidRPr="00845754">
        <w:t xml:space="preserve">The examples for Provider Information Feed are referenced in </w:t>
      </w:r>
      <w:r w:rsidR="00AC5412" w:rsidRPr="00845754">
        <w:t xml:space="preserve">the following URL: </w:t>
      </w:r>
      <w:hyperlink r:id="rId35" w:history="1">
        <w:r w:rsidR="00AC5412" w:rsidRPr="00845754">
          <w:rPr>
            <w:rStyle w:val="Hyperlink"/>
          </w:rPr>
          <w:t>ftp://ftp.ihe.net/IT_Infrastructure/iheitiyr8-2010-2011/Technical_Cmte/Profile_Work/HPD/Public%20Comment/</w:t>
        </w:r>
      </w:hyperlink>
    </w:p>
    <w:p w:rsidR="00E803CB" w:rsidRPr="00845754" w:rsidRDefault="00E803CB" w:rsidP="00E803CB">
      <w:pPr>
        <w:pStyle w:val="Heading5"/>
        <w:numPr>
          <w:ilvl w:val="0"/>
          <w:numId w:val="0"/>
        </w:numPr>
      </w:pPr>
      <w:bookmarkStart w:id="657" w:name="_Toc354246900"/>
      <w:r w:rsidRPr="00845754">
        <w:t>3.Y</w:t>
      </w:r>
      <w:r w:rsidR="0040117C" w:rsidRPr="00845754">
        <w:t>2</w:t>
      </w:r>
      <w:r w:rsidRPr="00845754">
        <w:t>.4.1.3 Expected Actions</w:t>
      </w:r>
      <w:bookmarkEnd w:id="657"/>
    </w:p>
    <w:p w:rsidR="00395211" w:rsidRPr="00845754" w:rsidRDefault="00F4764B" w:rsidP="001407E3">
      <w:pPr>
        <w:pStyle w:val="BodyText"/>
      </w:pPr>
      <w:r w:rsidRPr="00845754">
        <w:t xml:space="preserve">The Provider Information Directory </w:t>
      </w:r>
      <w:r w:rsidR="00395211" w:rsidRPr="00845754">
        <w:t xml:space="preserve">actor shall search the directory for the providers that meet the criteria in the </w:t>
      </w:r>
      <w:r w:rsidR="00A1452E" w:rsidRPr="00845754">
        <w:t>Provider Information Query</w:t>
      </w:r>
      <w:r w:rsidRPr="00845754">
        <w:t xml:space="preserve"> </w:t>
      </w:r>
      <w:r w:rsidR="00395211" w:rsidRPr="00845754">
        <w:t xml:space="preserve">request.  Zero to many providers may be identified.  The </w:t>
      </w:r>
      <w:r w:rsidR="00056E70" w:rsidRPr="00845754">
        <w:t>Provider Information Directory</w:t>
      </w:r>
      <w:r w:rsidR="00395211" w:rsidRPr="00845754">
        <w:t xml:space="preserve"> actor will build the </w:t>
      </w:r>
      <w:r w:rsidR="00A1452E" w:rsidRPr="00845754">
        <w:t>Provider Information Query</w:t>
      </w:r>
      <w:r w:rsidR="00395211" w:rsidRPr="00845754">
        <w:t xml:space="preserve"> response transaction and return the result. </w:t>
      </w:r>
    </w:p>
    <w:p w:rsidR="00395211" w:rsidRPr="00845754" w:rsidRDefault="00395211" w:rsidP="00FF3740">
      <w:pPr>
        <w:pStyle w:val="ListBullet"/>
      </w:pPr>
      <w:r w:rsidRPr="00845754">
        <w:t xml:space="preserve">If no providers are found then an empty response set will be returned. </w:t>
      </w:r>
    </w:p>
    <w:p w:rsidR="001407E3" w:rsidRPr="00845754" w:rsidRDefault="00395211" w:rsidP="00FF3740">
      <w:pPr>
        <w:pStyle w:val="ListBullet"/>
      </w:pPr>
      <w:r w:rsidRPr="00845754">
        <w:t>If one provider is found then one record will be returned.</w:t>
      </w:r>
    </w:p>
    <w:p w:rsidR="00395211" w:rsidRPr="00845754" w:rsidRDefault="00395211" w:rsidP="00FF3740">
      <w:pPr>
        <w:pStyle w:val="ListBullet"/>
      </w:pPr>
      <w:r w:rsidRPr="00845754">
        <w:t>If more than one provider meets the criteria specified then</w:t>
      </w:r>
      <w:r w:rsidR="00CC360E" w:rsidRPr="00845754">
        <w:t xml:space="preserve"> the list of providers will be returned. </w:t>
      </w:r>
    </w:p>
    <w:p w:rsidR="00E803CB" w:rsidRPr="00845754" w:rsidRDefault="00E803CB" w:rsidP="00E803CB">
      <w:pPr>
        <w:pStyle w:val="Heading4"/>
        <w:numPr>
          <w:ilvl w:val="0"/>
          <w:numId w:val="0"/>
        </w:numPr>
      </w:pPr>
      <w:bookmarkStart w:id="658" w:name="_Toc354246901"/>
      <w:r w:rsidRPr="00845754">
        <w:t>3.Y</w:t>
      </w:r>
      <w:r w:rsidR="0040117C" w:rsidRPr="00845754">
        <w:t>2</w:t>
      </w:r>
      <w:r w:rsidR="007422D7" w:rsidRPr="00845754">
        <w:t xml:space="preserve">.4.2 </w:t>
      </w:r>
      <w:r w:rsidR="00A1452E" w:rsidRPr="00845754">
        <w:t>Provider Information Query</w:t>
      </w:r>
      <w:r w:rsidR="00DE5BFA" w:rsidRPr="00845754">
        <w:t xml:space="preserve"> R</w:t>
      </w:r>
      <w:r w:rsidR="0040117C" w:rsidRPr="00845754">
        <w:t>esponse</w:t>
      </w:r>
      <w:bookmarkEnd w:id="658"/>
    </w:p>
    <w:p w:rsidR="00DE5BFA" w:rsidRPr="00845754" w:rsidRDefault="00DE5BFA" w:rsidP="00225ED1">
      <w:pPr>
        <w:pStyle w:val="BodyText"/>
      </w:pPr>
      <w:r w:rsidRPr="00845754">
        <w:t xml:space="preserve">The </w:t>
      </w:r>
      <w:r w:rsidR="00056E70" w:rsidRPr="00845754">
        <w:t>Provider Information Directory</w:t>
      </w:r>
      <w:r w:rsidRPr="00845754">
        <w:t xml:space="preserve"> responds to the a </w:t>
      </w:r>
      <w:r w:rsidR="00A1452E" w:rsidRPr="00845754">
        <w:t>Provider Information Query</w:t>
      </w:r>
      <w:r w:rsidRPr="00845754">
        <w:t xml:space="preserve"> request initiated by the </w:t>
      </w:r>
      <w:r w:rsidR="00F4764B" w:rsidRPr="00845754">
        <w:t xml:space="preserve">Provider Information </w:t>
      </w:r>
      <w:r w:rsidRPr="00845754">
        <w:t xml:space="preserve">Consumer.  The </w:t>
      </w:r>
      <w:r w:rsidR="00056E70" w:rsidRPr="00845754">
        <w:t>Provider Information Directory</w:t>
      </w:r>
      <w:r w:rsidRPr="00845754">
        <w:t xml:space="preserve"> will provide the response set requested. The response set may </w:t>
      </w:r>
      <w:r w:rsidR="00225ED1" w:rsidRPr="00845754">
        <w:t xml:space="preserve">have </w:t>
      </w:r>
      <w:r w:rsidRPr="00845754">
        <w:t xml:space="preserve">a single </w:t>
      </w:r>
      <w:r w:rsidR="00225ED1" w:rsidRPr="00845754">
        <w:t>or</w:t>
      </w:r>
      <w:r w:rsidRPr="00845754">
        <w:t xml:space="preserve"> multiple provider</w:t>
      </w:r>
      <w:r w:rsidR="00225ED1" w:rsidRPr="00845754">
        <w:t>s</w:t>
      </w:r>
      <w:r w:rsidRPr="00845754">
        <w:t xml:space="preserve"> </w:t>
      </w:r>
      <w:r w:rsidR="00225ED1" w:rsidRPr="00845754">
        <w:t>that meet the query search criteria</w:t>
      </w:r>
      <w:r w:rsidR="00843EA0" w:rsidRPr="00845754">
        <w:t xml:space="preserve">. </w:t>
      </w:r>
      <w:r w:rsidRPr="00845754">
        <w:t xml:space="preserve">If the </w:t>
      </w:r>
      <w:r w:rsidR="00056E70" w:rsidRPr="00845754">
        <w:t>Provider Information Directory</w:t>
      </w:r>
      <w:r w:rsidR="00225ED1" w:rsidRPr="00845754">
        <w:t xml:space="preserve"> can</w:t>
      </w:r>
      <w:r w:rsidRPr="00845754">
        <w:t>not locate a Provider</w:t>
      </w:r>
      <w:r w:rsidR="00843EA0" w:rsidRPr="00845754">
        <w:t xml:space="preserve"> (list) </w:t>
      </w:r>
      <w:r w:rsidRPr="00845754">
        <w:t xml:space="preserve"> that meets the </w:t>
      </w:r>
      <w:r w:rsidR="00A1452E" w:rsidRPr="00845754">
        <w:t>Provider Information Query</w:t>
      </w:r>
      <w:r w:rsidR="00843EA0" w:rsidRPr="00845754">
        <w:t xml:space="preserve"> </w:t>
      </w:r>
      <w:r w:rsidRPr="00845754">
        <w:t xml:space="preserve">request identifying information, then a “No Record Found” response will be provided.  </w:t>
      </w:r>
    </w:p>
    <w:p w:rsidR="00E803CB" w:rsidRPr="00845754" w:rsidRDefault="00E803CB" w:rsidP="00E803CB">
      <w:pPr>
        <w:pStyle w:val="Heading5"/>
        <w:numPr>
          <w:ilvl w:val="0"/>
          <w:numId w:val="0"/>
        </w:numPr>
      </w:pPr>
      <w:bookmarkStart w:id="659" w:name="_Toc354246902"/>
      <w:r w:rsidRPr="00845754">
        <w:t>3.Y</w:t>
      </w:r>
      <w:r w:rsidR="0040117C" w:rsidRPr="00845754">
        <w:t>2</w:t>
      </w:r>
      <w:r w:rsidRPr="00845754">
        <w:t>.4.2.1 Trigger Events</w:t>
      </w:r>
      <w:bookmarkEnd w:id="659"/>
    </w:p>
    <w:p w:rsidR="00BE1814" w:rsidRPr="00845754" w:rsidRDefault="00BE1814" w:rsidP="00BE1814">
      <w:pPr>
        <w:pStyle w:val="BodyText"/>
      </w:pPr>
      <w:r w:rsidRPr="00845754">
        <w:t xml:space="preserve">This message is sent from a </w:t>
      </w:r>
      <w:r w:rsidR="00056E70" w:rsidRPr="00845754">
        <w:t>Provider Information Directory</w:t>
      </w:r>
      <w:r w:rsidRPr="00845754">
        <w:t xml:space="preserve"> actor </w:t>
      </w:r>
      <w:r w:rsidR="00395211" w:rsidRPr="00845754">
        <w:t xml:space="preserve">once the directory search resulting from a </w:t>
      </w:r>
      <w:r w:rsidR="00A1452E" w:rsidRPr="00845754">
        <w:t>Provider Information Query</w:t>
      </w:r>
      <w:r w:rsidR="00395211" w:rsidRPr="00845754">
        <w:t xml:space="preserve"> request has been completed. </w:t>
      </w:r>
      <w:r w:rsidRPr="00845754">
        <w:t xml:space="preserve">  </w:t>
      </w:r>
    </w:p>
    <w:p w:rsidR="00E803CB" w:rsidRPr="00845754" w:rsidRDefault="00E803CB" w:rsidP="00EA1633">
      <w:pPr>
        <w:pStyle w:val="Heading5"/>
        <w:numPr>
          <w:ilvl w:val="0"/>
          <w:numId w:val="0"/>
        </w:numPr>
      </w:pPr>
      <w:bookmarkStart w:id="660" w:name="_Toc354246903"/>
      <w:r w:rsidRPr="00845754">
        <w:t>3.Y</w:t>
      </w:r>
      <w:r w:rsidR="0040117C" w:rsidRPr="00845754">
        <w:t>2</w:t>
      </w:r>
      <w:r w:rsidRPr="00845754">
        <w:t>.4.2.2 Message Semantics</w:t>
      </w:r>
      <w:bookmarkEnd w:id="660"/>
      <w:r w:rsidR="00D70061" w:rsidRPr="00845754">
        <w:t xml:space="preserve"> </w:t>
      </w:r>
    </w:p>
    <w:p w:rsidR="001C108C" w:rsidRPr="00845754" w:rsidRDefault="001C108C" w:rsidP="001C108C">
      <w:pPr>
        <w:pStyle w:val="BodyText"/>
      </w:pPr>
      <w:r w:rsidRPr="00845754">
        <w:t xml:space="preserve">Provider Information Feed response uses SOAP based DSMLv2 batchResponse message of searchResponse element type to send response for searchRequest. </w:t>
      </w:r>
    </w:p>
    <w:p w:rsidR="001C108C" w:rsidRPr="00845754" w:rsidRDefault="00225ED1" w:rsidP="001C108C">
      <w:pPr>
        <w:pStyle w:val="BodyText"/>
      </w:pPr>
      <w:r w:rsidRPr="00845754">
        <w:t>The</w:t>
      </w:r>
      <w:r w:rsidR="001C108C" w:rsidRPr="00845754">
        <w:t xml:space="preserve"> Provider Information Query Response shall contain the requestID to associate the response to the Provider Information Query Request.</w:t>
      </w:r>
    </w:p>
    <w:p w:rsidR="00D02588" w:rsidRPr="00845754" w:rsidRDefault="00D02588" w:rsidP="00DA18F2">
      <w:pPr>
        <w:pStyle w:val="BodyText"/>
      </w:pPr>
      <w:r w:rsidRPr="00845754">
        <w:t xml:space="preserve">The examples for Provider Information Feed are referenced in </w:t>
      </w:r>
      <w:r w:rsidR="00AC5412" w:rsidRPr="00845754">
        <w:t xml:space="preserve">the following URL: </w:t>
      </w:r>
      <w:hyperlink r:id="rId36" w:history="1">
        <w:r w:rsidR="00AC5412" w:rsidRPr="00845754">
          <w:rPr>
            <w:rStyle w:val="Hyperlink"/>
          </w:rPr>
          <w:t>ftp://ftp.ihe.net/IT_Infrastructure/iheitiyr8-2010-2011/Technical_Cmte/Profile_Work/HPD/Public%20Comment/</w:t>
        </w:r>
      </w:hyperlink>
    </w:p>
    <w:p w:rsidR="00E803CB" w:rsidRPr="00845754" w:rsidRDefault="00E803CB" w:rsidP="00E803CB">
      <w:pPr>
        <w:pStyle w:val="Heading5"/>
        <w:numPr>
          <w:ilvl w:val="0"/>
          <w:numId w:val="0"/>
        </w:numPr>
      </w:pPr>
      <w:bookmarkStart w:id="661" w:name="_Toc354246904"/>
      <w:r w:rsidRPr="00845754">
        <w:t>3.Y</w:t>
      </w:r>
      <w:r w:rsidR="0040117C" w:rsidRPr="00845754">
        <w:t>2</w:t>
      </w:r>
      <w:r w:rsidR="00DA18F2" w:rsidRPr="00845754">
        <w:t>.4.2.</w:t>
      </w:r>
      <w:r w:rsidR="008B73EB" w:rsidRPr="00845754">
        <w:t xml:space="preserve">3 </w:t>
      </w:r>
      <w:r w:rsidRPr="00845754">
        <w:t>Expected Actions</w:t>
      </w:r>
      <w:bookmarkEnd w:id="661"/>
    </w:p>
    <w:p w:rsidR="008C787C" w:rsidRPr="00845754" w:rsidRDefault="008C787C" w:rsidP="008C787C">
      <w:pPr>
        <w:pStyle w:val="BodyText"/>
      </w:pPr>
      <w:r w:rsidRPr="00845754">
        <w:t xml:space="preserve">There is no defined expected action to be taken by the </w:t>
      </w:r>
      <w:r w:rsidR="00F4764B" w:rsidRPr="00845754">
        <w:t xml:space="preserve">Provider Information </w:t>
      </w:r>
      <w:r w:rsidRPr="00845754">
        <w:t>Consumer once the response has been received.</w:t>
      </w:r>
    </w:p>
    <w:p w:rsidR="008C787C" w:rsidRPr="00845754" w:rsidRDefault="008C787C" w:rsidP="008C787C">
      <w:pPr>
        <w:pStyle w:val="BodyText"/>
      </w:pPr>
      <w:r w:rsidRPr="00845754">
        <w:t xml:space="preserve">The </w:t>
      </w:r>
      <w:r w:rsidR="00F4764B" w:rsidRPr="00845754">
        <w:t xml:space="preserve">Provider Information </w:t>
      </w:r>
      <w:r w:rsidRPr="00845754">
        <w:t xml:space="preserve">Consumer can have many reasons for requesting the information.  Please see Volume 1, X.3.1 for use cases describing some expected actions. </w:t>
      </w:r>
    </w:p>
    <w:p w:rsidR="00E803CB" w:rsidRPr="00845754" w:rsidRDefault="00E803CB" w:rsidP="00E803CB">
      <w:pPr>
        <w:pStyle w:val="Heading5"/>
        <w:numPr>
          <w:ilvl w:val="0"/>
          <w:numId w:val="0"/>
        </w:numPr>
      </w:pPr>
      <w:bookmarkStart w:id="662" w:name="_Toc354246905"/>
      <w:r w:rsidRPr="00845754">
        <w:t>3.Y</w:t>
      </w:r>
      <w:r w:rsidR="0040117C" w:rsidRPr="00845754">
        <w:t>2</w:t>
      </w:r>
      <w:r w:rsidRPr="00845754">
        <w:t xml:space="preserve">.5 Security Considerations – </w:t>
      </w:r>
      <w:r w:rsidR="00D02588" w:rsidRPr="00845754">
        <w:t>Nitin</w:t>
      </w:r>
      <w:r w:rsidR="00D70061" w:rsidRPr="00845754">
        <w:t xml:space="preserve"> - TBD</w:t>
      </w:r>
      <w:bookmarkEnd w:id="662"/>
    </w:p>
    <w:p w:rsidR="00B014BE" w:rsidRPr="00845754" w:rsidRDefault="00B014BE" w:rsidP="00B014BE">
      <w:pPr>
        <w:autoSpaceDE w:val="0"/>
        <w:autoSpaceDN w:val="0"/>
        <w:adjustRightInd w:val="0"/>
        <w:spacing w:before="0"/>
        <w:rPr>
          <w:lang w:bidi="ne-NP"/>
        </w:rPr>
      </w:pPr>
      <w:r w:rsidRPr="00845754">
        <w:rPr>
          <w:lang w:bidi="ne-NP"/>
        </w:rPr>
        <w:t xml:space="preserve">No transaction specific security considerations. </w:t>
      </w:r>
    </w:p>
    <w:p w:rsidR="00D02588" w:rsidRPr="00845754" w:rsidRDefault="00D02588" w:rsidP="00D02588">
      <w:pPr>
        <w:pStyle w:val="AppendixHeading1"/>
      </w:pPr>
      <w:bookmarkStart w:id="663" w:name="_Toc354246906"/>
      <w:r w:rsidRPr="00845754">
        <w:t>&lt;Appendix letter&gt; Appendix_Name</w:t>
      </w:r>
      <w:bookmarkEnd w:id="663"/>
    </w:p>
    <w:p w:rsidR="00D02588" w:rsidRPr="00845754" w:rsidRDefault="00D02588" w:rsidP="00D02588">
      <w:pPr>
        <w:pStyle w:val="BodyText"/>
        <w:rPr>
          <w:i/>
          <w:iCs/>
        </w:rPr>
      </w:pPr>
      <w:r w:rsidRPr="00845754">
        <w:rPr>
          <w:i/>
          <w:iCs/>
        </w:rPr>
        <w:t>&lt;Detailed cross transaction relationships or mapping details are described in an appendix in Volume 2&gt;</w:t>
      </w:r>
    </w:p>
    <w:p w:rsidR="005741FC" w:rsidRDefault="005741FC" w:rsidP="00764BE2">
      <w:pPr>
        <w:pStyle w:val="Heading1"/>
        <w:pageBreakBefore w:val="0"/>
        <w:numPr>
          <w:ilvl w:val="0"/>
          <w:numId w:val="0"/>
        </w:numPr>
        <w:suppressAutoHyphens/>
        <w:spacing w:before="0" w:after="240"/>
        <w:rPr>
          <w:ins w:id="664" w:author="Derek Ritz" w:date="2013-05-02T14:48:00Z"/>
        </w:rPr>
      </w:pPr>
    </w:p>
    <w:p w:rsidR="003D2923" w:rsidRPr="003D2923" w:rsidRDefault="003D2923">
      <w:pPr>
        <w:pStyle w:val="BodyText"/>
        <w:pPrChange w:id="665" w:author="Derek Ritz" w:date="2013-05-02T14:48:00Z">
          <w:pPr>
            <w:pStyle w:val="Heading1"/>
            <w:pageBreakBefore w:val="0"/>
            <w:numPr>
              <w:numId w:val="0"/>
            </w:numPr>
            <w:tabs>
              <w:tab w:val="clear" w:pos="432"/>
            </w:tabs>
            <w:suppressAutoHyphens/>
            <w:spacing w:before="0" w:after="240"/>
            <w:ind w:left="0" w:firstLine="0"/>
          </w:pPr>
        </w:pPrChange>
      </w:pPr>
      <w:ins w:id="666" w:author="Derek Ritz" w:date="2013-05-02T14:48:00Z">
        <w:r>
          <w:t>Facility table...</w:t>
        </w:r>
      </w:ins>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2700"/>
        <w:gridCol w:w="990"/>
        <w:gridCol w:w="4680"/>
      </w:tblGrid>
      <w:tr w:rsidR="003D2923" w:rsidRPr="00845754" w:rsidTr="003D2923">
        <w:trPr>
          <w:tblHeader/>
          <w:ins w:id="667" w:author="Derek Ritz" w:date="2013-05-02T14:48:00Z"/>
        </w:trPr>
        <w:tc>
          <w:tcPr>
            <w:tcW w:w="1278" w:type="dxa"/>
            <w:shd w:val="clear" w:color="auto" w:fill="E6E6E6"/>
          </w:tcPr>
          <w:p w:rsidR="003D2923" w:rsidRPr="00845754" w:rsidRDefault="003D2923" w:rsidP="003D2923">
            <w:pPr>
              <w:pStyle w:val="TableEntryHeader"/>
              <w:rPr>
                <w:ins w:id="668" w:author="Derek Ritz" w:date="2013-05-02T14:48:00Z"/>
              </w:rPr>
            </w:pPr>
            <w:ins w:id="669" w:author="Derek Ritz" w:date="2013-05-02T14:48:00Z">
              <w:r w:rsidRPr="00845754">
                <w:t>Concept</w:t>
              </w:r>
            </w:ins>
          </w:p>
        </w:tc>
        <w:tc>
          <w:tcPr>
            <w:tcW w:w="2700" w:type="dxa"/>
            <w:shd w:val="clear" w:color="auto" w:fill="E6E6E6"/>
          </w:tcPr>
          <w:p w:rsidR="003D2923" w:rsidRPr="00845754" w:rsidRDefault="003D2923" w:rsidP="003D2923">
            <w:pPr>
              <w:pStyle w:val="TableEntryHeader"/>
              <w:rPr>
                <w:ins w:id="670" w:author="Derek Ritz" w:date="2013-05-02T14:48:00Z"/>
              </w:rPr>
            </w:pPr>
            <w:commentRangeStart w:id="671"/>
            <w:ins w:id="672" w:author="Derek Ritz" w:date="2013-05-02T14:48:00Z">
              <w:r>
                <w:t>Variable name</w:t>
              </w:r>
              <w:commentRangeEnd w:id="671"/>
              <w:r>
                <w:rPr>
                  <w:rStyle w:val="CommentReference"/>
                  <w:rFonts w:ascii="Times New Roman" w:hAnsi="Times New Roman"/>
                  <w:b w:val="0"/>
                  <w:noProof w:val="0"/>
                </w:rPr>
                <w:commentReference w:id="671"/>
              </w:r>
            </w:ins>
          </w:p>
        </w:tc>
        <w:tc>
          <w:tcPr>
            <w:tcW w:w="990" w:type="dxa"/>
            <w:shd w:val="clear" w:color="auto" w:fill="E6E6E6"/>
          </w:tcPr>
          <w:p w:rsidR="003D2923" w:rsidRPr="00845754" w:rsidRDefault="003D2923" w:rsidP="003D2923">
            <w:pPr>
              <w:pStyle w:val="TableEntryHeader"/>
              <w:rPr>
                <w:ins w:id="673" w:author="Derek Ritz" w:date="2013-05-02T14:48:00Z"/>
              </w:rPr>
            </w:pPr>
            <w:ins w:id="674" w:author="Derek Ritz" w:date="2013-05-02T14:48:00Z">
              <w:r w:rsidRPr="00845754">
                <w:t>Man</w:t>
              </w:r>
              <w:r>
                <w:t>-</w:t>
              </w:r>
              <w:r w:rsidRPr="00845754">
                <w:t>datory</w:t>
              </w:r>
            </w:ins>
          </w:p>
        </w:tc>
        <w:tc>
          <w:tcPr>
            <w:tcW w:w="4680" w:type="dxa"/>
            <w:shd w:val="clear" w:color="auto" w:fill="E6E6E6"/>
          </w:tcPr>
          <w:p w:rsidR="003D2923" w:rsidRPr="00845754" w:rsidRDefault="003D2923" w:rsidP="003D2923">
            <w:pPr>
              <w:pStyle w:val="TableEntryHeader"/>
              <w:rPr>
                <w:ins w:id="675" w:author="Derek Ritz" w:date="2013-05-02T14:48:00Z"/>
              </w:rPr>
            </w:pPr>
            <w:ins w:id="676" w:author="Derek Ritz" w:date="2013-05-02T14:48:00Z">
              <w:r>
                <w:t>Description</w:t>
              </w:r>
            </w:ins>
          </w:p>
        </w:tc>
      </w:tr>
      <w:tr w:rsidR="003D2923" w:rsidRPr="00845754" w:rsidTr="003D2923">
        <w:trPr>
          <w:ins w:id="677" w:author="Derek Ritz" w:date="2013-05-02T14:48:00Z"/>
        </w:trPr>
        <w:tc>
          <w:tcPr>
            <w:tcW w:w="1278" w:type="dxa"/>
          </w:tcPr>
          <w:p w:rsidR="003D2923" w:rsidRPr="00845754" w:rsidRDefault="003D2923" w:rsidP="003D2923">
            <w:pPr>
              <w:pStyle w:val="TableEntry"/>
              <w:rPr>
                <w:ins w:id="678" w:author="Derek Ritz" w:date="2013-05-02T14:48:00Z"/>
                <w:rFonts w:cs="Arial"/>
              </w:rPr>
            </w:pPr>
            <w:ins w:id="679" w:author="Derek Ritz" w:date="2013-05-02T14:48:00Z">
              <w:r w:rsidRPr="00845754">
                <w:rPr>
                  <w:rFonts w:cs="Arial"/>
                </w:rPr>
                <w:t xml:space="preserve">Unique Entity Identifier </w:t>
              </w:r>
            </w:ins>
          </w:p>
        </w:tc>
        <w:tc>
          <w:tcPr>
            <w:tcW w:w="2700" w:type="dxa"/>
          </w:tcPr>
          <w:p w:rsidR="003D2923" w:rsidRPr="00845754" w:rsidRDefault="003D2923" w:rsidP="003D2923">
            <w:pPr>
              <w:pStyle w:val="TableEntry"/>
              <w:rPr>
                <w:ins w:id="680" w:author="Derek Ritz" w:date="2013-05-02T14:48:00Z"/>
              </w:rPr>
            </w:pPr>
            <w:ins w:id="681" w:author="Derek Ritz" w:date="2013-05-02T14:48:00Z">
              <w:r>
                <w:t>facilityID</w:t>
              </w:r>
            </w:ins>
          </w:p>
        </w:tc>
        <w:tc>
          <w:tcPr>
            <w:tcW w:w="990" w:type="dxa"/>
          </w:tcPr>
          <w:p w:rsidR="003D2923" w:rsidRPr="00845754" w:rsidRDefault="003D2923" w:rsidP="003D2923">
            <w:pPr>
              <w:pStyle w:val="TableEntry"/>
              <w:rPr>
                <w:ins w:id="682" w:author="Derek Ritz" w:date="2013-05-02T14:48:00Z"/>
              </w:rPr>
            </w:pPr>
            <w:ins w:id="683" w:author="Derek Ritz" w:date="2013-05-02T14:48:00Z">
              <w:r w:rsidRPr="00845754">
                <w:t>R</w:t>
              </w:r>
            </w:ins>
          </w:p>
        </w:tc>
        <w:tc>
          <w:tcPr>
            <w:tcW w:w="4680" w:type="dxa"/>
          </w:tcPr>
          <w:p w:rsidR="003D2923" w:rsidRPr="00845754" w:rsidRDefault="003D2923" w:rsidP="003D2923">
            <w:pPr>
              <w:pStyle w:val="TableEntry"/>
              <w:rPr>
                <w:ins w:id="684" w:author="Derek Ritz" w:date="2013-05-02T14:48:00Z"/>
              </w:rPr>
            </w:pPr>
            <w:ins w:id="685" w:author="Derek Ritz" w:date="2013-05-02T14:48:00Z">
              <w:r>
                <w:t xml:space="preserve">The unique entity identifier is a globally unique identifier for this facility. It is expressed in the </w:t>
              </w:r>
              <w:r w:rsidRPr="00845754">
                <w:t>RDN Format as defined by ISO 2191 section 9.2 (Issuing Authority Name:ID)</w:t>
              </w:r>
            </w:ins>
          </w:p>
        </w:tc>
      </w:tr>
      <w:tr w:rsidR="003D2923" w:rsidRPr="00845754" w:rsidTr="003D2923">
        <w:trPr>
          <w:ins w:id="686" w:author="Derek Ritz" w:date="2013-05-02T14:48:00Z"/>
        </w:trPr>
        <w:tc>
          <w:tcPr>
            <w:tcW w:w="1278" w:type="dxa"/>
          </w:tcPr>
          <w:p w:rsidR="003D2923" w:rsidRPr="004A4B90" w:rsidRDefault="003D2923" w:rsidP="003D2923">
            <w:pPr>
              <w:pStyle w:val="TableEntry"/>
              <w:rPr>
                <w:ins w:id="687" w:author="Derek Ritz" w:date="2013-05-02T14:48:00Z"/>
                <w:rFonts w:cs="Arial"/>
                <w:highlight w:val="yellow"/>
              </w:rPr>
            </w:pPr>
            <w:ins w:id="688" w:author="Derek Ritz" w:date="2013-05-02T14:48:00Z">
              <w:r>
                <w:rPr>
                  <w:rFonts w:cs="Arial"/>
                  <w:highlight w:val="yellow"/>
                </w:rPr>
                <w:t>Facility</w:t>
              </w:r>
              <w:r w:rsidRPr="004A4B90">
                <w:rPr>
                  <w:rFonts w:cs="Arial"/>
                  <w:highlight w:val="yellow"/>
                </w:rPr>
                <w:t xml:space="preserve"> Identifiers</w:t>
              </w:r>
            </w:ins>
          </w:p>
        </w:tc>
        <w:tc>
          <w:tcPr>
            <w:tcW w:w="2700" w:type="dxa"/>
          </w:tcPr>
          <w:p w:rsidR="003D2923" w:rsidRPr="004A4B90" w:rsidRDefault="003D2923" w:rsidP="003D2923">
            <w:pPr>
              <w:pStyle w:val="TableEntry"/>
              <w:rPr>
                <w:ins w:id="689" w:author="Derek Ritz" w:date="2013-05-02T14:48:00Z"/>
                <w:highlight w:val="yellow"/>
              </w:rPr>
            </w:pPr>
            <w:commentRangeStart w:id="690"/>
            <w:ins w:id="691" w:author="Derek Ritz" w:date="2013-05-02T14:48:00Z">
              <w:r>
                <w:rPr>
                  <w:highlight w:val="yellow"/>
                </w:rPr>
                <w:t>identifier</w:t>
              </w:r>
              <w:commentRangeEnd w:id="690"/>
              <w:r>
                <w:rPr>
                  <w:rStyle w:val="CommentReference"/>
                  <w:noProof w:val="0"/>
                </w:rPr>
                <w:commentReference w:id="690"/>
              </w:r>
            </w:ins>
          </w:p>
        </w:tc>
        <w:tc>
          <w:tcPr>
            <w:tcW w:w="990" w:type="dxa"/>
          </w:tcPr>
          <w:p w:rsidR="003D2923" w:rsidRPr="004A4B90" w:rsidRDefault="003D2923" w:rsidP="003D2923">
            <w:pPr>
              <w:pStyle w:val="TableEntry"/>
              <w:rPr>
                <w:ins w:id="692" w:author="Derek Ritz" w:date="2013-05-02T14:48:00Z"/>
                <w:highlight w:val="yellow"/>
              </w:rPr>
            </w:pPr>
            <w:ins w:id="693" w:author="Derek Ritz" w:date="2013-05-02T14:48:00Z">
              <w:r w:rsidRPr="004A4B90">
                <w:rPr>
                  <w:highlight w:val="yellow"/>
                </w:rPr>
                <w:t>O</w:t>
              </w:r>
            </w:ins>
          </w:p>
        </w:tc>
        <w:tc>
          <w:tcPr>
            <w:tcW w:w="4680" w:type="dxa"/>
          </w:tcPr>
          <w:p w:rsidR="003D2923" w:rsidRPr="004A4B90" w:rsidRDefault="003D2923" w:rsidP="003D2923">
            <w:pPr>
              <w:pStyle w:val="TableEntry"/>
              <w:rPr>
                <w:ins w:id="694" w:author="Derek Ritz" w:date="2013-05-02T14:48:00Z"/>
                <w:highlight w:val="yellow"/>
              </w:rPr>
            </w:pPr>
            <w:ins w:id="695" w:author="Derek Ritz" w:date="2013-05-02T14:48:00Z">
              <w:r>
                <w:rPr>
                  <w:highlight w:val="yellow"/>
                </w:rPr>
                <w:t>A</w:t>
              </w:r>
              <w:r w:rsidRPr="004A4B90">
                <w:rPr>
                  <w:highlight w:val="yellow"/>
                </w:rPr>
                <w:t xml:space="preserve"> </w:t>
              </w:r>
              <w:r>
                <w:rPr>
                  <w:highlight w:val="yellow"/>
                </w:rPr>
                <w:t>facility</w:t>
              </w:r>
              <w:r w:rsidRPr="004A4B90">
                <w:rPr>
                  <w:highlight w:val="yellow"/>
                </w:rPr>
                <w:t xml:space="preserve"> may have multiple other identifiers. The format of these is defined by ISO 2191 (Issuing Authority:Type:ID:Status)</w:t>
              </w:r>
            </w:ins>
          </w:p>
          <w:p w:rsidR="003D2923" w:rsidRPr="004A4B90" w:rsidRDefault="003D2923" w:rsidP="003D2923">
            <w:pPr>
              <w:pStyle w:val="TableEntry"/>
              <w:rPr>
                <w:ins w:id="696" w:author="Derek Ritz" w:date="2013-05-02T14:48:00Z"/>
                <w:highlight w:val="yellow"/>
              </w:rPr>
            </w:pPr>
            <w:ins w:id="697" w:author="Derek Ritz" w:date="2013-05-02T14:48:00Z">
              <w:r w:rsidRPr="004A4B90">
                <w:rPr>
                  <w:highlight w:val="yellow"/>
                </w:rPr>
                <w:t xml:space="preserve">Type values will be defined by national or regional organizations.  </w:t>
              </w:r>
            </w:ins>
          </w:p>
          <w:p w:rsidR="003D2923" w:rsidRPr="00845754" w:rsidRDefault="003D2923" w:rsidP="003D2923">
            <w:pPr>
              <w:pStyle w:val="TableEntry"/>
              <w:rPr>
                <w:ins w:id="698" w:author="Derek Ritz" w:date="2013-05-02T14:48:00Z"/>
              </w:rPr>
            </w:pPr>
            <w:ins w:id="699" w:author="Derek Ritz" w:date="2013-05-02T14:48:00Z">
              <w:r w:rsidRPr="004A4B90">
                <w:rPr>
                  <w:highlight w:val="yellow"/>
                </w:rPr>
                <w:t>Status is defined in section 3.Y1.4.1.2.3</w:t>
              </w:r>
            </w:ins>
          </w:p>
        </w:tc>
      </w:tr>
      <w:tr w:rsidR="003D2923" w:rsidRPr="00845754" w:rsidTr="003D2923">
        <w:trPr>
          <w:ins w:id="700" w:author="Derek Ritz" w:date="2013-05-02T14:48:00Z"/>
        </w:trPr>
        <w:tc>
          <w:tcPr>
            <w:tcW w:w="1278" w:type="dxa"/>
          </w:tcPr>
          <w:p w:rsidR="003D2923" w:rsidRPr="00845754" w:rsidRDefault="003D2923" w:rsidP="003D2923">
            <w:pPr>
              <w:pStyle w:val="TableEntry"/>
              <w:rPr>
                <w:ins w:id="701" w:author="Derek Ritz" w:date="2013-05-02T14:48:00Z"/>
                <w:rFonts w:cs="Arial"/>
              </w:rPr>
            </w:pPr>
            <w:ins w:id="702" w:author="Derek Ritz" w:date="2013-05-02T14:48:00Z">
              <w:r>
                <w:rPr>
                  <w:rFonts w:cs="Arial"/>
                </w:rPr>
                <w:t>Facility</w:t>
              </w:r>
              <w:r w:rsidRPr="00845754">
                <w:rPr>
                  <w:rFonts w:cs="Arial"/>
                </w:rPr>
                <w:t xml:space="preserve"> Type</w:t>
              </w:r>
            </w:ins>
          </w:p>
        </w:tc>
        <w:tc>
          <w:tcPr>
            <w:tcW w:w="2700" w:type="dxa"/>
          </w:tcPr>
          <w:p w:rsidR="003D2923" w:rsidRPr="00845754" w:rsidRDefault="003D2923" w:rsidP="003D2923">
            <w:pPr>
              <w:pStyle w:val="TableEntry"/>
              <w:rPr>
                <w:ins w:id="703" w:author="Derek Ritz" w:date="2013-05-02T14:48:00Z"/>
              </w:rPr>
            </w:pPr>
            <w:ins w:id="704" w:author="Derek Ritz" w:date="2013-05-02T14:48:00Z">
              <w:r>
                <w:t>facilityType</w:t>
              </w:r>
            </w:ins>
          </w:p>
        </w:tc>
        <w:tc>
          <w:tcPr>
            <w:tcW w:w="990" w:type="dxa"/>
          </w:tcPr>
          <w:p w:rsidR="003D2923" w:rsidRPr="00845754" w:rsidRDefault="003D2923" w:rsidP="003D2923">
            <w:pPr>
              <w:pStyle w:val="TableEntry"/>
              <w:rPr>
                <w:ins w:id="705" w:author="Derek Ritz" w:date="2013-05-02T14:48:00Z"/>
              </w:rPr>
            </w:pPr>
            <w:ins w:id="706" w:author="Derek Ritz" w:date="2013-05-02T14:48:00Z">
              <w:r>
                <w:t>R</w:t>
              </w:r>
            </w:ins>
          </w:p>
        </w:tc>
        <w:tc>
          <w:tcPr>
            <w:tcW w:w="4680" w:type="dxa"/>
          </w:tcPr>
          <w:p w:rsidR="003D2923" w:rsidRPr="00845754" w:rsidRDefault="003D2923" w:rsidP="003D2923">
            <w:pPr>
              <w:pStyle w:val="TableEntry"/>
              <w:rPr>
                <w:ins w:id="707" w:author="Derek Ritz" w:date="2013-05-02T14:48:00Z"/>
              </w:rPr>
            </w:pPr>
            <w:ins w:id="708" w:author="Derek Ritz" w:date="2013-05-02T14:48:00Z">
              <w:r w:rsidRPr="00845754">
                <w:t xml:space="preserve">The values </w:t>
              </w:r>
              <w:r>
                <w:t xml:space="preserve">for facility type </w:t>
              </w:r>
              <w:r w:rsidRPr="00845754">
                <w:t>will be defined by national or regional organizations.  An example is the</w:t>
              </w:r>
              <w:r>
                <w:t xml:space="preserve">list of facility types included in the WHO draft guideline: Creating a Health Facility Master List (p. 12) found at: </w:t>
              </w:r>
              <w:r>
                <w:fldChar w:fldCharType="begin"/>
              </w:r>
              <w:r>
                <w:instrText xml:space="preserve"> HYPERLINK "http://</w:instrText>
              </w:r>
              <w:r w:rsidRPr="00404F2B">
                <w:instrText>www.who.int/healthinfo/systems/WHO_CreatingMFL_draft.pdf</w:instrText>
              </w:r>
              <w:r>
                <w:instrText xml:space="preserve">" </w:instrText>
              </w:r>
              <w:r>
                <w:fldChar w:fldCharType="separate"/>
              </w:r>
              <w:r w:rsidRPr="009F5313">
                <w:rPr>
                  <w:rStyle w:val="Hyperlink"/>
                </w:rPr>
                <w:t>www.who.int/healthinfo/systems/WHO_CreatingMFL_draft.pdf</w:t>
              </w:r>
              <w:r>
                <w:fldChar w:fldCharType="end"/>
              </w:r>
              <w:r>
                <w:t xml:space="preserve">. </w:t>
              </w:r>
              <w:r w:rsidRPr="00845754">
                <w:t xml:space="preserve">  </w:t>
              </w:r>
            </w:ins>
          </w:p>
          <w:p w:rsidR="003D2923" w:rsidRPr="00845754" w:rsidRDefault="003D2923" w:rsidP="003D2923">
            <w:pPr>
              <w:pStyle w:val="TableEntry"/>
              <w:rPr>
                <w:ins w:id="709" w:author="Derek Ritz" w:date="2013-05-02T14:48:00Z"/>
              </w:rPr>
            </w:pPr>
          </w:p>
        </w:tc>
      </w:tr>
      <w:tr w:rsidR="003D2923" w:rsidRPr="00845754" w:rsidTr="003D2923">
        <w:trPr>
          <w:ins w:id="710" w:author="Derek Ritz" w:date="2013-05-02T14:48:00Z"/>
        </w:trPr>
        <w:tc>
          <w:tcPr>
            <w:tcW w:w="1278" w:type="dxa"/>
          </w:tcPr>
          <w:p w:rsidR="003D2923" w:rsidRPr="00BE02E9" w:rsidRDefault="003D2923" w:rsidP="003D2923">
            <w:pPr>
              <w:pStyle w:val="TableEntry"/>
              <w:rPr>
                <w:ins w:id="711" w:author="Derek Ritz" w:date="2013-05-02T14:48:00Z"/>
                <w:rFonts w:cs="Arial"/>
              </w:rPr>
            </w:pPr>
            <w:ins w:id="712" w:author="Derek Ritz" w:date="2013-05-02T14:48:00Z">
              <w:r w:rsidRPr="00BE02E9">
                <w:rPr>
                  <w:rFonts w:cs="Arial"/>
                </w:rPr>
                <w:t>Facility  Type Description</w:t>
              </w:r>
            </w:ins>
          </w:p>
        </w:tc>
        <w:tc>
          <w:tcPr>
            <w:tcW w:w="2700" w:type="dxa"/>
          </w:tcPr>
          <w:p w:rsidR="003D2923" w:rsidRPr="00BE02E9" w:rsidRDefault="003D2923" w:rsidP="003D2923">
            <w:pPr>
              <w:pStyle w:val="TableEntry"/>
              <w:rPr>
                <w:ins w:id="713" w:author="Derek Ritz" w:date="2013-05-02T14:48:00Z"/>
              </w:rPr>
            </w:pPr>
            <w:ins w:id="714" w:author="Derek Ritz" w:date="2013-05-02T14:48:00Z">
              <w:r w:rsidRPr="00BE02E9">
                <w:t>facilityTypeDesc</w:t>
              </w:r>
              <w:r>
                <w:t>ription</w:t>
              </w:r>
            </w:ins>
          </w:p>
        </w:tc>
        <w:tc>
          <w:tcPr>
            <w:tcW w:w="990" w:type="dxa"/>
          </w:tcPr>
          <w:p w:rsidR="003D2923" w:rsidRPr="00BE02E9" w:rsidRDefault="003D2923" w:rsidP="003D2923">
            <w:pPr>
              <w:pStyle w:val="TableEntry"/>
              <w:rPr>
                <w:ins w:id="715" w:author="Derek Ritz" w:date="2013-05-02T14:48:00Z"/>
              </w:rPr>
            </w:pPr>
            <w:ins w:id="716" w:author="Derek Ritz" w:date="2013-05-02T14:48:00Z">
              <w:r w:rsidRPr="00BE02E9">
                <w:t>R</w:t>
              </w:r>
            </w:ins>
          </w:p>
        </w:tc>
        <w:tc>
          <w:tcPr>
            <w:tcW w:w="4680" w:type="dxa"/>
          </w:tcPr>
          <w:p w:rsidR="003D2923" w:rsidRPr="00845754" w:rsidRDefault="003D2923" w:rsidP="003D2923">
            <w:pPr>
              <w:pStyle w:val="TableEntry"/>
              <w:rPr>
                <w:ins w:id="717" w:author="Derek Ritz" w:date="2013-05-02T14:48:00Z"/>
              </w:rPr>
            </w:pPr>
            <w:ins w:id="718" w:author="Derek Ritz" w:date="2013-05-02T14:48:00Z">
              <w:r w:rsidRPr="00BE02E9">
                <w:t>The definitions will be defined by national or regional organizations.  See Facility Type for more information.</w:t>
              </w:r>
            </w:ins>
          </w:p>
        </w:tc>
      </w:tr>
      <w:tr w:rsidR="003D2923" w:rsidRPr="00845754" w:rsidTr="003D2923">
        <w:trPr>
          <w:ins w:id="719" w:author="Derek Ritz" w:date="2013-05-02T14:48:00Z"/>
        </w:trPr>
        <w:tc>
          <w:tcPr>
            <w:tcW w:w="1278" w:type="dxa"/>
          </w:tcPr>
          <w:p w:rsidR="003D2923" w:rsidRPr="00845754" w:rsidRDefault="003D2923" w:rsidP="003D2923">
            <w:pPr>
              <w:pStyle w:val="TableEntry"/>
              <w:rPr>
                <w:ins w:id="720" w:author="Derek Ritz" w:date="2013-05-02T14:48:00Z"/>
                <w:rFonts w:cs="Arial"/>
              </w:rPr>
            </w:pPr>
            <w:ins w:id="721" w:author="Derek Ritz" w:date="2013-05-02T14:48:00Z">
              <w:r>
                <w:rPr>
                  <w:rFonts w:cs="Arial"/>
                </w:rPr>
                <w:t xml:space="preserve">Facility </w:t>
              </w:r>
              <w:r w:rsidRPr="00845754">
                <w:rPr>
                  <w:rFonts w:cs="Arial"/>
                </w:rPr>
                <w:t>Status</w:t>
              </w:r>
            </w:ins>
          </w:p>
        </w:tc>
        <w:tc>
          <w:tcPr>
            <w:tcW w:w="2700" w:type="dxa"/>
          </w:tcPr>
          <w:p w:rsidR="003D2923" w:rsidRPr="00845754" w:rsidRDefault="003D2923" w:rsidP="003D2923">
            <w:pPr>
              <w:pStyle w:val="TableEntry"/>
              <w:rPr>
                <w:ins w:id="722" w:author="Derek Ritz" w:date="2013-05-02T14:48:00Z"/>
              </w:rPr>
            </w:pPr>
            <w:ins w:id="723" w:author="Derek Ritz" w:date="2013-05-02T14:48:00Z">
              <w:r>
                <w:t>facilityStatus</w:t>
              </w:r>
            </w:ins>
          </w:p>
        </w:tc>
        <w:tc>
          <w:tcPr>
            <w:tcW w:w="990" w:type="dxa"/>
          </w:tcPr>
          <w:p w:rsidR="003D2923" w:rsidRPr="00845754" w:rsidRDefault="003D2923" w:rsidP="003D2923">
            <w:pPr>
              <w:pStyle w:val="TableEntry"/>
              <w:rPr>
                <w:ins w:id="724" w:author="Derek Ritz" w:date="2013-05-02T14:48:00Z"/>
              </w:rPr>
            </w:pPr>
            <w:ins w:id="725" w:author="Derek Ritz" w:date="2013-05-02T14:48:00Z">
              <w:r>
                <w:t>R</w:t>
              </w:r>
            </w:ins>
          </w:p>
        </w:tc>
        <w:tc>
          <w:tcPr>
            <w:tcW w:w="4680" w:type="dxa"/>
          </w:tcPr>
          <w:p w:rsidR="003D2923" w:rsidRPr="00845754" w:rsidRDefault="003D2923" w:rsidP="003D2923">
            <w:pPr>
              <w:pStyle w:val="TableEntry"/>
              <w:rPr>
                <w:ins w:id="726" w:author="Derek Ritz" w:date="2013-05-02T14:48:00Z"/>
              </w:rPr>
            </w:pPr>
            <w:ins w:id="727" w:author="Derek Ritz" w:date="2013-05-02T14:48:00Z">
              <w:r>
                <w:t>The facilty status is a coded value. The code system will be established by the implementing authority. Examples may be found on page 15 of the WHO draft guideline: Creating a Health Facility Master List (see above).</w:t>
              </w:r>
            </w:ins>
          </w:p>
        </w:tc>
      </w:tr>
      <w:tr w:rsidR="003D2923" w:rsidRPr="00845754" w:rsidTr="003D2923">
        <w:trPr>
          <w:ins w:id="728" w:author="Derek Ritz" w:date="2013-05-02T14:48:00Z"/>
        </w:trPr>
        <w:tc>
          <w:tcPr>
            <w:tcW w:w="1278" w:type="dxa"/>
          </w:tcPr>
          <w:p w:rsidR="003D2923" w:rsidRPr="00845754" w:rsidRDefault="003D2923" w:rsidP="003D2923">
            <w:pPr>
              <w:pStyle w:val="TableEntry"/>
              <w:rPr>
                <w:ins w:id="729" w:author="Derek Ritz" w:date="2013-05-02T14:48:00Z"/>
                <w:rFonts w:cs="Arial"/>
              </w:rPr>
            </w:pPr>
            <w:ins w:id="730" w:author="Derek Ritz" w:date="2013-05-02T14:48:00Z">
              <w:r>
                <w:rPr>
                  <w:rFonts w:cs="Arial"/>
                </w:rPr>
                <w:t>Facility</w:t>
              </w:r>
              <w:r w:rsidRPr="00845754">
                <w:rPr>
                  <w:rFonts w:cs="Arial"/>
                </w:rPr>
                <w:t xml:space="preserve"> Name</w:t>
              </w:r>
            </w:ins>
          </w:p>
        </w:tc>
        <w:tc>
          <w:tcPr>
            <w:tcW w:w="2700" w:type="dxa"/>
          </w:tcPr>
          <w:p w:rsidR="003D2923" w:rsidRPr="00845754" w:rsidRDefault="003D2923" w:rsidP="003D2923">
            <w:pPr>
              <w:pStyle w:val="TableEntry"/>
              <w:rPr>
                <w:ins w:id="731" w:author="Derek Ritz" w:date="2013-05-02T14:48:00Z"/>
              </w:rPr>
            </w:pPr>
            <w:ins w:id="732" w:author="Derek Ritz" w:date="2013-05-02T14:48:00Z">
              <w:r>
                <w:t>facilityName</w:t>
              </w:r>
            </w:ins>
          </w:p>
        </w:tc>
        <w:tc>
          <w:tcPr>
            <w:tcW w:w="990" w:type="dxa"/>
          </w:tcPr>
          <w:p w:rsidR="003D2923" w:rsidRPr="00845754" w:rsidRDefault="003D2923" w:rsidP="003D2923">
            <w:pPr>
              <w:pStyle w:val="TableEntry"/>
              <w:rPr>
                <w:ins w:id="733" w:author="Derek Ritz" w:date="2013-05-02T14:48:00Z"/>
              </w:rPr>
            </w:pPr>
            <w:ins w:id="734" w:author="Derek Ritz" w:date="2013-05-02T14:48:00Z">
              <w:r>
                <w:t>R</w:t>
              </w:r>
            </w:ins>
          </w:p>
        </w:tc>
        <w:tc>
          <w:tcPr>
            <w:tcW w:w="4680" w:type="dxa"/>
          </w:tcPr>
          <w:p w:rsidR="003D2923" w:rsidRPr="00845754" w:rsidRDefault="003D2923" w:rsidP="003D2923">
            <w:pPr>
              <w:pStyle w:val="TableEntry"/>
              <w:rPr>
                <w:ins w:id="735" w:author="Derek Ritz" w:date="2013-05-02T14:48:00Z"/>
              </w:rPr>
            </w:pPr>
            <w:ins w:id="736" w:author="Derek Ritz" w:date="2013-05-02T14:48:00Z">
              <w:r>
                <w:t xml:space="preserve">The facility’s name, for primary use, is a mandatory attribute. </w:t>
              </w:r>
              <w:r w:rsidRPr="00845754">
                <w:t>Use of language tag and HL7 Name Data Type (XCN) as per PWP Volume 2A Section 3.24; 3.24.5.2.3.1</w:t>
              </w:r>
            </w:ins>
          </w:p>
        </w:tc>
      </w:tr>
      <w:tr w:rsidR="003D2923" w:rsidRPr="00845754" w:rsidTr="003D2923">
        <w:trPr>
          <w:ins w:id="737" w:author="Derek Ritz" w:date="2013-05-02T14:48:00Z"/>
        </w:trPr>
        <w:tc>
          <w:tcPr>
            <w:tcW w:w="1278" w:type="dxa"/>
          </w:tcPr>
          <w:p w:rsidR="003D2923" w:rsidRPr="00845754" w:rsidRDefault="003D2923" w:rsidP="003D2923">
            <w:pPr>
              <w:pStyle w:val="TableEntry"/>
              <w:rPr>
                <w:ins w:id="738" w:author="Derek Ritz" w:date="2013-05-02T14:48:00Z"/>
                <w:rFonts w:cs="Arial"/>
              </w:rPr>
            </w:pPr>
            <w:ins w:id="739" w:author="Derek Ritz" w:date="2013-05-02T14:48:00Z">
              <w:r>
                <w:rPr>
                  <w:rFonts w:cs="Arial"/>
                </w:rPr>
                <w:t xml:space="preserve">Facility </w:t>
              </w:r>
              <w:r w:rsidRPr="00845754">
                <w:rPr>
                  <w:rFonts w:cs="Arial"/>
                </w:rPr>
                <w:t xml:space="preserve"> Known names</w:t>
              </w:r>
            </w:ins>
          </w:p>
        </w:tc>
        <w:tc>
          <w:tcPr>
            <w:tcW w:w="2700" w:type="dxa"/>
          </w:tcPr>
          <w:p w:rsidR="003D2923" w:rsidRPr="00845754" w:rsidRDefault="003D2923" w:rsidP="003D2923">
            <w:pPr>
              <w:pStyle w:val="TableEntry"/>
              <w:rPr>
                <w:ins w:id="740" w:author="Derek Ritz" w:date="2013-05-02T14:48:00Z"/>
              </w:rPr>
            </w:pPr>
            <w:ins w:id="741" w:author="Derek Ritz" w:date="2013-05-02T14:48:00Z">
              <w:r>
                <w:t>faciltiyOtherN</w:t>
              </w:r>
              <w:commentRangeStart w:id="742"/>
              <w:r>
                <w:t>ame</w:t>
              </w:r>
              <w:commentRangeEnd w:id="742"/>
              <w:r>
                <w:rPr>
                  <w:rStyle w:val="CommentReference"/>
                  <w:noProof w:val="0"/>
                </w:rPr>
                <w:commentReference w:id="742"/>
              </w:r>
            </w:ins>
          </w:p>
        </w:tc>
        <w:tc>
          <w:tcPr>
            <w:tcW w:w="990" w:type="dxa"/>
          </w:tcPr>
          <w:p w:rsidR="003D2923" w:rsidRPr="00845754" w:rsidRDefault="003D2923" w:rsidP="003D2923">
            <w:pPr>
              <w:pStyle w:val="TableEntry"/>
              <w:rPr>
                <w:ins w:id="743" w:author="Derek Ritz" w:date="2013-05-02T14:48:00Z"/>
              </w:rPr>
            </w:pPr>
            <w:ins w:id="744" w:author="Derek Ritz" w:date="2013-05-02T14:48:00Z">
              <w:r w:rsidRPr="00845754">
                <w:t>O</w:t>
              </w:r>
            </w:ins>
          </w:p>
        </w:tc>
        <w:tc>
          <w:tcPr>
            <w:tcW w:w="4680" w:type="dxa"/>
          </w:tcPr>
          <w:p w:rsidR="003D2923" w:rsidRPr="00845754" w:rsidRDefault="003D2923" w:rsidP="003D2923">
            <w:pPr>
              <w:pStyle w:val="TableEntry"/>
              <w:rPr>
                <w:ins w:id="745" w:author="Derek Ritz" w:date="2013-05-02T14:48:00Z"/>
              </w:rPr>
            </w:pPr>
            <w:ins w:id="746" w:author="Derek Ritz" w:date="2013-05-02T14:48:00Z">
              <w:r>
                <w:t xml:space="preserve">Other optional names may be defined for the facility. </w:t>
              </w:r>
              <w:r w:rsidRPr="00845754">
                <w:t>Use of language tag and HL7 Name Data Type (XCN) as per PWP Volume 2A Section 3.24; 3.24.5.2.3.1</w:t>
              </w:r>
            </w:ins>
          </w:p>
        </w:tc>
      </w:tr>
      <w:tr w:rsidR="003D2923" w:rsidRPr="00845754" w:rsidTr="003D2923">
        <w:trPr>
          <w:ins w:id="747" w:author="Derek Ritz" w:date="2013-05-02T14:48:00Z"/>
        </w:trPr>
        <w:tc>
          <w:tcPr>
            <w:tcW w:w="1278" w:type="dxa"/>
          </w:tcPr>
          <w:p w:rsidR="003D2923" w:rsidRPr="00845754" w:rsidRDefault="003D2923" w:rsidP="003D2923">
            <w:pPr>
              <w:pStyle w:val="TableEntry"/>
              <w:rPr>
                <w:ins w:id="748" w:author="Derek Ritz" w:date="2013-05-02T14:48:00Z"/>
                <w:rFonts w:cs="Arial"/>
              </w:rPr>
            </w:pPr>
            <w:ins w:id="749" w:author="Derek Ritz" w:date="2013-05-02T14:48:00Z">
              <w:r>
                <w:rPr>
                  <w:rFonts w:cs="Arial"/>
                </w:rPr>
                <w:t>Facility Address</w:t>
              </w:r>
            </w:ins>
          </w:p>
        </w:tc>
        <w:tc>
          <w:tcPr>
            <w:tcW w:w="2700" w:type="dxa"/>
          </w:tcPr>
          <w:p w:rsidR="003D2923" w:rsidRPr="00845754" w:rsidRDefault="003D2923" w:rsidP="003D2923">
            <w:pPr>
              <w:pStyle w:val="TableEntry"/>
              <w:rPr>
                <w:ins w:id="750" w:author="Derek Ritz" w:date="2013-05-02T14:48:00Z"/>
              </w:rPr>
            </w:pPr>
            <w:ins w:id="751" w:author="Derek Ritz" w:date="2013-05-02T14:48:00Z">
              <w:r>
                <w:t>facilityAddress</w:t>
              </w:r>
            </w:ins>
          </w:p>
        </w:tc>
        <w:tc>
          <w:tcPr>
            <w:tcW w:w="990" w:type="dxa"/>
          </w:tcPr>
          <w:p w:rsidR="003D2923" w:rsidRPr="00845754" w:rsidRDefault="003D2923" w:rsidP="003D2923">
            <w:pPr>
              <w:pStyle w:val="TableEntry"/>
              <w:rPr>
                <w:ins w:id="752" w:author="Derek Ritz" w:date="2013-05-02T14:48:00Z"/>
              </w:rPr>
            </w:pPr>
            <w:ins w:id="753" w:author="Derek Ritz" w:date="2013-05-02T14:48:00Z">
              <w:r>
                <w:t>R2</w:t>
              </w:r>
            </w:ins>
          </w:p>
        </w:tc>
        <w:tc>
          <w:tcPr>
            <w:tcW w:w="4680" w:type="dxa"/>
          </w:tcPr>
          <w:p w:rsidR="003D2923" w:rsidRPr="00845754" w:rsidRDefault="003D2923" w:rsidP="003D2923">
            <w:pPr>
              <w:pStyle w:val="TableEntry"/>
              <w:rPr>
                <w:ins w:id="754" w:author="Derek Ritz" w:date="2013-05-02T14:48:00Z"/>
              </w:rPr>
            </w:pPr>
            <w:ins w:id="755" w:author="Derek Ritz" w:date="2013-05-02T14:48:00Z">
              <w:r>
                <w:t>The address must be indicated if known.</w:t>
              </w:r>
            </w:ins>
          </w:p>
        </w:tc>
      </w:tr>
      <w:tr w:rsidR="003D2923" w:rsidRPr="00845754" w:rsidTr="003D2923">
        <w:trPr>
          <w:ins w:id="756" w:author="Derek Ritz" w:date="2013-05-02T14:48:00Z"/>
        </w:trPr>
        <w:tc>
          <w:tcPr>
            <w:tcW w:w="1278" w:type="dxa"/>
          </w:tcPr>
          <w:p w:rsidR="003D2923" w:rsidRPr="00845754" w:rsidRDefault="003D2923" w:rsidP="003D2923">
            <w:pPr>
              <w:pStyle w:val="TableEntry"/>
              <w:rPr>
                <w:ins w:id="757" w:author="Derek Ritz" w:date="2013-05-02T14:48:00Z"/>
                <w:rFonts w:cs="Arial"/>
              </w:rPr>
            </w:pPr>
            <w:ins w:id="758" w:author="Derek Ritz" w:date="2013-05-02T14:48:00Z">
              <w:r>
                <w:rPr>
                  <w:rFonts w:cs="Arial"/>
                </w:rPr>
                <w:t xml:space="preserve">Facility </w:t>
              </w:r>
              <w:r w:rsidRPr="00845754">
                <w:rPr>
                  <w:rFonts w:cs="Arial"/>
                </w:rPr>
                <w:t xml:space="preserve"> Contact</w:t>
              </w:r>
            </w:ins>
          </w:p>
        </w:tc>
        <w:tc>
          <w:tcPr>
            <w:tcW w:w="2700" w:type="dxa"/>
          </w:tcPr>
          <w:p w:rsidR="003D2923" w:rsidRPr="00845754" w:rsidRDefault="003D2923" w:rsidP="003D2923">
            <w:pPr>
              <w:pStyle w:val="TableEntry"/>
              <w:rPr>
                <w:ins w:id="759" w:author="Derek Ritz" w:date="2013-05-02T14:48:00Z"/>
              </w:rPr>
            </w:pPr>
            <w:ins w:id="760" w:author="Derek Ritz" w:date="2013-05-02T14:48:00Z">
              <w:r>
                <w:t>facilityContact</w:t>
              </w:r>
            </w:ins>
          </w:p>
        </w:tc>
        <w:tc>
          <w:tcPr>
            <w:tcW w:w="990" w:type="dxa"/>
          </w:tcPr>
          <w:p w:rsidR="003D2923" w:rsidRPr="00845754" w:rsidRDefault="003D2923" w:rsidP="003D2923">
            <w:pPr>
              <w:pStyle w:val="TableEntry"/>
              <w:rPr>
                <w:ins w:id="761" w:author="Derek Ritz" w:date="2013-05-02T14:48:00Z"/>
              </w:rPr>
            </w:pPr>
            <w:ins w:id="762" w:author="Derek Ritz" w:date="2013-05-02T14:48:00Z">
              <w:r>
                <w:t>R2</w:t>
              </w:r>
            </w:ins>
          </w:p>
        </w:tc>
        <w:tc>
          <w:tcPr>
            <w:tcW w:w="4680" w:type="dxa"/>
          </w:tcPr>
          <w:p w:rsidR="003D2923" w:rsidRPr="00845754" w:rsidRDefault="003D2923" w:rsidP="003D2923">
            <w:pPr>
              <w:pStyle w:val="TableEntry"/>
              <w:rPr>
                <w:ins w:id="763" w:author="Derek Ritz" w:date="2013-05-02T14:48:00Z"/>
              </w:rPr>
            </w:pPr>
            <w:ins w:id="764" w:author="Derek Ritz" w:date="2013-05-02T14:48:00Z">
              <w:r>
                <w:t xml:space="preserve">The main contact for the organization is a mandatory field, if known. </w:t>
              </w:r>
            </w:ins>
          </w:p>
        </w:tc>
      </w:tr>
      <w:tr w:rsidR="003D2923" w:rsidRPr="00845754" w:rsidTr="003D2923">
        <w:trPr>
          <w:ins w:id="765" w:author="Derek Ritz" w:date="2013-05-02T14:48:00Z"/>
        </w:trPr>
        <w:tc>
          <w:tcPr>
            <w:tcW w:w="1278" w:type="dxa"/>
          </w:tcPr>
          <w:p w:rsidR="003D2923" w:rsidRPr="007716EF" w:rsidRDefault="003D2923" w:rsidP="003D2923">
            <w:pPr>
              <w:pStyle w:val="TableEntry"/>
              <w:rPr>
                <w:ins w:id="766" w:author="Derek Ritz" w:date="2013-05-02T14:48:00Z"/>
                <w:rFonts w:cs="Arial"/>
                <w:highlight w:val="yellow"/>
              </w:rPr>
            </w:pPr>
            <w:ins w:id="767" w:author="Derek Ritz" w:date="2013-05-02T14:48:00Z">
              <w:r w:rsidRPr="007716EF">
                <w:rPr>
                  <w:rFonts w:cs="Arial"/>
                  <w:highlight w:val="yellow"/>
                </w:rPr>
                <w:t>Facility Geocode</w:t>
              </w:r>
            </w:ins>
          </w:p>
        </w:tc>
        <w:tc>
          <w:tcPr>
            <w:tcW w:w="2700" w:type="dxa"/>
          </w:tcPr>
          <w:p w:rsidR="003D2923" w:rsidRPr="007716EF" w:rsidRDefault="003D2923" w:rsidP="003D2923">
            <w:pPr>
              <w:pStyle w:val="TableEntry"/>
              <w:rPr>
                <w:ins w:id="768" w:author="Derek Ritz" w:date="2013-05-02T14:48:00Z"/>
                <w:highlight w:val="yellow"/>
              </w:rPr>
            </w:pPr>
            <w:commentRangeStart w:id="769"/>
            <w:ins w:id="770" w:author="Derek Ritz" w:date="2013-05-02T14:48:00Z">
              <w:r w:rsidRPr="007716EF">
                <w:rPr>
                  <w:highlight w:val="yellow"/>
                </w:rPr>
                <w:t>facilityGeocode</w:t>
              </w:r>
              <w:commentRangeEnd w:id="769"/>
              <w:r w:rsidRPr="007716EF">
                <w:rPr>
                  <w:rStyle w:val="CommentReference"/>
                  <w:noProof w:val="0"/>
                  <w:highlight w:val="yellow"/>
                </w:rPr>
                <w:commentReference w:id="769"/>
              </w:r>
            </w:ins>
          </w:p>
        </w:tc>
        <w:tc>
          <w:tcPr>
            <w:tcW w:w="990" w:type="dxa"/>
          </w:tcPr>
          <w:p w:rsidR="003D2923" w:rsidRPr="007716EF" w:rsidRDefault="003D2923" w:rsidP="003D2923">
            <w:pPr>
              <w:pStyle w:val="TableEntry"/>
              <w:rPr>
                <w:ins w:id="771" w:author="Derek Ritz" w:date="2013-05-02T14:48:00Z"/>
                <w:highlight w:val="yellow"/>
              </w:rPr>
            </w:pPr>
            <w:ins w:id="772" w:author="Derek Ritz" w:date="2013-05-02T14:48:00Z">
              <w:r w:rsidRPr="007716EF">
                <w:rPr>
                  <w:highlight w:val="yellow"/>
                </w:rPr>
                <w:t>R</w:t>
              </w:r>
            </w:ins>
          </w:p>
        </w:tc>
        <w:tc>
          <w:tcPr>
            <w:tcW w:w="4680" w:type="dxa"/>
          </w:tcPr>
          <w:p w:rsidR="003D2923" w:rsidRPr="00845754" w:rsidRDefault="003D2923" w:rsidP="003D2923">
            <w:pPr>
              <w:pStyle w:val="TableEntry"/>
              <w:rPr>
                <w:ins w:id="773" w:author="Derek Ritz" w:date="2013-05-02T14:48:00Z"/>
              </w:rPr>
            </w:pPr>
            <w:commentRangeStart w:id="774"/>
            <w:ins w:id="775" w:author="Derek Ritz" w:date="2013-05-02T14:48:00Z">
              <w:r w:rsidRPr="007716EF">
                <w:rPr>
                  <w:highlight w:val="yellow"/>
                </w:rPr>
                <w:t xml:space="preserve">The facility’s geocoded </w:t>
              </w:r>
              <w:r>
                <w:rPr>
                  <w:highlight w:val="yellow"/>
                </w:rPr>
                <w:t xml:space="preserve">point </w:t>
              </w:r>
              <w:r w:rsidRPr="007716EF">
                <w:rPr>
                  <w:highlight w:val="yellow"/>
                </w:rPr>
                <w:t>position must be indicated</w:t>
              </w:r>
              <w:r>
                <w:t>. This is intended to support display of the facility on maps and to enable calculation of proximity to known positions.</w:t>
              </w:r>
              <w:commentRangeEnd w:id="774"/>
              <w:r>
                <w:rPr>
                  <w:rStyle w:val="CommentReference"/>
                  <w:noProof w:val="0"/>
                </w:rPr>
                <w:commentReference w:id="774"/>
              </w:r>
            </w:ins>
          </w:p>
        </w:tc>
      </w:tr>
      <w:tr w:rsidR="003D2923" w:rsidRPr="00845754" w:rsidTr="003D2923">
        <w:trPr>
          <w:ins w:id="776" w:author="Derek Ritz" w:date="2013-05-02T14:48:00Z"/>
        </w:trPr>
        <w:tc>
          <w:tcPr>
            <w:tcW w:w="1278" w:type="dxa"/>
          </w:tcPr>
          <w:p w:rsidR="003D2923" w:rsidRPr="00845754" w:rsidRDefault="003D2923" w:rsidP="003D2923">
            <w:pPr>
              <w:pStyle w:val="TableEntry"/>
              <w:rPr>
                <w:ins w:id="777" w:author="Derek Ritz" w:date="2013-05-02T14:48:00Z"/>
                <w:rFonts w:cs="Arial"/>
              </w:rPr>
            </w:pPr>
            <w:ins w:id="778" w:author="Derek Ritz" w:date="2013-05-02T14:48:00Z">
              <w:r>
                <w:rPr>
                  <w:rFonts w:cs="Arial"/>
                </w:rPr>
                <w:t>Facility</w:t>
              </w:r>
              <w:r w:rsidRPr="00845754">
                <w:rPr>
                  <w:rFonts w:cs="Arial"/>
                </w:rPr>
                <w:t xml:space="preserve"> Language Supported</w:t>
              </w:r>
            </w:ins>
          </w:p>
        </w:tc>
        <w:tc>
          <w:tcPr>
            <w:tcW w:w="2700" w:type="dxa"/>
          </w:tcPr>
          <w:p w:rsidR="003D2923" w:rsidRPr="00845754" w:rsidRDefault="003D2923" w:rsidP="003D2923">
            <w:pPr>
              <w:pStyle w:val="TableEntry"/>
              <w:rPr>
                <w:ins w:id="779" w:author="Derek Ritz" w:date="2013-05-02T14:48:00Z"/>
              </w:rPr>
            </w:pPr>
            <w:ins w:id="780" w:author="Derek Ritz" w:date="2013-05-02T14:48:00Z">
              <w:r>
                <w:t>facilityLanguage</w:t>
              </w:r>
            </w:ins>
          </w:p>
        </w:tc>
        <w:tc>
          <w:tcPr>
            <w:tcW w:w="990" w:type="dxa"/>
          </w:tcPr>
          <w:p w:rsidR="003D2923" w:rsidRPr="00845754" w:rsidRDefault="003D2923" w:rsidP="003D2923">
            <w:pPr>
              <w:pStyle w:val="TableEntry"/>
              <w:rPr>
                <w:ins w:id="781" w:author="Derek Ritz" w:date="2013-05-02T14:48:00Z"/>
              </w:rPr>
            </w:pPr>
            <w:ins w:id="782" w:author="Derek Ritz" w:date="2013-05-02T14:48:00Z">
              <w:r>
                <w:t>R</w:t>
              </w:r>
            </w:ins>
          </w:p>
        </w:tc>
        <w:tc>
          <w:tcPr>
            <w:tcW w:w="4680" w:type="dxa"/>
          </w:tcPr>
          <w:p w:rsidR="003D2923" w:rsidRPr="00845754" w:rsidRDefault="003D2923" w:rsidP="003D2923">
            <w:pPr>
              <w:pStyle w:val="TableEntry"/>
              <w:rPr>
                <w:ins w:id="783" w:author="Derek Ritz" w:date="2013-05-02T14:48:00Z"/>
              </w:rPr>
            </w:pPr>
            <w:ins w:id="784" w:author="Derek Ritz" w:date="2013-05-02T14:48:00Z">
              <w:r>
                <w:t>It is mandatory to identify at least the primary language the facilit is able to operate in. This is a coded value; the code system may be specified by the implementer.</w:t>
              </w:r>
            </w:ins>
          </w:p>
        </w:tc>
      </w:tr>
      <w:tr w:rsidR="003D2923" w:rsidRPr="005D23D4" w:rsidTr="003D2923">
        <w:trPr>
          <w:ins w:id="785" w:author="Derek Ritz" w:date="2013-05-02T14:48:00Z"/>
        </w:trPr>
        <w:tc>
          <w:tcPr>
            <w:tcW w:w="1278" w:type="dxa"/>
          </w:tcPr>
          <w:p w:rsidR="003D2923" w:rsidRPr="005D23D4" w:rsidRDefault="003D2923" w:rsidP="003D2923">
            <w:pPr>
              <w:pStyle w:val="TableEntry"/>
              <w:rPr>
                <w:ins w:id="786" w:author="Derek Ritz" w:date="2013-05-02T14:48:00Z"/>
                <w:rFonts w:cs="Arial"/>
                <w:highlight w:val="yellow"/>
              </w:rPr>
            </w:pPr>
            <w:ins w:id="787" w:author="Derek Ritz" w:date="2013-05-02T14:48:00Z">
              <w:r w:rsidRPr="00845754">
                <w:rPr>
                  <w:rFonts w:cs="Arial"/>
                </w:rPr>
                <w:t xml:space="preserve"> </w:t>
              </w:r>
              <w:r w:rsidRPr="005D23D4">
                <w:rPr>
                  <w:rFonts w:cs="Arial"/>
                  <w:highlight w:val="yellow"/>
                </w:rPr>
                <w:t>Facility Phone</w:t>
              </w:r>
            </w:ins>
          </w:p>
        </w:tc>
        <w:tc>
          <w:tcPr>
            <w:tcW w:w="2700" w:type="dxa"/>
          </w:tcPr>
          <w:p w:rsidR="003D2923" w:rsidRPr="005D23D4" w:rsidRDefault="003D2923" w:rsidP="003D2923">
            <w:pPr>
              <w:pStyle w:val="TableEntry"/>
              <w:rPr>
                <w:ins w:id="788" w:author="Derek Ritz" w:date="2013-05-02T14:48:00Z"/>
                <w:highlight w:val="yellow"/>
              </w:rPr>
            </w:pPr>
            <w:commentRangeStart w:id="789"/>
            <w:ins w:id="790" w:author="Derek Ritz" w:date="2013-05-02T14:48:00Z">
              <w:r w:rsidRPr="005D23D4">
                <w:rPr>
                  <w:highlight w:val="yellow"/>
                </w:rPr>
                <w:t>facilityPhone</w:t>
              </w:r>
              <w:commentRangeEnd w:id="789"/>
              <w:r w:rsidRPr="005D23D4">
                <w:rPr>
                  <w:rStyle w:val="CommentReference"/>
                  <w:noProof w:val="0"/>
                  <w:highlight w:val="yellow"/>
                </w:rPr>
                <w:commentReference w:id="789"/>
              </w:r>
            </w:ins>
          </w:p>
        </w:tc>
        <w:tc>
          <w:tcPr>
            <w:tcW w:w="990" w:type="dxa"/>
          </w:tcPr>
          <w:p w:rsidR="003D2923" w:rsidRPr="005D23D4" w:rsidRDefault="003D2923" w:rsidP="003D2923">
            <w:pPr>
              <w:pStyle w:val="TableEntry"/>
              <w:rPr>
                <w:ins w:id="791" w:author="Derek Ritz" w:date="2013-05-02T14:48:00Z"/>
                <w:highlight w:val="yellow"/>
              </w:rPr>
            </w:pPr>
            <w:ins w:id="792" w:author="Derek Ritz" w:date="2013-05-02T14:48:00Z">
              <w:r w:rsidRPr="005D23D4">
                <w:rPr>
                  <w:highlight w:val="yellow"/>
                </w:rPr>
                <w:t>R2</w:t>
              </w:r>
            </w:ins>
          </w:p>
        </w:tc>
        <w:tc>
          <w:tcPr>
            <w:tcW w:w="4680" w:type="dxa"/>
          </w:tcPr>
          <w:p w:rsidR="003D2923" w:rsidRPr="005D23D4" w:rsidRDefault="003D2923" w:rsidP="003D2923">
            <w:pPr>
              <w:pStyle w:val="TableEntry"/>
              <w:rPr>
                <w:ins w:id="793" w:author="Derek Ritz" w:date="2013-05-02T14:48:00Z"/>
                <w:highlight w:val="yellow"/>
              </w:rPr>
            </w:pPr>
            <w:commentRangeStart w:id="794"/>
            <w:ins w:id="795" w:author="Derek Ritz" w:date="2013-05-02T14:48:00Z">
              <w:r w:rsidRPr="005D23D4">
                <w:rPr>
                  <w:highlight w:val="yellow"/>
                </w:rPr>
                <w:t>Electronic access point inforamtion such as email address, URI, phone and FAX must be provided, if know. A PKI certificate may also be specified here. This is stored in a complex type called AccessPoint.</w:t>
              </w:r>
              <w:commentRangeEnd w:id="794"/>
              <w:r>
                <w:rPr>
                  <w:rStyle w:val="CommentReference"/>
                  <w:noProof w:val="0"/>
                </w:rPr>
                <w:commentReference w:id="794"/>
              </w:r>
            </w:ins>
          </w:p>
        </w:tc>
      </w:tr>
      <w:tr w:rsidR="003D2923" w:rsidRPr="005D23D4" w:rsidTr="003D2923">
        <w:trPr>
          <w:ins w:id="796" w:author="Derek Ritz" w:date="2013-05-02T14:48:00Z"/>
        </w:trPr>
        <w:tc>
          <w:tcPr>
            <w:tcW w:w="1278" w:type="dxa"/>
          </w:tcPr>
          <w:p w:rsidR="003D2923" w:rsidRPr="005D23D4" w:rsidRDefault="003D2923" w:rsidP="003D2923">
            <w:pPr>
              <w:pStyle w:val="TableEntry"/>
              <w:rPr>
                <w:ins w:id="797" w:author="Derek Ritz" w:date="2013-05-02T14:48:00Z"/>
                <w:rFonts w:cs="Arial"/>
                <w:highlight w:val="yellow"/>
              </w:rPr>
            </w:pPr>
            <w:ins w:id="798" w:author="Derek Ritz" w:date="2013-05-02T14:48:00Z">
              <w:r w:rsidRPr="005D23D4">
                <w:rPr>
                  <w:rFonts w:cs="Arial"/>
                  <w:highlight w:val="yellow"/>
                </w:rPr>
                <w:t>Facility FAX</w:t>
              </w:r>
            </w:ins>
          </w:p>
        </w:tc>
        <w:tc>
          <w:tcPr>
            <w:tcW w:w="2700" w:type="dxa"/>
          </w:tcPr>
          <w:p w:rsidR="003D2923" w:rsidRPr="005D23D4" w:rsidRDefault="003D2923" w:rsidP="003D2923">
            <w:pPr>
              <w:pStyle w:val="TableEntry"/>
              <w:rPr>
                <w:ins w:id="799" w:author="Derek Ritz" w:date="2013-05-02T14:48:00Z"/>
                <w:highlight w:val="yellow"/>
              </w:rPr>
            </w:pPr>
            <w:ins w:id="800" w:author="Derek Ritz" w:date="2013-05-02T14:48:00Z">
              <w:r w:rsidRPr="005D23D4">
                <w:rPr>
                  <w:highlight w:val="yellow"/>
                </w:rPr>
                <w:t>facilityFAX</w:t>
              </w:r>
            </w:ins>
          </w:p>
        </w:tc>
        <w:tc>
          <w:tcPr>
            <w:tcW w:w="990" w:type="dxa"/>
          </w:tcPr>
          <w:p w:rsidR="003D2923" w:rsidRPr="005D23D4" w:rsidRDefault="003D2923" w:rsidP="003D2923">
            <w:pPr>
              <w:pStyle w:val="TableEntry"/>
              <w:rPr>
                <w:ins w:id="801" w:author="Derek Ritz" w:date="2013-05-02T14:48:00Z"/>
                <w:highlight w:val="yellow"/>
              </w:rPr>
            </w:pPr>
            <w:ins w:id="802" w:author="Derek Ritz" w:date="2013-05-02T14:48:00Z">
              <w:r w:rsidRPr="005D23D4">
                <w:rPr>
                  <w:highlight w:val="yellow"/>
                </w:rPr>
                <w:t>R2</w:t>
              </w:r>
            </w:ins>
          </w:p>
        </w:tc>
        <w:tc>
          <w:tcPr>
            <w:tcW w:w="4680" w:type="dxa"/>
          </w:tcPr>
          <w:p w:rsidR="003D2923" w:rsidRPr="005D23D4" w:rsidRDefault="003D2923" w:rsidP="003D2923">
            <w:pPr>
              <w:pStyle w:val="TableEntry"/>
              <w:rPr>
                <w:ins w:id="803" w:author="Derek Ritz" w:date="2013-05-02T14:48:00Z"/>
                <w:highlight w:val="yellow"/>
              </w:rPr>
            </w:pPr>
            <w:ins w:id="804" w:author="Derek Ritz" w:date="2013-05-02T14:48:00Z">
              <w:r w:rsidRPr="005D23D4">
                <w:rPr>
                  <w:highlight w:val="yellow"/>
                </w:rPr>
                <w:t>Electronic access point inforamtion such as email address, URI, phone and FAX must be provided, if know. A PKI certificate may also be specified here. This is stored in a complex type called AccessPoint.</w:t>
              </w:r>
            </w:ins>
          </w:p>
        </w:tc>
      </w:tr>
      <w:tr w:rsidR="003D2923" w:rsidRPr="005D23D4" w:rsidTr="003D2923">
        <w:trPr>
          <w:ins w:id="805" w:author="Derek Ritz" w:date="2013-05-02T14:48:00Z"/>
        </w:trPr>
        <w:tc>
          <w:tcPr>
            <w:tcW w:w="1278" w:type="dxa"/>
          </w:tcPr>
          <w:p w:rsidR="003D2923" w:rsidRPr="005D23D4" w:rsidRDefault="003D2923" w:rsidP="003D2923">
            <w:pPr>
              <w:pStyle w:val="TableEntry"/>
              <w:rPr>
                <w:ins w:id="806" w:author="Derek Ritz" w:date="2013-05-02T14:48:00Z"/>
                <w:rFonts w:cs="Arial"/>
                <w:highlight w:val="yellow"/>
              </w:rPr>
            </w:pPr>
            <w:ins w:id="807" w:author="Derek Ritz" w:date="2013-05-02T14:48:00Z">
              <w:r w:rsidRPr="005D23D4">
                <w:rPr>
                  <w:rFonts w:cs="Arial"/>
                  <w:highlight w:val="yellow"/>
                </w:rPr>
                <w:t>Facility URI</w:t>
              </w:r>
            </w:ins>
          </w:p>
        </w:tc>
        <w:tc>
          <w:tcPr>
            <w:tcW w:w="2700" w:type="dxa"/>
          </w:tcPr>
          <w:p w:rsidR="003D2923" w:rsidRPr="005D23D4" w:rsidRDefault="003D2923" w:rsidP="003D2923">
            <w:pPr>
              <w:pStyle w:val="TableEntry"/>
              <w:rPr>
                <w:ins w:id="808" w:author="Derek Ritz" w:date="2013-05-02T14:48:00Z"/>
                <w:highlight w:val="yellow"/>
              </w:rPr>
            </w:pPr>
            <w:ins w:id="809" w:author="Derek Ritz" w:date="2013-05-02T14:48:00Z">
              <w:r w:rsidRPr="005D23D4">
                <w:rPr>
                  <w:highlight w:val="yellow"/>
                </w:rPr>
                <w:t>facilityURI</w:t>
              </w:r>
            </w:ins>
          </w:p>
        </w:tc>
        <w:tc>
          <w:tcPr>
            <w:tcW w:w="990" w:type="dxa"/>
          </w:tcPr>
          <w:p w:rsidR="003D2923" w:rsidRPr="005D23D4" w:rsidRDefault="003D2923" w:rsidP="003D2923">
            <w:pPr>
              <w:pStyle w:val="TableEntry"/>
              <w:rPr>
                <w:ins w:id="810" w:author="Derek Ritz" w:date="2013-05-02T14:48:00Z"/>
                <w:highlight w:val="yellow"/>
              </w:rPr>
            </w:pPr>
            <w:ins w:id="811" w:author="Derek Ritz" w:date="2013-05-02T14:48:00Z">
              <w:r w:rsidRPr="005D23D4">
                <w:rPr>
                  <w:highlight w:val="yellow"/>
                </w:rPr>
                <w:t>R2</w:t>
              </w:r>
            </w:ins>
          </w:p>
        </w:tc>
        <w:tc>
          <w:tcPr>
            <w:tcW w:w="4680" w:type="dxa"/>
          </w:tcPr>
          <w:p w:rsidR="003D2923" w:rsidRPr="005D23D4" w:rsidRDefault="003D2923" w:rsidP="003D2923">
            <w:pPr>
              <w:pStyle w:val="TableEntry"/>
              <w:rPr>
                <w:ins w:id="812" w:author="Derek Ritz" w:date="2013-05-02T14:48:00Z"/>
                <w:highlight w:val="yellow"/>
              </w:rPr>
            </w:pPr>
            <w:ins w:id="813" w:author="Derek Ritz" w:date="2013-05-02T14:48:00Z">
              <w:r w:rsidRPr="005D23D4">
                <w:rPr>
                  <w:highlight w:val="yellow"/>
                </w:rPr>
                <w:t>Electronic access point inforamtion such as email address, URI, phone and FAX must be provided, if know. A PKI certificate may also be specified here. This is stored in a complex type called AccessPoint.</w:t>
              </w:r>
            </w:ins>
          </w:p>
        </w:tc>
      </w:tr>
      <w:tr w:rsidR="003D2923" w:rsidRPr="005D23D4" w:rsidTr="003D2923">
        <w:trPr>
          <w:ins w:id="814" w:author="Derek Ritz" w:date="2013-05-02T14:48:00Z"/>
        </w:trPr>
        <w:tc>
          <w:tcPr>
            <w:tcW w:w="1278" w:type="dxa"/>
          </w:tcPr>
          <w:p w:rsidR="003D2923" w:rsidRPr="005D23D4" w:rsidRDefault="003D2923" w:rsidP="003D2923">
            <w:pPr>
              <w:pStyle w:val="TableEntry"/>
              <w:rPr>
                <w:ins w:id="815" w:author="Derek Ritz" w:date="2013-05-02T14:48:00Z"/>
                <w:rFonts w:cs="Arial"/>
                <w:highlight w:val="yellow"/>
              </w:rPr>
            </w:pPr>
            <w:ins w:id="816" w:author="Derek Ritz" w:date="2013-05-02T14:48:00Z">
              <w:r w:rsidRPr="005D23D4">
                <w:rPr>
                  <w:rFonts w:cs="Arial"/>
                  <w:highlight w:val="yellow"/>
                </w:rPr>
                <w:t>Facility PKI certificate</w:t>
              </w:r>
            </w:ins>
          </w:p>
        </w:tc>
        <w:tc>
          <w:tcPr>
            <w:tcW w:w="2700" w:type="dxa"/>
          </w:tcPr>
          <w:p w:rsidR="003D2923" w:rsidRPr="005D23D4" w:rsidRDefault="003D2923" w:rsidP="003D2923">
            <w:pPr>
              <w:pStyle w:val="TableEntry"/>
              <w:rPr>
                <w:ins w:id="817" w:author="Derek Ritz" w:date="2013-05-02T14:48:00Z"/>
                <w:highlight w:val="yellow"/>
              </w:rPr>
            </w:pPr>
            <w:ins w:id="818" w:author="Derek Ritz" w:date="2013-05-02T14:48:00Z">
              <w:r w:rsidRPr="005D23D4">
                <w:rPr>
                  <w:highlight w:val="yellow"/>
                </w:rPr>
                <w:t>facilityPKI</w:t>
              </w:r>
            </w:ins>
          </w:p>
        </w:tc>
        <w:tc>
          <w:tcPr>
            <w:tcW w:w="990" w:type="dxa"/>
          </w:tcPr>
          <w:p w:rsidR="003D2923" w:rsidRPr="005D23D4" w:rsidRDefault="003D2923" w:rsidP="003D2923">
            <w:pPr>
              <w:pStyle w:val="TableEntry"/>
              <w:rPr>
                <w:ins w:id="819" w:author="Derek Ritz" w:date="2013-05-02T14:48:00Z"/>
                <w:highlight w:val="yellow"/>
              </w:rPr>
            </w:pPr>
            <w:ins w:id="820" w:author="Derek Ritz" w:date="2013-05-02T14:48:00Z">
              <w:r w:rsidRPr="005D23D4">
                <w:rPr>
                  <w:highlight w:val="yellow"/>
                </w:rPr>
                <w:t>R2</w:t>
              </w:r>
            </w:ins>
          </w:p>
        </w:tc>
        <w:tc>
          <w:tcPr>
            <w:tcW w:w="4680" w:type="dxa"/>
          </w:tcPr>
          <w:p w:rsidR="003D2923" w:rsidRPr="005D23D4" w:rsidRDefault="003D2923" w:rsidP="003D2923">
            <w:pPr>
              <w:pStyle w:val="TableEntry"/>
              <w:rPr>
                <w:ins w:id="821" w:author="Derek Ritz" w:date="2013-05-02T14:48:00Z"/>
                <w:highlight w:val="yellow"/>
              </w:rPr>
            </w:pPr>
            <w:ins w:id="822" w:author="Derek Ritz" w:date="2013-05-02T14:48:00Z">
              <w:r w:rsidRPr="005D23D4">
                <w:rPr>
                  <w:highlight w:val="yellow"/>
                </w:rPr>
                <w:t>Electronic access point inforamtion such as email address, URI, phone and FAX must be provided, if know. A PKI certificate may also be specified here. This is stored in a complex type called AccessPoint.</w:t>
              </w:r>
            </w:ins>
          </w:p>
        </w:tc>
      </w:tr>
      <w:tr w:rsidR="003D2923" w:rsidRPr="00845754" w:rsidTr="003D2923">
        <w:trPr>
          <w:ins w:id="823" w:author="Derek Ritz" w:date="2013-05-02T14:48:00Z"/>
        </w:trPr>
        <w:tc>
          <w:tcPr>
            <w:tcW w:w="1278" w:type="dxa"/>
          </w:tcPr>
          <w:p w:rsidR="003D2923" w:rsidRPr="005D23D4" w:rsidRDefault="003D2923" w:rsidP="003D2923">
            <w:pPr>
              <w:pStyle w:val="TableEntry"/>
              <w:rPr>
                <w:ins w:id="824" w:author="Derek Ritz" w:date="2013-05-02T14:48:00Z"/>
                <w:rFonts w:cs="Arial"/>
                <w:highlight w:val="yellow"/>
              </w:rPr>
            </w:pPr>
            <w:ins w:id="825" w:author="Derek Ritz" w:date="2013-05-02T14:48:00Z">
              <w:r w:rsidRPr="005D23D4">
                <w:rPr>
                  <w:rFonts w:cs="Arial"/>
                  <w:highlight w:val="yellow"/>
                </w:rPr>
                <w:t>Facility email</w:t>
              </w:r>
            </w:ins>
          </w:p>
        </w:tc>
        <w:tc>
          <w:tcPr>
            <w:tcW w:w="2700" w:type="dxa"/>
          </w:tcPr>
          <w:p w:rsidR="003D2923" w:rsidRPr="005D23D4" w:rsidRDefault="003D2923" w:rsidP="003D2923">
            <w:pPr>
              <w:pStyle w:val="TableEntry"/>
              <w:rPr>
                <w:ins w:id="826" w:author="Derek Ritz" w:date="2013-05-02T14:48:00Z"/>
                <w:highlight w:val="yellow"/>
              </w:rPr>
            </w:pPr>
            <w:ins w:id="827" w:author="Derek Ritz" w:date="2013-05-02T14:48:00Z">
              <w:r w:rsidRPr="005D23D4">
                <w:rPr>
                  <w:highlight w:val="yellow"/>
                </w:rPr>
                <w:t>facilityEmail</w:t>
              </w:r>
            </w:ins>
          </w:p>
        </w:tc>
        <w:tc>
          <w:tcPr>
            <w:tcW w:w="990" w:type="dxa"/>
          </w:tcPr>
          <w:p w:rsidR="003D2923" w:rsidRPr="005D23D4" w:rsidRDefault="003D2923" w:rsidP="003D2923">
            <w:pPr>
              <w:pStyle w:val="TableEntry"/>
              <w:rPr>
                <w:ins w:id="828" w:author="Derek Ritz" w:date="2013-05-02T14:48:00Z"/>
                <w:highlight w:val="yellow"/>
              </w:rPr>
            </w:pPr>
            <w:ins w:id="829" w:author="Derek Ritz" w:date="2013-05-02T14:48:00Z">
              <w:r w:rsidRPr="005D23D4">
                <w:rPr>
                  <w:highlight w:val="yellow"/>
                </w:rPr>
                <w:t>R2</w:t>
              </w:r>
            </w:ins>
          </w:p>
        </w:tc>
        <w:tc>
          <w:tcPr>
            <w:tcW w:w="4680" w:type="dxa"/>
          </w:tcPr>
          <w:p w:rsidR="003D2923" w:rsidRPr="00845754" w:rsidRDefault="003D2923" w:rsidP="003D2923">
            <w:pPr>
              <w:pStyle w:val="TableEntry"/>
              <w:rPr>
                <w:ins w:id="830" w:author="Derek Ritz" w:date="2013-05-02T14:48:00Z"/>
              </w:rPr>
            </w:pPr>
            <w:ins w:id="831" w:author="Derek Ritz" w:date="2013-05-02T14:48:00Z">
              <w:r w:rsidRPr="005D23D4">
                <w:rPr>
                  <w:highlight w:val="yellow"/>
                </w:rPr>
                <w:t>Electronic access point inforamtion such as email address, URI, phone and FAX must be provided, if know. A PKI certificate may also be specified here. This is stored in a complex type called AccessPoint.</w:t>
              </w:r>
            </w:ins>
          </w:p>
        </w:tc>
      </w:tr>
      <w:tr w:rsidR="003D2923" w:rsidRPr="00845754" w:rsidTr="003D2923">
        <w:trPr>
          <w:ins w:id="832" w:author="Derek Ritz" w:date="2013-05-02T14:48:00Z"/>
        </w:trPr>
        <w:tc>
          <w:tcPr>
            <w:tcW w:w="1278" w:type="dxa"/>
          </w:tcPr>
          <w:p w:rsidR="003D2923" w:rsidRPr="00845754" w:rsidRDefault="003D2923" w:rsidP="003D2923">
            <w:pPr>
              <w:pStyle w:val="TableEntry"/>
              <w:rPr>
                <w:ins w:id="833" w:author="Derek Ritz" w:date="2013-05-02T14:48:00Z"/>
                <w:rFonts w:cs="Arial"/>
              </w:rPr>
            </w:pPr>
            <w:ins w:id="834" w:author="Derek Ritz" w:date="2013-05-02T14:48:00Z">
              <w:r>
                <w:rPr>
                  <w:rFonts w:cs="Arial"/>
                </w:rPr>
                <w:t>Facility Org Parent</w:t>
              </w:r>
            </w:ins>
          </w:p>
        </w:tc>
        <w:tc>
          <w:tcPr>
            <w:tcW w:w="2700" w:type="dxa"/>
          </w:tcPr>
          <w:p w:rsidR="003D2923" w:rsidRPr="00845754" w:rsidRDefault="003D2923" w:rsidP="003D2923">
            <w:pPr>
              <w:pStyle w:val="TableEntry"/>
              <w:rPr>
                <w:ins w:id="835" w:author="Derek Ritz" w:date="2013-05-02T14:48:00Z"/>
              </w:rPr>
            </w:pPr>
            <w:ins w:id="836" w:author="Derek Ritz" w:date="2013-05-02T14:48:00Z">
              <w:r>
                <w:t>facilityOrg</w:t>
              </w:r>
            </w:ins>
          </w:p>
        </w:tc>
        <w:tc>
          <w:tcPr>
            <w:tcW w:w="990" w:type="dxa"/>
          </w:tcPr>
          <w:p w:rsidR="003D2923" w:rsidRPr="00845754" w:rsidRDefault="003D2923" w:rsidP="003D2923">
            <w:pPr>
              <w:pStyle w:val="TableEntry"/>
              <w:rPr>
                <w:ins w:id="837" w:author="Derek Ritz" w:date="2013-05-02T14:48:00Z"/>
              </w:rPr>
            </w:pPr>
            <w:ins w:id="838" w:author="Derek Ritz" w:date="2013-05-02T14:48:00Z">
              <w:r>
                <w:t>R</w:t>
              </w:r>
            </w:ins>
          </w:p>
        </w:tc>
        <w:tc>
          <w:tcPr>
            <w:tcW w:w="4680" w:type="dxa"/>
          </w:tcPr>
          <w:p w:rsidR="003D2923" w:rsidRPr="00845754" w:rsidRDefault="003D2923" w:rsidP="003D2923">
            <w:pPr>
              <w:pStyle w:val="TableEntry"/>
              <w:rPr>
                <w:ins w:id="839" w:author="Derek Ritz" w:date="2013-05-02T14:48:00Z"/>
              </w:rPr>
            </w:pPr>
            <w:ins w:id="840" w:author="Derek Ritz" w:date="2013-05-02T14:48:00Z">
              <w:r>
                <w:t>the facility must be related to at least one “parent” organization; there may be more than one organization operating within a facility. The facilityOrg indicates the relationship(s) via a reference to the orgID.</w:t>
              </w:r>
            </w:ins>
          </w:p>
        </w:tc>
      </w:tr>
      <w:tr w:rsidR="003D2923" w:rsidRPr="00C03CFE" w:rsidTr="003D2923">
        <w:trPr>
          <w:ins w:id="841" w:author="Derek Ritz" w:date="2013-05-02T14:48:00Z"/>
        </w:trPr>
        <w:tc>
          <w:tcPr>
            <w:tcW w:w="1278" w:type="dxa"/>
          </w:tcPr>
          <w:p w:rsidR="003D2923" w:rsidRPr="00C03CFE" w:rsidRDefault="003D2923" w:rsidP="003D2923">
            <w:pPr>
              <w:pStyle w:val="TableEntry"/>
              <w:rPr>
                <w:ins w:id="842" w:author="Derek Ritz" w:date="2013-05-02T14:48:00Z"/>
                <w:rFonts w:cs="Arial"/>
              </w:rPr>
            </w:pPr>
            <w:ins w:id="843" w:author="Derek Ritz" w:date="2013-05-02T14:48:00Z">
              <w:r w:rsidRPr="00C03CFE">
                <w:rPr>
                  <w:rFonts w:cs="Arial"/>
                </w:rPr>
                <w:t>Facility Operating Hours</w:t>
              </w:r>
            </w:ins>
          </w:p>
        </w:tc>
        <w:tc>
          <w:tcPr>
            <w:tcW w:w="2700" w:type="dxa"/>
          </w:tcPr>
          <w:p w:rsidR="003D2923" w:rsidRPr="00C03CFE" w:rsidRDefault="003D2923" w:rsidP="003D2923">
            <w:pPr>
              <w:pStyle w:val="TableEntry"/>
              <w:rPr>
                <w:ins w:id="844" w:author="Derek Ritz" w:date="2013-05-02T14:48:00Z"/>
              </w:rPr>
            </w:pPr>
            <w:commentRangeStart w:id="845"/>
            <w:ins w:id="846" w:author="Derek Ritz" w:date="2013-05-02T14:48:00Z">
              <w:r w:rsidRPr="00C03CFE">
                <w:t>facilityHours</w:t>
              </w:r>
              <w:commentRangeEnd w:id="845"/>
              <w:r>
                <w:rPr>
                  <w:rStyle w:val="CommentReference"/>
                  <w:noProof w:val="0"/>
                </w:rPr>
                <w:commentReference w:id="845"/>
              </w:r>
            </w:ins>
          </w:p>
        </w:tc>
        <w:tc>
          <w:tcPr>
            <w:tcW w:w="990" w:type="dxa"/>
          </w:tcPr>
          <w:p w:rsidR="003D2923" w:rsidRPr="00C03CFE" w:rsidRDefault="003D2923" w:rsidP="003D2923">
            <w:pPr>
              <w:pStyle w:val="TableEntry"/>
              <w:rPr>
                <w:ins w:id="847" w:author="Derek Ritz" w:date="2013-05-02T14:48:00Z"/>
              </w:rPr>
            </w:pPr>
            <w:ins w:id="848" w:author="Derek Ritz" w:date="2013-05-02T14:48:00Z">
              <w:r w:rsidRPr="00C03CFE">
                <w:t>R</w:t>
              </w:r>
            </w:ins>
          </w:p>
        </w:tc>
        <w:tc>
          <w:tcPr>
            <w:tcW w:w="4680" w:type="dxa"/>
          </w:tcPr>
          <w:p w:rsidR="003D2923" w:rsidRPr="00C03CFE" w:rsidRDefault="003D2923" w:rsidP="003D2923">
            <w:pPr>
              <w:pStyle w:val="TableEntry"/>
              <w:rPr>
                <w:ins w:id="849" w:author="Derek Ritz" w:date="2013-05-02T14:48:00Z"/>
              </w:rPr>
            </w:pPr>
            <w:ins w:id="850" w:author="Derek Ritz" w:date="2013-05-02T14:48:00Z">
              <w:r w:rsidRPr="00C03CFE">
                <w:t>The operating hours for the facility must be identified; this is a complex type indicating open hours, days of the week, and shutdown periods.</w:t>
              </w:r>
            </w:ins>
          </w:p>
        </w:tc>
      </w:tr>
      <w:tr w:rsidR="003D2923" w:rsidRPr="00224041" w:rsidTr="003D2923">
        <w:trPr>
          <w:ins w:id="851" w:author="Derek Ritz" w:date="2013-05-02T14:48:00Z"/>
        </w:trPr>
        <w:tc>
          <w:tcPr>
            <w:tcW w:w="1278" w:type="dxa"/>
          </w:tcPr>
          <w:p w:rsidR="003D2923" w:rsidRPr="00224041" w:rsidRDefault="003D2923" w:rsidP="003D2923">
            <w:pPr>
              <w:pStyle w:val="TableEntry"/>
              <w:rPr>
                <w:ins w:id="852" w:author="Derek Ritz" w:date="2013-05-02T14:48:00Z"/>
                <w:rFonts w:cs="Arial"/>
              </w:rPr>
            </w:pPr>
            <w:ins w:id="853" w:author="Derek Ritz" w:date="2013-05-02T14:48:00Z">
              <w:r w:rsidRPr="00224041">
                <w:rPr>
                  <w:rFonts w:cs="Arial"/>
                </w:rPr>
                <w:t>Facility Service</w:t>
              </w:r>
            </w:ins>
          </w:p>
        </w:tc>
        <w:tc>
          <w:tcPr>
            <w:tcW w:w="2700" w:type="dxa"/>
          </w:tcPr>
          <w:p w:rsidR="003D2923" w:rsidRPr="00224041" w:rsidRDefault="003D2923" w:rsidP="003D2923">
            <w:pPr>
              <w:pStyle w:val="TableEntry"/>
              <w:rPr>
                <w:ins w:id="854" w:author="Derek Ritz" w:date="2013-05-02T14:48:00Z"/>
              </w:rPr>
            </w:pPr>
            <w:ins w:id="855" w:author="Derek Ritz" w:date="2013-05-02T14:48:00Z">
              <w:r w:rsidRPr="00224041">
                <w:t>facilityService</w:t>
              </w:r>
            </w:ins>
          </w:p>
        </w:tc>
        <w:tc>
          <w:tcPr>
            <w:tcW w:w="990" w:type="dxa"/>
          </w:tcPr>
          <w:p w:rsidR="003D2923" w:rsidRPr="00224041" w:rsidRDefault="003D2923" w:rsidP="003D2923">
            <w:pPr>
              <w:pStyle w:val="TableEntry"/>
              <w:rPr>
                <w:ins w:id="856" w:author="Derek Ritz" w:date="2013-05-02T14:48:00Z"/>
              </w:rPr>
            </w:pPr>
            <w:ins w:id="857" w:author="Derek Ritz" w:date="2013-05-02T14:48:00Z">
              <w:r w:rsidRPr="00224041">
                <w:t>R</w:t>
              </w:r>
            </w:ins>
          </w:p>
        </w:tc>
        <w:tc>
          <w:tcPr>
            <w:tcW w:w="4680" w:type="dxa"/>
          </w:tcPr>
          <w:p w:rsidR="003D2923" w:rsidRPr="00224041" w:rsidRDefault="003D2923" w:rsidP="003D2923">
            <w:pPr>
              <w:pStyle w:val="TableEntry"/>
              <w:rPr>
                <w:ins w:id="858" w:author="Derek Ritz" w:date="2013-05-02T14:48:00Z"/>
              </w:rPr>
            </w:pPr>
            <w:ins w:id="859" w:author="Derek Ritz" w:date="2013-05-02T14:48:00Z">
              <w:r w:rsidRPr="00224041">
                <w:t>There must be at least one care service provided at the facility. This is a coded value; the code set is specified by the implementer. It is a complex type.</w:t>
              </w:r>
            </w:ins>
          </w:p>
        </w:tc>
      </w:tr>
      <w:tr w:rsidR="003D2923" w:rsidRPr="00224041" w:rsidTr="003D2923">
        <w:trPr>
          <w:ins w:id="860" w:author="Derek Ritz" w:date="2013-05-02T14:48:00Z"/>
        </w:trPr>
        <w:tc>
          <w:tcPr>
            <w:tcW w:w="1278" w:type="dxa"/>
          </w:tcPr>
          <w:p w:rsidR="003D2923" w:rsidRPr="00224041" w:rsidRDefault="003D2923" w:rsidP="003D2923">
            <w:pPr>
              <w:pStyle w:val="TableEntry"/>
              <w:rPr>
                <w:ins w:id="861" w:author="Derek Ritz" w:date="2013-05-02T14:48:00Z"/>
                <w:rFonts w:cs="Arial"/>
              </w:rPr>
            </w:pPr>
            <w:ins w:id="862" w:author="Derek Ritz" w:date="2013-05-02T14:48:00Z">
              <w:r w:rsidRPr="00224041">
                <w:rPr>
                  <w:rFonts w:cs="Arial"/>
                </w:rPr>
                <w:t>Facility Provider</w:t>
              </w:r>
            </w:ins>
          </w:p>
        </w:tc>
        <w:tc>
          <w:tcPr>
            <w:tcW w:w="2700" w:type="dxa"/>
          </w:tcPr>
          <w:p w:rsidR="003D2923" w:rsidRPr="00224041" w:rsidRDefault="003D2923" w:rsidP="003D2923">
            <w:pPr>
              <w:pStyle w:val="TableEntry"/>
              <w:rPr>
                <w:ins w:id="863" w:author="Derek Ritz" w:date="2013-05-02T14:48:00Z"/>
              </w:rPr>
            </w:pPr>
            <w:ins w:id="864" w:author="Derek Ritz" w:date="2013-05-02T14:48:00Z">
              <w:r w:rsidRPr="00224041">
                <w:t>facilityProvider</w:t>
              </w:r>
            </w:ins>
          </w:p>
        </w:tc>
        <w:tc>
          <w:tcPr>
            <w:tcW w:w="990" w:type="dxa"/>
          </w:tcPr>
          <w:p w:rsidR="003D2923" w:rsidRPr="00224041" w:rsidRDefault="003D2923" w:rsidP="003D2923">
            <w:pPr>
              <w:pStyle w:val="TableEntry"/>
              <w:rPr>
                <w:ins w:id="865" w:author="Derek Ritz" w:date="2013-05-02T14:48:00Z"/>
              </w:rPr>
            </w:pPr>
            <w:ins w:id="866" w:author="Derek Ritz" w:date="2013-05-02T14:48:00Z">
              <w:r w:rsidRPr="00224041">
                <w:t>O</w:t>
              </w:r>
            </w:ins>
          </w:p>
        </w:tc>
        <w:tc>
          <w:tcPr>
            <w:tcW w:w="4680" w:type="dxa"/>
          </w:tcPr>
          <w:p w:rsidR="003D2923" w:rsidRPr="00224041" w:rsidRDefault="003D2923" w:rsidP="003D2923">
            <w:pPr>
              <w:pStyle w:val="TableEntry"/>
              <w:rPr>
                <w:ins w:id="867" w:author="Derek Ritz" w:date="2013-05-02T14:48:00Z"/>
              </w:rPr>
            </w:pPr>
            <w:ins w:id="868" w:author="Derek Ritz" w:date="2013-05-02T14:48:00Z">
              <w:r w:rsidRPr="00224041">
                <w:t>There may be multiple providers with a relationship to this facility. Provider is a complex type.</w:t>
              </w:r>
            </w:ins>
          </w:p>
        </w:tc>
      </w:tr>
      <w:tr w:rsidR="003D2923" w:rsidRPr="00811C6A" w:rsidTr="003D2923">
        <w:trPr>
          <w:ins w:id="869" w:author="Derek Ritz" w:date="2013-05-02T14:48:00Z"/>
        </w:trPr>
        <w:tc>
          <w:tcPr>
            <w:tcW w:w="1278" w:type="dxa"/>
          </w:tcPr>
          <w:p w:rsidR="003D2923" w:rsidRPr="00811C6A" w:rsidRDefault="003D2923" w:rsidP="003D2923">
            <w:pPr>
              <w:pStyle w:val="TableEntry"/>
              <w:rPr>
                <w:ins w:id="870" w:author="Derek Ritz" w:date="2013-05-02T14:48:00Z"/>
                <w:rFonts w:cs="Arial"/>
                <w:highlight w:val="yellow"/>
              </w:rPr>
            </w:pPr>
            <w:ins w:id="871" w:author="Derek Ritz" w:date="2013-05-02T14:48:00Z">
              <w:r w:rsidRPr="00845754">
                <w:rPr>
                  <w:rFonts w:cs="Arial"/>
                </w:rPr>
                <w:t xml:space="preserve"> </w:t>
              </w:r>
              <w:r w:rsidRPr="00811C6A">
                <w:rPr>
                  <w:rFonts w:cs="Arial"/>
                  <w:highlight w:val="yellow"/>
                </w:rPr>
                <w:t xml:space="preserve">Creation Date </w:t>
              </w:r>
            </w:ins>
          </w:p>
        </w:tc>
        <w:tc>
          <w:tcPr>
            <w:tcW w:w="2700" w:type="dxa"/>
          </w:tcPr>
          <w:p w:rsidR="003D2923" w:rsidRPr="00811C6A" w:rsidRDefault="003D2923" w:rsidP="003D2923">
            <w:pPr>
              <w:pStyle w:val="TableEntry"/>
              <w:rPr>
                <w:ins w:id="872" w:author="Derek Ritz" w:date="2013-05-02T14:48:00Z"/>
                <w:highlight w:val="yellow"/>
              </w:rPr>
            </w:pPr>
          </w:p>
        </w:tc>
        <w:tc>
          <w:tcPr>
            <w:tcW w:w="990" w:type="dxa"/>
          </w:tcPr>
          <w:p w:rsidR="003D2923" w:rsidRPr="00811C6A" w:rsidRDefault="003D2923" w:rsidP="003D2923">
            <w:pPr>
              <w:pStyle w:val="TableEntry"/>
              <w:rPr>
                <w:ins w:id="873" w:author="Derek Ritz" w:date="2013-05-02T14:48:00Z"/>
                <w:highlight w:val="yellow"/>
              </w:rPr>
            </w:pPr>
            <w:ins w:id="874" w:author="Derek Ritz" w:date="2013-05-02T14:48:00Z">
              <w:r w:rsidRPr="00811C6A">
                <w:rPr>
                  <w:highlight w:val="yellow"/>
                </w:rPr>
                <w:t>N/A</w:t>
              </w:r>
            </w:ins>
          </w:p>
        </w:tc>
        <w:tc>
          <w:tcPr>
            <w:tcW w:w="4680" w:type="dxa"/>
          </w:tcPr>
          <w:p w:rsidR="003D2923" w:rsidRPr="00811C6A" w:rsidRDefault="003D2923" w:rsidP="003D2923">
            <w:pPr>
              <w:pStyle w:val="TableEntry"/>
              <w:rPr>
                <w:ins w:id="875" w:author="Derek Ritz" w:date="2013-05-02T14:48:00Z"/>
                <w:highlight w:val="yellow"/>
              </w:rPr>
            </w:pPr>
            <w:ins w:id="876" w:author="Derek Ritz" w:date="2013-05-02T14:48:00Z">
              <w:r w:rsidRPr="00811C6A">
                <w:rPr>
                  <w:highlight w:val="yellow"/>
                </w:rPr>
                <w:t>Operational Attribute</w:t>
              </w:r>
            </w:ins>
          </w:p>
        </w:tc>
      </w:tr>
      <w:tr w:rsidR="003D2923" w:rsidRPr="00845754" w:rsidTr="003D2923">
        <w:trPr>
          <w:ins w:id="877" w:author="Derek Ritz" w:date="2013-05-02T14:48:00Z"/>
        </w:trPr>
        <w:tc>
          <w:tcPr>
            <w:tcW w:w="1278" w:type="dxa"/>
          </w:tcPr>
          <w:p w:rsidR="003D2923" w:rsidRPr="00811C6A" w:rsidRDefault="003D2923" w:rsidP="003D2923">
            <w:pPr>
              <w:pStyle w:val="TableEntry"/>
              <w:rPr>
                <w:ins w:id="878" w:author="Derek Ritz" w:date="2013-05-02T14:48:00Z"/>
                <w:rFonts w:cs="Arial"/>
                <w:highlight w:val="yellow"/>
              </w:rPr>
            </w:pPr>
            <w:ins w:id="879" w:author="Derek Ritz" w:date="2013-05-02T14:48:00Z">
              <w:r w:rsidRPr="00811C6A">
                <w:rPr>
                  <w:rFonts w:cs="Arial"/>
                  <w:highlight w:val="yellow"/>
                </w:rPr>
                <w:t>Last Update Date</w:t>
              </w:r>
            </w:ins>
          </w:p>
        </w:tc>
        <w:tc>
          <w:tcPr>
            <w:tcW w:w="2700" w:type="dxa"/>
          </w:tcPr>
          <w:p w:rsidR="003D2923" w:rsidRPr="00811C6A" w:rsidRDefault="003D2923" w:rsidP="003D2923">
            <w:pPr>
              <w:pStyle w:val="TableEntry"/>
              <w:rPr>
                <w:ins w:id="880" w:author="Derek Ritz" w:date="2013-05-02T14:48:00Z"/>
                <w:highlight w:val="yellow"/>
              </w:rPr>
            </w:pPr>
          </w:p>
        </w:tc>
        <w:tc>
          <w:tcPr>
            <w:tcW w:w="990" w:type="dxa"/>
          </w:tcPr>
          <w:p w:rsidR="003D2923" w:rsidRPr="00811C6A" w:rsidRDefault="003D2923" w:rsidP="003D2923">
            <w:pPr>
              <w:pStyle w:val="TableEntry"/>
              <w:rPr>
                <w:ins w:id="881" w:author="Derek Ritz" w:date="2013-05-02T14:48:00Z"/>
                <w:highlight w:val="yellow"/>
              </w:rPr>
            </w:pPr>
            <w:ins w:id="882" w:author="Derek Ritz" w:date="2013-05-02T14:48:00Z">
              <w:r w:rsidRPr="00811C6A">
                <w:rPr>
                  <w:highlight w:val="yellow"/>
                </w:rPr>
                <w:t>N/A</w:t>
              </w:r>
            </w:ins>
          </w:p>
        </w:tc>
        <w:tc>
          <w:tcPr>
            <w:tcW w:w="4680" w:type="dxa"/>
          </w:tcPr>
          <w:p w:rsidR="003D2923" w:rsidRPr="00845754" w:rsidRDefault="003D2923" w:rsidP="003D2923">
            <w:pPr>
              <w:pStyle w:val="TableEntry"/>
              <w:rPr>
                <w:ins w:id="883" w:author="Derek Ritz" w:date="2013-05-02T14:48:00Z"/>
              </w:rPr>
            </w:pPr>
            <w:ins w:id="884" w:author="Derek Ritz" w:date="2013-05-02T14:48:00Z">
              <w:r w:rsidRPr="00811C6A">
                <w:rPr>
                  <w:highlight w:val="yellow"/>
                </w:rPr>
                <w:t>Operational Attribute</w:t>
              </w:r>
            </w:ins>
          </w:p>
        </w:tc>
      </w:tr>
    </w:tbl>
    <w:p w:rsidR="007D1736" w:rsidRPr="00845754" w:rsidRDefault="007D1736">
      <w:pPr>
        <w:pPrChange w:id="885" w:author="Derek Ritz" w:date="2013-05-02T14:48:00Z">
          <w:pPr>
            <w:pStyle w:val="BodyText"/>
          </w:pPr>
        </w:pPrChange>
      </w:pPr>
    </w:p>
    <w:sectPr w:rsidR="007D1736" w:rsidRPr="00845754" w:rsidSect="000E66F8">
      <w:headerReference w:type="default" r:id="rId37"/>
      <w:footerReference w:type="default" r:id="rId38"/>
      <w:footerReference w:type="first" r:id="rId39"/>
      <w:pgSz w:w="12240" w:h="15840" w:code="1"/>
      <w:pgMar w:top="1440" w:right="1080" w:bottom="1440" w:left="1800" w:header="720" w:footer="720" w:gutter="0"/>
      <w:lnNumType w:countBy="5" w:restart="continuous"/>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Eduardo Jezierski" w:date="2013-05-13T15:53:00Z" w:initials="EJ">
    <w:p w:rsidR="002F2493" w:rsidRDefault="002F2493">
      <w:pPr>
        <w:pStyle w:val="CommentText"/>
      </w:pPr>
      <w:r>
        <w:rPr>
          <w:rStyle w:val="CommentReference"/>
        </w:rPr>
        <w:annotationRef/>
      </w:r>
      <w:r>
        <w:t>Why relational? Should suffice with just saying queries</w:t>
      </w:r>
    </w:p>
  </w:comment>
  <w:comment w:id="16" w:author="Eduardo Jezierski" w:date="2013-05-13T17:26:00Z" w:initials="EJ">
    <w:p w:rsidR="002F2493" w:rsidRDefault="002F2493">
      <w:pPr>
        <w:pStyle w:val="CommentText"/>
      </w:pPr>
      <w:r>
        <w:rPr>
          <w:rStyle w:val="CommentReference"/>
        </w:rPr>
        <w:annotationRef/>
      </w:r>
      <w:r>
        <w:t xml:space="preserve">I assume RFC 5545? </w:t>
      </w:r>
    </w:p>
    <w:p w:rsidR="002F2493" w:rsidRDefault="002F2493">
      <w:pPr>
        <w:pStyle w:val="CommentText"/>
      </w:pPr>
    </w:p>
    <w:p w:rsidR="002F2493" w:rsidRDefault="002F2493">
      <w:pPr>
        <w:pStyle w:val="CommentText"/>
      </w:pPr>
      <w:r w:rsidRPr="00AD3471">
        <w:t>http://tools.ietf.org/html/rfc5545</w:t>
      </w:r>
    </w:p>
  </w:comment>
  <w:comment w:id="19" w:author="Eduardo Jezierski" w:date="2013-05-13T16:10:00Z" w:initials="EJ">
    <w:p w:rsidR="002F2493" w:rsidRDefault="002F2493">
      <w:pPr>
        <w:pStyle w:val="CommentText"/>
      </w:pPr>
      <w:r>
        <w:rPr>
          <w:rStyle w:val="CommentReference"/>
        </w:rPr>
        <w:annotationRef/>
      </w:r>
      <w:r>
        <w:rPr>
          <w:rStyle w:val="CommentReference"/>
        </w:rPr>
        <w:t xml:space="preserve">In countries where there are addresses you can also get </w:t>
      </w:r>
      <w:proofErr w:type="spellStart"/>
      <w:r>
        <w:rPr>
          <w:rStyle w:val="CommentReference"/>
        </w:rPr>
        <w:t>gocodes</w:t>
      </w:r>
      <w:proofErr w:type="spellEnd"/>
      <w:r>
        <w:rPr>
          <w:rStyle w:val="CommentReference"/>
        </w:rPr>
        <w:t xml:space="preserve"> from them quite easily. Our community feedback has been geocodes is a core property (i.e. the attribute is always there, even if the field happens to be empty and contains no value); whereas human-readable addresses are an optional attribute.</w:t>
      </w:r>
    </w:p>
  </w:comment>
  <w:comment w:id="20" w:author="Eduardo Jezierski" w:date="2013-05-13T16:12:00Z" w:initials="EJ">
    <w:p w:rsidR="002F2493" w:rsidRDefault="002F2493">
      <w:pPr>
        <w:pStyle w:val="CommentText"/>
      </w:pPr>
      <w:r>
        <w:rPr>
          <w:rStyle w:val="CommentReference"/>
        </w:rPr>
        <w:annotationRef/>
      </w:r>
      <w:r>
        <w:rPr>
          <w:rStyle w:val="CommentReference"/>
        </w:rPr>
        <w:t xml:space="preserve">Creating new classes is not an issue; as long as the information is navigable in all directions. That said, the scheduling scenario seems purposefully chosen to elicit needs for these </w:t>
      </w:r>
      <w:proofErr w:type="spellStart"/>
      <w:r>
        <w:rPr>
          <w:rStyle w:val="CommentReference"/>
        </w:rPr>
        <w:t>realtion</w:t>
      </w:r>
      <w:proofErr w:type="spellEnd"/>
      <w:r>
        <w:rPr>
          <w:rStyle w:val="CommentReference"/>
        </w:rPr>
        <w:t>-classes, so I thought it was a design goal of this CSD profile.</w:t>
      </w:r>
    </w:p>
  </w:comment>
  <w:comment w:id="25" w:author="Eduardo Jezierski" w:date="2013-05-13T17:16:00Z" w:initials="EJ">
    <w:p w:rsidR="002F2493" w:rsidRDefault="002F2493">
      <w:pPr>
        <w:pStyle w:val="CommentText"/>
      </w:pPr>
      <w:r>
        <w:rPr>
          <w:rStyle w:val="CommentReference"/>
        </w:rPr>
        <w:annotationRef/>
      </w:r>
      <w:r>
        <w:t>I thought providers played roles at facilities, and facilities provided services. I think the physician-P-provides-service-S-at-facility-F relationship is a bit of a red herring. (</w:t>
      </w:r>
      <w:proofErr w:type="gramStart"/>
      <w:r>
        <w:t>two</w:t>
      </w:r>
      <w:proofErr w:type="gramEnd"/>
      <w:r>
        <w:t xml:space="preserve"> examples – one is a secretarial staff working at a facility; another is a pediatrician working in a facility that later on adds pediatric trauma as a service). Provider registries usually are able to distinguish people from positions (</w:t>
      </w:r>
      <w:proofErr w:type="spellStart"/>
      <w:r>
        <w:t>ie</w:t>
      </w:r>
      <w:proofErr w:type="spellEnd"/>
      <w:r>
        <w:t xml:space="preserve"> provider from role)</w:t>
      </w:r>
    </w:p>
  </w:comment>
  <w:comment w:id="26" w:author="Eduardo Jezierski" w:date="2013-05-13T17:16:00Z" w:initials="EJ">
    <w:p w:rsidR="002F2493" w:rsidRDefault="002F2493">
      <w:pPr>
        <w:pStyle w:val="CommentText"/>
      </w:pPr>
      <w:r>
        <w:rPr>
          <w:rStyle w:val="CommentReference"/>
        </w:rPr>
        <w:annotationRef/>
      </w:r>
      <w:r>
        <w:t>Important to keep this optional</w:t>
      </w:r>
    </w:p>
  </w:comment>
  <w:comment w:id="27" w:author="Eduardo Jezierski" w:date="2013-05-13T17:30:00Z" w:initials="EJ">
    <w:p w:rsidR="002F2493" w:rsidRDefault="002F2493">
      <w:pPr>
        <w:pStyle w:val="CommentText"/>
      </w:pPr>
      <w:r>
        <w:rPr>
          <w:rStyle w:val="CommentReference"/>
        </w:rPr>
        <w:annotationRef/>
      </w:r>
      <w:r>
        <w:t>The relationship is not linear; as facilities may be co-managed by more than one organization or more than one org may provide services at a facility (concrete example from the field:  Clinton Foundation supported NGO providing HIV service at a MOH clinic)</w:t>
      </w:r>
    </w:p>
  </w:comment>
  <w:comment w:id="28" w:author="Eduardo Jezierski" w:date="2013-05-13T17:31:00Z" w:initials="EJ">
    <w:p w:rsidR="002F2493" w:rsidRDefault="002F2493">
      <w:pPr>
        <w:pStyle w:val="CommentText"/>
      </w:pPr>
      <w:r>
        <w:rPr>
          <w:rStyle w:val="CommentReference"/>
        </w:rPr>
        <w:annotationRef/>
      </w:r>
      <w:r>
        <w:t>Why not named relationships to arbitrary addresses and have these 3 as prescribed relationship types? Rather than a typed auxiliary class.</w:t>
      </w:r>
    </w:p>
  </w:comment>
  <w:comment w:id="29" w:author="Eduardo Jezierski" w:date="2013-05-13T17:33:00Z" w:initials="EJ">
    <w:p w:rsidR="002F2493" w:rsidRDefault="002F2493">
      <w:pPr>
        <w:pStyle w:val="CommentText"/>
      </w:pPr>
      <w:r>
        <w:rPr>
          <w:rStyle w:val="CommentReference"/>
        </w:rPr>
        <w:annotationRef/>
      </w:r>
      <w:r>
        <w:t xml:space="preserve">Even a service like house consultation? </w:t>
      </w:r>
      <w:r>
        <w:sym w:font="Wingdings" w:char="F04A"/>
      </w:r>
      <w:r>
        <w:t xml:space="preserve"> I think the geocode MAY be inherited by a service, and that to make things more crazy, there may be N service-geocodes (e.g. all the places where we do immunization)</w:t>
      </w:r>
    </w:p>
  </w:comment>
  <w:comment w:id="30" w:author="Eduardo Jezierski" w:date="2013-05-13T17:33:00Z" w:initials="EJ">
    <w:p w:rsidR="002F2493" w:rsidRDefault="002F2493">
      <w:pPr>
        <w:pStyle w:val="CommentText"/>
      </w:pPr>
      <w:r>
        <w:rPr>
          <w:rStyle w:val="CommentReference"/>
        </w:rPr>
        <w:annotationRef/>
      </w:r>
      <w:r>
        <w:t>See above suggest MAY</w:t>
      </w:r>
    </w:p>
  </w:comment>
  <w:comment w:id="31" w:author="Eduardo Jezierski" w:date="2013-05-13T17:35:00Z" w:initials="EJ">
    <w:p w:rsidR="002F2493" w:rsidRDefault="002F2493">
      <w:pPr>
        <w:pStyle w:val="CommentText"/>
      </w:pPr>
      <w:r>
        <w:rPr>
          <w:rStyle w:val="CommentReference"/>
        </w:rPr>
        <w:annotationRef/>
      </w:r>
      <w:r>
        <w:t>Very small addition onto the actual representation.</w:t>
      </w:r>
    </w:p>
  </w:comment>
  <w:comment w:id="32" w:author="Eduardo Jezierski" w:date="2013-05-13T17:37:00Z" w:initials="EJ">
    <w:p w:rsidR="002F2493" w:rsidRDefault="002F2493">
      <w:pPr>
        <w:pStyle w:val="CommentText"/>
      </w:pPr>
      <w:r>
        <w:rPr>
          <w:rStyle w:val="CommentReference"/>
        </w:rPr>
        <w:annotationRef/>
      </w:r>
      <w:r>
        <w:t>This section mixes address structure issues (freeform, structured) with storage and retrieval issues which are largely independent. Structure the data you need.</w:t>
      </w:r>
    </w:p>
  </w:comment>
  <w:comment w:id="33" w:author="Eduardo Jezierski" w:date="2013-05-13T17:38:00Z" w:initials="EJ">
    <w:p w:rsidR="002F2493" w:rsidRDefault="002F2493">
      <w:pPr>
        <w:pStyle w:val="CommentText"/>
      </w:pPr>
      <w:r>
        <w:rPr>
          <w:rStyle w:val="CommentReference"/>
        </w:rPr>
        <w:annotationRef/>
      </w:r>
      <w:r>
        <w:t xml:space="preserve">Underlying system performance has to be a function of the query needs; not </w:t>
      </w:r>
      <w:proofErr w:type="spellStart"/>
      <w:r>
        <w:t>viceversa</w:t>
      </w:r>
      <w:proofErr w:type="spellEnd"/>
      <w:r>
        <w:t xml:space="preserve">. Any competent indexing approach would solve this as inherently this query does not ‘force’ a complexity </w:t>
      </w:r>
      <w:proofErr w:type="gramStart"/>
      <w:r>
        <w:t>O(</w:t>
      </w:r>
      <w:proofErr w:type="gramEnd"/>
      <w:r>
        <w:t>N^2) or something like that</w:t>
      </w:r>
    </w:p>
  </w:comment>
  <w:comment w:id="34" w:author="Eduardo Jezierski" w:date="2013-05-13T17:39:00Z" w:initials="EJ">
    <w:p w:rsidR="002F2493" w:rsidRDefault="002F2493">
      <w:pPr>
        <w:pStyle w:val="CommentText"/>
      </w:pPr>
      <w:r>
        <w:rPr>
          <w:rStyle w:val="CommentReference"/>
        </w:rPr>
        <w:annotationRef/>
      </w:r>
      <w:r>
        <w:t xml:space="preserve">I guess this is </w:t>
      </w:r>
      <w:proofErr w:type="spellStart"/>
      <w:r>
        <w:t>relevantonly</w:t>
      </w:r>
      <w:proofErr w:type="spellEnd"/>
      <w:r>
        <w:t xml:space="preserve"> if doing queries LDAP - style</w:t>
      </w:r>
    </w:p>
  </w:comment>
  <w:comment w:id="35" w:author="Eduardo Jezierski" w:date="2013-05-14T14:20:00Z" w:initials="EJ">
    <w:p w:rsidR="002F2493" w:rsidRDefault="002F2493">
      <w:pPr>
        <w:pStyle w:val="CommentText"/>
      </w:pPr>
      <w:r>
        <w:rPr>
          <w:rStyle w:val="CommentReference"/>
        </w:rPr>
        <w:annotationRef/>
      </w:r>
      <w:r>
        <w:t xml:space="preserve">There is no need to define a </w:t>
      </w:r>
      <w:r w:rsidR="001D1A20">
        <w:t xml:space="preserve">generic </w:t>
      </w:r>
      <w:r>
        <w:t xml:space="preserve">query </w:t>
      </w:r>
      <w:proofErr w:type="gramStart"/>
      <w:r>
        <w:t xml:space="preserve">language </w:t>
      </w:r>
      <w:r w:rsidR="001D1A20">
        <w:t>.</w:t>
      </w:r>
      <w:proofErr w:type="gramEnd"/>
      <w:r w:rsidR="001D1A20">
        <w:t xml:space="preserve"> We already have</w:t>
      </w:r>
      <w:r>
        <w:t xml:space="preserve"> the information retrieval parameters for specific entities; would the support of an open-ended SPARQL like query language be additional scope for a future version? You don’t need to support </w:t>
      </w:r>
      <w:proofErr w:type="spellStart"/>
      <w:r>
        <w:t>sparql</w:t>
      </w:r>
      <w:proofErr w:type="spellEnd"/>
      <w:r>
        <w:t xml:space="preserve"> to navigate the entities (and I’m a fan of RDF). The use of SPARQL also would make you have to have a RDF schema defined for all your datasets, casting everything as trips and quads…seems like a lot of work.</w:t>
      </w:r>
    </w:p>
  </w:comment>
  <w:comment w:id="36" w:author="Eduardo Jezierski" w:date="2013-05-13T17:47:00Z" w:initials="EJ">
    <w:p w:rsidR="002F2493" w:rsidRDefault="002F2493">
      <w:pPr>
        <w:pStyle w:val="CommentText"/>
      </w:pPr>
      <w:r>
        <w:rPr>
          <w:rStyle w:val="CommentReference"/>
        </w:rPr>
        <w:annotationRef/>
      </w:r>
      <w:r>
        <w:t>I think there is a weird single-containment relationship creeping here into these inheritance discussions;</w:t>
      </w:r>
    </w:p>
    <w:p w:rsidR="002F2493" w:rsidRDefault="002F2493">
      <w:pPr>
        <w:pStyle w:val="CommentText"/>
      </w:pPr>
      <w:r>
        <w:t>I see it as:</w:t>
      </w:r>
    </w:p>
    <w:p w:rsidR="002F2493" w:rsidRDefault="002F2493">
      <w:pPr>
        <w:pStyle w:val="CommentText"/>
      </w:pPr>
      <w:r>
        <w:t>Facilities provide services</w:t>
      </w:r>
    </w:p>
    <w:p w:rsidR="002F2493" w:rsidRDefault="002F2493">
      <w:pPr>
        <w:pStyle w:val="CommentText"/>
      </w:pPr>
      <w:r>
        <w:t>People staff services</w:t>
      </w:r>
    </w:p>
    <w:p w:rsidR="002F2493" w:rsidRDefault="002F2493">
      <w:pPr>
        <w:pStyle w:val="CommentText"/>
      </w:pPr>
      <w:r>
        <w:t>Organizations employ people to fulfill roles</w:t>
      </w:r>
    </w:p>
    <w:p w:rsidR="002F2493" w:rsidRDefault="002F2493">
      <w:pPr>
        <w:pStyle w:val="CommentText"/>
      </w:pPr>
      <w:r>
        <w:t>Organizations own (operate?) facilities</w:t>
      </w:r>
      <w:r>
        <w:br/>
      </w:r>
      <w:r>
        <w:br/>
      </w:r>
    </w:p>
  </w:comment>
  <w:comment w:id="37" w:author="Eduardo Jezierski" w:date="2013-05-13T17:49:00Z" w:initials="EJ">
    <w:p w:rsidR="002F2493" w:rsidRDefault="002F2493">
      <w:pPr>
        <w:pStyle w:val="CommentText"/>
      </w:pPr>
      <w:r>
        <w:rPr>
          <w:rStyle w:val="CommentReference"/>
        </w:rPr>
        <w:annotationRef/>
      </w:r>
      <w:r>
        <w:t xml:space="preserve">Which is the reality – </w:t>
      </w:r>
      <w:proofErr w:type="spellStart"/>
      <w:r>
        <w:t>eg</w:t>
      </w:r>
      <w:proofErr w:type="spellEnd"/>
      <w:r>
        <w:t xml:space="preserve"> in Rwanda Clinton </w:t>
      </w:r>
      <w:proofErr w:type="spellStart"/>
      <w:r>
        <w:t>Fdn</w:t>
      </w:r>
      <w:proofErr w:type="spellEnd"/>
      <w:r>
        <w:t xml:space="preserve"> identifiers used for HIV program services. Same facility, two identifiers (2 identifiers exist more due to inefficiency and lack of collaboration</w:t>
      </w:r>
      <w:proofErr w:type="gramStart"/>
      <w:r>
        <w:t>,  and</w:t>
      </w:r>
      <w:proofErr w:type="gramEnd"/>
      <w:r>
        <w:t xml:space="preserve"> timing, more than need.. but such is life)</w:t>
      </w:r>
    </w:p>
    <w:p w:rsidR="002F2493" w:rsidRDefault="002F2493">
      <w:pPr>
        <w:pStyle w:val="CommentText"/>
      </w:pPr>
    </w:p>
    <w:p w:rsidR="002F2493" w:rsidRDefault="002F2493">
      <w:pPr>
        <w:pStyle w:val="CommentText"/>
      </w:pPr>
    </w:p>
  </w:comment>
  <w:comment w:id="38" w:author="Eduardo Jezierski" w:date="2013-05-13T17:50:00Z" w:initials="EJ">
    <w:p w:rsidR="002F2493" w:rsidRDefault="002F2493">
      <w:pPr>
        <w:pStyle w:val="CommentText"/>
      </w:pPr>
      <w:r>
        <w:rPr>
          <w:rStyle w:val="CommentReference"/>
        </w:rPr>
        <w:annotationRef/>
      </w:r>
      <w:r>
        <w:t xml:space="preserve">Again, the basic return of information is better suited through document </w:t>
      </w:r>
      <w:proofErr w:type="spellStart"/>
      <w:r>
        <w:t>strucuture</w:t>
      </w:r>
      <w:proofErr w:type="spellEnd"/>
      <w:r>
        <w:t xml:space="preserve"> and filtering; using standards like </w:t>
      </w:r>
      <w:proofErr w:type="spellStart"/>
      <w:r>
        <w:t>OData</w:t>
      </w:r>
      <w:proofErr w:type="spellEnd"/>
      <w:r>
        <w:t>.  Free-form/spanning queries are an advanced feature that are not essential for interoperability and potentially detrimental to fix earlier on.</w:t>
      </w:r>
    </w:p>
  </w:comment>
  <w:comment w:id="39" w:author="Eduardo Jezierski" w:date="2013-05-13T17:52:00Z" w:initials="EJ">
    <w:p w:rsidR="002F2493" w:rsidRDefault="002F2493">
      <w:pPr>
        <w:pStyle w:val="CommentText"/>
      </w:pPr>
      <w:r>
        <w:rPr>
          <w:rStyle w:val="CommentReference"/>
        </w:rPr>
        <w:annotationRef/>
      </w:r>
      <w:r>
        <w:t xml:space="preserve">The downside would only </w:t>
      </w:r>
      <w:proofErr w:type="spellStart"/>
      <w:r>
        <w:t>matyerialize</w:t>
      </w:r>
      <w:proofErr w:type="spellEnd"/>
      <w:r>
        <w:t xml:space="preserve"> if the relationship ends were mandated to be there. You can have a mandatory relationship to an organization with unknown/</w:t>
      </w:r>
      <w:proofErr w:type="spellStart"/>
      <w:r>
        <w:t>unvalidated</w:t>
      </w:r>
      <w:proofErr w:type="spellEnd"/>
      <w:r>
        <w:t xml:space="preserve"> information.</w:t>
      </w:r>
    </w:p>
  </w:comment>
  <w:comment w:id="64" w:author="Eduardo Jezierski" w:date="2013-05-13T18:13:00Z" w:initials="EJ">
    <w:p w:rsidR="002F2493" w:rsidRDefault="002F2493">
      <w:pPr>
        <w:pStyle w:val="CommentText"/>
      </w:pPr>
      <w:r>
        <w:rPr>
          <w:rStyle w:val="CommentReference"/>
        </w:rPr>
        <w:annotationRef/>
      </w:r>
      <w:r>
        <w:t xml:space="preserve">Geo queries usually come in 2 flavors – bounds (by radius, by </w:t>
      </w:r>
      <w:proofErr w:type="spellStart"/>
      <w:r>
        <w:t>lat</w:t>
      </w:r>
      <w:proofErr w:type="spellEnd"/>
      <w:r>
        <w:t xml:space="preserve"> long box</w:t>
      </w:r>
      <w:proofErr w:type="gramStart"/>
      <w:r>
        <w:t>) .</w:t>
      </w:r>
      <w:proofErr w:type="gramEnd"/>
      <w:r>
        <w:t xml:space="preserve"> Distance to a point is a computation that is best done at the client (similar to computing ‘am I late to this </w:t>
      </w:r>
      <w:proofErr w:type="gramStart"/>
      <w:r>
        <w:t>meeting ,</w:t>
      </w:r>
      <w:proofErr w:type="gramEnd"/>
      <w:r>
        <w:t xml:space="preserve"> you </w:t>
      </w:r>
      <w:proofErr w:type="spellStart"/>
      <w:r>
        <w:t>wouldd</w:t>
      </w:r>
      <w:proofErr w:type="spellEnd"/>
      <w:r>
        <w:t xml:space="preserve"> rather query the start time of the meeting and compare that to the information you know about your time, rather than send your time in and have a service reply ‘yes its late’ )</w:t>
      </w:r>
    </w:p>
  </w:comment>
  <w:comment w:id="75" w:author="Derek Ritz" w:date="2013-05-03T10:29:00Z" w:initials="DJR">
    <w:p w:rsidR="002F2493" w:rsidRDefault="002F2493">
      <w:pPr>
        <w:pStyle w:val="CommentText"/>
      </w:pPr>
      <w:r>
        <w:rPr>
          <w:rStyle w:val="CommentReference"/>
        </w:rPr>
        <w:annotationRef/>
      </w:r>
      <w:r>
        <w:t>ITI-58</w:t>
      </w:r>
    </w:p>
  </w:comment>
  <w:comment w:id="84" w:author="Eduardo Jezierski" w:date="2013-05-13T18:15:00Z" w:initials="EJ">
    <w:p w:rsidR="002F2493" w:rsidRDefault="002F2493">
      <w:pPr>
        <w:pStyle w:val="CommentText"/>
      </w:pPr>
      <w:r>
        <w:rPr>
          <w:rStyle w:val="CommentReference"/>
        </w:rPr>
        <w:annotationRef/>
      </w:r>
      <w:proofErr w:type="gramStart"/>
      <w:r>
        <w:t>typo</w:t>
      </w:r>
      <w:proofErr w:type="gramEnd"/>
    </w:p>
  </w:comment>
  <w:comment w:id="85" w:author="Eduardo Jezierski" w:date="2013-05-13T19:07:00Z" w:initials="EJ">
    <w:p w:rsidR="002F2493" w:rsidRDefault="002F2493">
      <w:pPr>
        <w:pStyle w:val="CommentText"/>
      </w:pPr>
      <w:r>
        <w:rPr>
          <w:rStyle w:val="CommentReference"/>
        </w:rPr>
        <w:annotationRef/>
      </w:r>
      <w:proofErr w:type="gramStart"/>
      <w:r>
        <w:t>would</w:t>
      </w:r>
      <w:proofErr w:type="gramEnd"/>
      <w:r>
        <w:t xml:space="preserve"> be </w:t>
      </w:r>
      <w:proofErr w:type="spellStart"/>
      <w:r>
        <w:t>helpfulk</w:t>
      </w:r>
      <w:proofErr w:type="spellEnd"/>
      <w:r>
        <w:t xml:space="preserve"> to include black (and white) diamonds notation in the diagram where appropriate.</w:t>
      </w:r>
    </w:p>
  </w:comment>
  <w:comment w:id="118" w:author="Eduardo Jezierski" w:date="2013-05-14T13:37:00Z" w:initials="EJ">
    <w:p w:rsidR="009D641F" w:rsidRDefault="009D641F">
      <w:pPr>
        <w:pStyle w:val="CommentText"/>
      </w:pPr>
      <w:r>
        <w:rPr>
          <w:rStyle w:val="CommentReference"/>
        </w:rPr>
        <w:annotationRef/>
      </w:r>
      <w:r>
        <w:t xml:space="preserve">This section describes inner workings / control flow, rather than an exchange specification. Is there a reason we need this level of specification </w:t>
      </w:r>
      <w:proofErr w:type="spellStart"/>
      <w:r>
        <w:t>I</w:t>
      </w:r>
      <w:proofErr w:type="gramStart"/>
      <w:r>
        <w:t>,e</w:t>
      </w:r>
      <w:proofErr w:type="spellEnd"/>
      <w:proofErr w:type="gramEnd"/>
      <w:r>
        <w:t>, it says a lot about who calls who to get what, while the same exchange could be achieved with other patterns of interactions of services.</w:t>
      </w:r>
    </w:p>
  </w:comment>
  <w:comment w:id="119" w:author="Eduardo Jezierski" w:date="2013-05-13T19:15:00Z" w:initials="EJ">
    <w:p w:rsidR="002F2493" w:rsidRDefault="002F2493">
      <w:pPr>
        <w:pStyle w:val="CommentText"/>
      </w:pPr>
      <w:r>
        <w:rPr>
          <w:rStyle w:val="CommentReference"/>
        </w:rPr>
        <w:annotationRef/>
      </w:r>
      <w:r>
        <w:t>Isn’t this redundant implicit (</w:t>
      </w:r>
      <w:proofErr w:type="spellStart"/>
      <w:r>
        <w:t>ie</w:t>
      </w:r>
      <w:proofErr w:type="spellEnd"/>
      <w:r>
        <w:t xml:space="preserve"> designs a functional decomposition rather than an interoperability exchange)? </w:t>
      </w:r>
      <w:proofErr w:type="spellStart"/>
      <w:r>
        <w:t>Ie</w:t>
      </w:r>
      <w:proofErr w:type="spellEnd"/>
      <w:r>
        <w:t xml:space="preserve"> there can always be subsequent levels of delegation/federation</w:t>
      </w:r>
    </w:p>
    <w:p w:rsidR="002F2493" w:rsidRDefault="002F2493">
      <w:pPr>
        <w:pStyle w:val="CommentText"/>
      </w:pPr>
    </w:p>
    <w:p w:rsidR="002F2493" w:rsidRDefault="002F2493">
      <w:pPr>
        <w:pStyle w:val="CommentText"/>
      </w:pPr>
      <w:r>
        <w:t xml:space="preserve">To me you’ve just described a query manager on top of an interlinked store, which could be monolithic or distributed in all sorts of ways. Can we imply less design in the sub-manager building blocks and say there may be a multiplicity of directory services? </w:t>
      </w:r>
    </w:p>
  </w:comment>
  <w:comment w:id="121" w:author="Eduardo Jezierski" w:date="2013-05-14T13:35:00Z" w:initials="EJ">
    <w:p w:rsidR="009D641F" w:rsidRDefault="009D641F">
      <w:pPr>
        <w:pStyle w:val="CommentText"/>
      </w:pPr>
      <w:r>
        <w:rPr>
          <w:rStyle w:val="CommentReference"/>
        </w:rPr>
        <w:annotationRef/>
      </w:r>
      <w:r>
        <w:t xml:space="preserve">You want availability schedules or </w:t>
      </w:r>
      <w:proofErr w:type="spellStart"/>
      <w:r>
        <w:t>freeBusy</w:t>
      </w:r>
      <w:proofErr w:type="spellEnd"/>
      <w:r>
        <w:t xml:space="preserve"> data? They are very different – </w:t>
      </w:r>
    </w:p>
    <w:p w:rsidR="009D641F" w:rsidRDefault="009D641F">
      <w:pPr>
        <w:pStyle w:val="CommentText"/>
      </w:pPr>
      <w:r>
        <w:t>A schedule could be something like Every Mon-Fri 8Am to 5Pm.</w:t>
      </w:r>
    </w:p>
    <w:p w:rsidR="009D641F" w:rsidRDefault="009D641F">
      <w:pPr>
        <w:pStyle w:val="CommentText"/>
      </w:pPr>
      <w:r>
        <w:t xml:space="preserve">If you request a </w:t>
      </w:r>
      <w:proofErr w:type="spellStart"/>
      <w:r>
        <w:t>FreeBusy</w:t>
      </w:r>
      <w:proofErr w:type="spellEnd"/>
      <w:r>
        <w:t xml:space="preserve">, it MUST be between a start date and an end date supplied by the client, and the server must expand/resolve the recurrent schedules into a specific set of time slots. </w:t>
      </w:r>
    </w:p>
    <w:p w:rsidR="009D641F" w:rsidRDefault="009D641F">
      <w:pPr>
        <w:pStyle w:val="CommentText"/>
      </w:pPr>
    </w:p>
    <w:p w:rsidR="009D641F" w:rsidRDefault="009D641F">
      <w:pPr>
        <w:pStyle w:val="CommentText"/>
      </w:pPr>
      <w:r>
        <w:t>I think it is more appropriate for the client to compute this and the facilities / services should just point to their availability schedules</w:t>
      </w:r>
    </w:p>
  </w:comment>
  <w:comment w:id="120" w:author="Eduardo Jezierski" w:date="2013-05-14T13:31:00Z" w:initials="EJ">
    <w:p w:rsidR="009D641F" w:rsidRDefault="009D641F">
      <w:pPr>
        <w:pStyle w:val="CommentText"/>
      </w:pPr>
      <w:r>
        <w:rPr>
          <w:rStyle w:val="CommentReference"/>
        </w:rPr>
        <w:annotationRef/>
      </w:r>
      <w:r>
        <w:t xml:space="preserve">I suggest that rather than embedding it, the response link to the Free Busy data </w:t>
      </w:r>
    </w:p>
  </w:comment>
  <w:comment w:id="123" w:author="Eduardo Jezierski" w:date="2013-05-14T13:38:00Z" w:initials="EJ">
    <w:p w:rsidR="009D641F" w:rsidRDefault="009D641F">
      <w:pPr>
        <w:pStyle w:val="CommentText"/>
      </w:pPr>
      <w:r>
        <w:rPr>
          <w:rStyle w:val="CommentReference"/>
        </w:rPr>
        <w:annotationRef/>
      </w:r>
      <w:r>
        <w:t xml:space="preserve">Again recommend it is an availability schedule; not a </w:t>
      </w:r>
      <w:proofErr w:type="spellStart"/>
      <w:r>
        <w:t>freebusy</w:t>
      </w:r>
      <w:proofErr w:type="spellEnd"/>
      <w:r>
        <w:t xml:space="preserve"> entry. A </w:t>
      </w:r>
      <w:proofErr w:type="spellStart"/>
      <w:r>
        <w:t>FreeBusy</w:t>
      </w:r>
      <w:proofErr w:type="spellEnd"/>
      <w:r>
        <w:t xml:space="preserve"> query could be an additional query</w:t>
      </w:r>
      <w:proofErr w:type="gramStart"/>
      <w:r>
        <w:t>./</w:t>
      </w:r>
      <w:proofErr w:type="gramEnd"/>
      <w:r>
        <w:t xml:space="preserve"> feature down the line, but seems we are providing a particular projection of data only useful to some clients.</w:t>
      </w:r>
    </w:p>
    <w:p w:rsidR="009D641F" w:rsidRDefault="009D641F">
      <w:pPr>
        <w:pStyle w:val="CommentText"/>
      </w:pPr>
    </w:p>
    <w:p w:rsidR="009D641F" w:rsidRDefault="009D641F">
      <w:pPr>
        <w:pStyle w:val="CommentText"/>
      </w:pPr>
    </w:p>
  </w:comment>
  <w:comment w:id="140" w:author="Derek Ritz" w:date="2013-05-03T10:29:00Z" w:initials="DJR">
    <w:p w:rsidR="002F2493" w:rsidRDefault="002F2493">
      <w:pPr>
        <w:pStyle w:val="CommentText"/>
      </w:pPr>
      <w:r>
        <w:rPr>
          <w:rStyle w:val="CommentReference"/>
        </w:rPr>
        <w:annotationRef/>
      </w:r>
      <w:r>
        <w:t xml:space="preserve">May want to describe </w:t>
      </w:r>
      <w:proofErr w:type="spellStart"/>
      <w:r>
        <w:t>FreeBusy</w:t>
      </w:r>
      <w:proofErr w:type="spellEnd"/>
      <w:r>
        <w:t xml:space="preserve"> in here… and likely the backward support for ITI-58.</w:t>
      </w:r>
    </w:p>
  </w:comment>
  <w:comment w:id="183" w:author="Eduardo Jezierski" w:date="2013-05-14T13:40:00Z" w:initials="EJ">
    <w:p w:rsidR="009D641F" w:rsidRDefault="009D641F">
      <w:pPr>
        <w:pStyle w:val="CommentText"/>
      </w:pPr>
      <w:r>
        <w:rPr>
          <w:rStyle w:val="CommentReference"/>
        </w:rPr>
        <w:annotationRef/>
      </w:r>
      <w:r>
        <w:t xml:space="preserve">These seem to me to </w:t>
      </w:r>
      <w:proofErr w:type="gramStart"/>
      <w:r>
        <w:t xml:space="preserve">be </w:t>
      </w:r>
      <w:r w:rsidR="00BD0A1B">
        <w:t xml:space="preserve"> filtering</w:t>
      </w:r>
      <w:proofErr w:type="gramEnd"/>
      <w:r w:rsidR="00BD0A1B">
        <w:t xml:space="preserve"> and sorting needs, as described.</w:t>
      </w:r>
    </w:p>
  </w:comment>
  <w:comment w:id="184" w:author="Eduardo Jezierski" w:date="2013-05-14T13:51:00Z" w:initials="EJ">
    <w:p w:rsidR="00AD0D09" w:rsidRDefault="00AD0D09">
      <w:pPr>
        <w:pStyle w:val="CommentText"/>
      </w:pPr>
      <w:r>
        <w:rPr>
          <w:rStyle w:val="CommentReference"/>
        </w:rPr>
        <w:annotationRef/>
      </w:r>
      <w:r>
        <w:t>And filtered</w:t>
      </w:r>
    </w:p>
  </w:comment>
  <w:comment w:id="185" w:author="Eduardo Jezierski" w:date="2013-05-14T13:53:00Z" w:initials="EJ">
    <w:p w:rsidR="00AD0D09" w:rsidRDefault="00AD0D09">
      <w:pPr>
        <w:pStyle w:val="CommentText"/>
      </w:pPr>
      <w:r>
        <w:rPr>
          <w:rStyle w:val="CommentReference"/>
        </w:rPr>
        <w:annotationRef/>
      </w:r>
      <w:r>
        <w:t xml:space="preserve">Actually Tanzania doesn’t need the viewing as much as a description, because it is dynamic – e.g. they have quantified baseline and a </w:t>
      </w:r>
      <w:proofErr w:type="spellStart"/>
      <w:proofErr w:type="gramStart"/>
      <w:r>
        <w:t>narrartive</w:t>
      </w:r>
      <w:proofErr w:type="spellEnd"/>
      <w:r>
        <w:t xml:space="preserve">  for</w:t>
      </w:r>
      <w:proofErr w:type="gramEnd"/>
      <w:r>
        <w:t xml:space="preserve"> seasonal / population remarks such as ‘we get the pastoralists in the summer and people from XYZ district when the blah river is </w:t>
      </w:r>
      <w:proofErr w:type="spellStart"/>
      <w:r>
        <w:t>overflooding</w:t>
      </w:r>
      <w:proofErr w:type="spellEnd"/>
      <w:r>
        <w:t xml:space="preserve">” </w:t>
      </w:r>
    </w:p>
  </w:comment>
  <w:comment w:id="211" w:author="Eduardo Jezierski" w:date="2013-05-14T13:55:00Z" w:initials="EJ">
    <w:p w:rsidR="00AD0D09" w:rsidRDefault="00AD0D09">
      <w:pPr>
        <w:pStyle w:val="CommentText"/>
      </w:pPr>
      <w:r>
        <w:rPr>
          <w:rStyle w:val="CommentReference"/>
        </w:rPr>
        <w:annotationRef/>
      </w:r>
      <w:r>
        <w:t>May have</w:t>
      </w:r>
    </w:p>
  </w:comment>
  <w:comment w:id="212" w:author="Eduardo Jezierski" w:date="2013-05-14T13:56:00Z" w:initials="EJ">
    <w:p w:rsidR="00AD0D09" w:rsidRDefault="00AD0D09">
      <w:pPr>
        <w:pStyle w:val="CommentText"/>
      </w:pPr>
      <w:r>
        <w:rPr>
          <w:rStyle w:val="CommentReference"/>
        </w:rPr>
        <w:annotationRef/>
      </w:r>
      <w:r>
        <w:t>May have</w:t>
      </w:r>
    </w:p>
  </w:comment>
  <w:comment w:id="213" w:author="Eduardo Jezierski" w:date="2013-05-14T13:56:00Z" w:initials="EJ">
    <w:p w:rsidR="00AD0D09" w:rsidRDefault="00AD0D09">
      <w:pPr>
        <w:pStyle w:val="CommentText"/>
      </w:pPr>
      <w:r>
        <w:rPr>
          <w:rStyle w:val="CommentReference"/>
        </w:rPr>
        <w:annotationRef/>
      </w:r>
      <w:r>
        <w:t>May have</w:t>
      </w:r>
    </w:p>
  </w:comment>
  <w:comment w:id="214" w:author="Eduardo Jezierski" w:date="2013-05-14T13:59:00Z" w:initials="EJ">
    <w:p w:rsidR="00AD0D09" w:rsidRDefault="00AD0D09">
      <w:pPr>
        <w:pStyle w:val="CommentText"/>
      </w:pPr>
      <w:r>
        <w:rPr>
          <w:rStyle w:val="CommentReference"/>
        </w:rPr>
        <w:annotationRef/>
      </w:r>
      <w:r>
        <w:t>Recommend to word this more precisely:</w:t>
      </w:r>
    </w:p>
    <w:p w:rsidR="00AD0D09" w:rsidRDefault="00AD0D09">
      <w:pPr>
        <w:pStyle w:val="CommentText"/>
      </w:pPr>
    </w:p>
    <w:p w:rsidR="00AD0D09" w:rsidRDefault="00AD0D09">
      <w:pPr>
        <w:pStyle w:val="CommentText"/>
      </w:pPr>
      <w:r>
        <w:t xml:space="preserve">What are the </w:t>
      </w:r>
      <w:proofErr w:type="spellStart"/>
      <w:r>
        <w:t>sschedulable</w:t>
      </w:r>
      <w:proofErr w:type="spellEnd"/>
      <w:r>
        <w:t xml:space="preserve"> slots for a provider between two specific dates (</w:t>
      </w:r>
      <w:proofErr w:type="spellStart"/>
      <w:r>
        <w:t>FreeBusy</w:t>
      </w:r>
      <w:proofErr w:type="spellEnd"/>
      <w:r>
        <w:t xml:space="preserve"> “I have an opening Tuesday 8am”) OR what is the expectable availability schedule for a provider? (Schedule “Doctor works all Tuesdays 8 to 5”)</w:t>
      </w:r>
    </w:p>
  </w:comment>
  <w:comment w:id="221" w:author="Derek Ritz" w:date="2013-05-03T10:29:00Z" w:initials="DJR">
    <w:p w:rsidR="002F2493" w:rsidRDefault="002F2493">
      <w:pPr>
        <w:pStyle w:val="CommentText"/>
      </w:pPr>
      <w:r>
        <w:rPr>
          <w:rStyle w:val="CommentReference"/>
        </w:rPr>
        <w:annotationRef/>
      </w:r>
      <w:r>
        <w:t>Do NOT include details about the kinds of technical formats are followed.</w:t>
      </w:r>
    </w:p>
  </w:comment>
  <w:comment w:id="315" w:author="Derek Ritz" w:date="2013-05-03T10:29:00Z" w:initials="DJR">
    <w:p w:rsidR="002F2493" w:rsidRDefault="002F2493">
      <w:pPr>
        <w:pStyle w:val="CommentText"/>
      </w:pPr>
      <w:r>
        <w:rPr>
          <w:rStyle w:val="CommentReference"/>
        </w:rPr>
        <w:annotationRef/>
      </w:r>
      <w:r>
        <w:t>If these are going to be discoverable, they must be made mandatory as part of the record structure. There are HSM use cases which indicate they must be mandatory.</w:t>
      </w:r>
    </w:p>
  </w:comment>
  <w:comment w:id="320" w:author="Eduardo Jezierski" w:date="2013-05-14T14:02:00Z" w:initials="EJ">
    <w:p w:rsidR="00AD0D09" w:rsidRDefault="00AD0D09">
      <w:pPr>
        <w:pStyle w:val="CommentText"/>
      </w:pPr>
      <w:r>
        <w:rPr>
          <w:rStyle w:val="CommentReference"/>
        </w:rPr>
        <w:annotationRef/>
      </w:r>
      <w:r w:rsidR="000F0895">
        <w:t xml:space="preserve">Suggest we </w:t>
      </w:r>
      <w:proofErr w:type="spellStart"/>
      <w:proofErr w:type="gramStart"/>
      <w:r w:rsidR="000F0895">
        <w:t>disintermediate</w:t>
      </w:r>
      <w:proofErr w:type="spellEnd"/>
      <w:r w:rsidR="000F0895">
        <w:t xml:space="preserve"> :</w:t>
      </w:r>
      <w:proofErr w:type="gramEnd"/>
      <w:r w:rsidR="000F0895">
        <w:br/>
        <w:t xml:space="preserve">Facility </w:t>
      </w:r>
      <w:r w:rsidR="000F0895">
        <w:sym w:font="Wingdings" w:char="F0E0"/>
      </w:r>
      <w:r w:rsidR="000F0895">
        <w:t xml:space="preserve"> Facility Service </w:t>
      </w:r>
      <w:r w:rsidR="000F0895">
        <w:sym w:font="Wingdings" w:char="F0DF"/>
      </w:r>
      <w:r w:rsidR="000F0895">
        <w:t xml:space="preserve"> Provider</w:t>
      </w:r>
    </w:p>
    <w:p w:rsidR="000F0895" w:rsidRDefault="000F0895">
      <w:pPr>
        <w:pStyle w:val="CommentText"/>
      </w:pPr>
    </w:p>
    <w:p w:rsidR="000F0895" w:rsidRDefault="000F0895">
      <w:pPr>
        <w:pStyle w:val="CommentText"/>
      </w:pPr>
      <w:r>
        <w:t xml:space="preserve">Catchment you mean population or area? Folks keep both. Is it needed so explicitly here, or is it inherited from elsewhere? </w:t>
      </w:r>
    </w:p>
    <w:p w:rsidR="000F0895" w:rsidRDefault="000F0895">
      <w:pPr>
        <w:pStyle w:val="CommentText"/>
      </w:pPr>
    </w:p>
    <w:p w:rsidR="000F0895" w:rsidRDefault="000F0895">
      <w:pPr>
        <w:pStyle w:val="CommentText"/>
      </w:pPr>
      <w:r>
        <w:t xml:space="preserve">See availability Schedule </w:t>
      </w:r>
      <w:proofErr w:type="spellStart"/>
      <w:r>
        <w:t>vs</w:t>
      </w:r>
      <w:proofErr w:type="spellEnd"/>
      <w:r>
        <w:t xml:space="preserve"> </w:t>
      </w:r>
      <w:proofErr w:type="spellStart"/>
      <w:r>
        <w:t>FreeBusy</w:t>
      </w:r>
      <w:proofErr w:type="spellEnd"/>
      <w:r>
        <w:t xml:space="preserve"> comment. </w:t>
      </w:r>
      <w:proofErr w:type="spellStart"/>
      <w:r>
        <w:t>FreeBusy</w:t>
      </w:r>
      <w:proofErr w:type="spellEnd"/>
      <w:r>
        <w:t xml:space="preserve"> is not the construct that does what you suggest in the diagram</w:t>
      </w:r>
    </w:p>
  </w:comment>
  <w:comment w:id="323" w:author="Derek Ritz" w:date="2013-05-03T10:29:00Z" w:initials="DJR">
    <w:p w:rsidR="002F2493" w:rsidRDefault="002F2493">
      <w:pPr>
        <w:pStyle w:val="CommentText"/>
      </w:pPr>
      <w:r>
        <w:rPr>
          <w:rStyle w:val="CommentReference"/>
        </w:rPr>
        <w:annotationRef/>
      </w:r>
      <w:r>
        <w:t>Keep as an open issue whether to model at the class level versus the object level. It will need to be one… ;-)</w:t>
      </w:r>
    </w:p>
  </w:comment>
  <w:comment w:id="324" w:author="Eduardo Jezierski" w:date="2013-05-14T14:02:00Z" w:initials="EJ">
    <w:p w:rsidR="000F0895" w:rsidRDefault="000F0895">
      <w:pPr>
        <w:pStyle w:val="CommentText"/>
      </w:pPr>
      <w:r>
        <w:rPr>
          <w:rStyle w:val="CommentReference"/>
        </w:rPr>
        <w:annotationRef/>
      </w:r>
      <w:proofErr w:type="gramStart"/>
      <w:r>
        <w:t>may</w:t>
      </w:r>
      <w:proofErr w:type="gramEnd"/>
    </w:p>
  </w:comment>
  <w:comment w:id="343" w:author="Eduardo Jezierski" w:date="2013-05-14T14:11:00Z" w:initials="EJ">
    <w:p w:rsidR="001D1A20" w:rsidRDefault="001D1A20">
      <w:pPr>
        <w:pStyle w:val="CommentText"/>
      </w:pPr>
      <w:r>
        <w:rPr>
          <w:rStyle w:val="CommentReference"/>
        </w:rPr>
        <w:annotationRef/>
      </w:r>
      <w:r>
        <w:t>Arguably this is an “O</w:t>
      </w:r>
      <w:proofErr w:type="gramStart"/>
      <w:r>
        <w:t>”  as</w:t>
      </w:r>
      <w:proofErr w:type="gramEnd"/>
      <w:r>
        <w:t xml:space="preserve"> the guidelines do not say you must have a facility type, its just a </w:t>
      </w:r>
      <w:r w:rsidR="007F07F7">
        <w:t>helper classifier.</w:t>
      </w:r>
    </w:p>
  </w:comment>
  <w:comment w:id="346" w:author="Eduardo Jezierski" w:date="2013-05-14T14:09:00Z" w:initials="EJ">
    <w:p w:rsidR="000F0895" w:rsidRDefault="000F0895">
      <w:pPr>
        <w:pStyle w:val="CommentText"/>
      </w:pPr>
      <w:r>
        <w:rPr>
          <w:rStyle w:val="CommentReference"/>
        </w:rPr>
        <w:annotationRef/>
      </w:r>
      <w:r>
        <w:t xml:space="preserve">One disambiguation that the WHO </w:t>
      </w:r>
      <w:proofErr w:type="spellStart"/>
      <w:r>
        <w:t>Kenby</w:t>
      </w:r>
      <w:proofErr w:type="spellEnd"/>
      <w:r>
        <w:t xml:space="preserve"> a document doesn’t drill into much is that many times people mix a facility type with services provided --- </w:t>
      </w:r>
      <w:proofErr w:type="spellStart"/>
      <w:r>
        <w:t>eg</w:t>
      </w:r>
      <w:proofErr w:type="spellEnd"/>
      <w:r>
        <w:t xml:space="preserve"> a “HIV clinic”. When helping people do their data dictionaries we are helping them </w:t>
      </w:r>
      <w:r w:rsidR="007F07F7">
        <w:t>comb out these mishamshes all the time.</w:t>
      </w:r>
    </w:p>
  </w:comment>
  <w:comment w:id="374" w:author="Eduardo Jezierski" w:date="2013-05-14T14:12:00Z" w:initials="EJ">
    <w:p w:rsidR="001D1A20" w:rsidRDefault="001D1A20">
      <w:pPr>
        <w:pStyle w:val="CommentText"/>
      </w:pPr>
      <w:r>
        <w:rPr>
          <w:rStyle w:val="CommentReference"/>
        </w:rPr>
        <w:annotationRef/>
      </w:r>
      <w:r>
        <w:t>Should be O. Sometimes they just don</w:t>
      </w:r>
      <w:r w:rsidR="007F07F7">
        <w:t>'t have the data.</w:t>
      </w:r>
    </w:p>
  </w:comment>
  <w:comment w:id="377" w:author="Derek Ritz" w:date="2013-05-03T10:29:00Z" w:initials="DJR">
    <w:p w:rsidR="002F2493" w:rsidRDefault="002F2493">
      <w:pPr>
        <w:pStyle w:val="CommentText"/>
      </w:pPr>
      <w:r>
        <w:rPr>
          <w:rStyle w:val="CommentReference"/>
        </w:rPr>
        <w:annotationRef/>
      </w:r>
      <w:r>
        <w:t>This definition needs to be very clear. Revisit this.</w:t>
      </w:r>
    </w:p>
  </w:comment>
  <w:comment w:id="393" w:author="Eduardo Jezierski" w:date="2013-05-14T14:13:00Z" w:initials="EJ">
    <w:p w:rsidR="001D1A20" w:rsidRDefault="001D1A20">
      <w:pPr>
        <w:pStyle w:val="CommentText"/>
      </w:pPr>
      <w:r>
        <w:rPr>
          <w:rStyle w:val="CommentReference"/>
        </w:rPr>
        <w:annotationRef/>
      </w:r>
      <w:r w:rsidR="007F07F7">
        <w:t xml:space="preserve">This </w:t>
      </w:r>
      <w:proofErr w:type="spellStart"/>
      <w:r w:rsidR="007F07F7">
        <w:t xml:space="preserve">should be </w:t>
      </w:r>
      <w:proofErr w:type="spellEnd"/>
      <w:r w:rsidR="007F07F7">
        <w:t>"O"</w:t>
      </w:r>
      <w:r>
        <w:t>. Has not been a parameter that LMIC</w:t>
      </w:r>
      <w:r w:rsidR="007F07F7">
        <w:t>s have requested. In addition, language codes can be too r</w:t>
      </w:r>
      <w:r w:rsidR="007F07F7">
        <w:t>estrictive as speci</w:t>
      </w:r>
      <w:r w:rsidR="007F07F7">
        <w:t xml:space="preserve">fic </w:t>
      </w:r>
      <w:proofErr w:type="spellStart"/>
      <w:r w:rsidR="007F07F7">
        <w:t xml:space="preserve">dialects supported </w:t>
      </w:r>
      <w:proofErr w:type="spellEnd"/>
      <w:r w:rsidR="007F07F7">
        <w:t xml:space="preserve">may be more important than knowing </w:t>
      </w:r>
      <w:proofErr w:type="spellStart"/>
      <w:r w:rsidR="007F07F7">
        <w:t>mainli</w:t>
      </w:r>
      <w:proofErr w:type="spellEnd"/>
      <w:r w:rsidR="007F07F7">
        <w:t>ne language</w:t>
      </w:r>
      <w:r w:rsidR="007F07F7">
        <w:t>s officially supported.</w:t>
      </w:r>
    </w:p>
  </w:comment>
  <w:comment w:id="406" w:author="Eduardo Jezierski" w:date="2013-05-14T14:14:00Z" w:initials="EJ">
    <w:p w:rsidR="001D1A20" w:rsidRDefault="001D1A20">
      <w:pPr>
        <w:pStyle w:val="CommentText"/>
      </w:pPr>
      <w:r>
        <w:rPr>
          <w:rStyle w:val="CommentReference"/>
        </w:rPr>
        <w:annotationRef/>
      </w:r>
      <w:r>
        <w:t>These are “O” (</w:t>
      </w:r>
      <w:proofErr w:type="spellStart"/>
      <w:r w:rsidR="007F07F7">
        <w:t xml:space="preserve">maybe I misinterpret </w:t>
      </w:r>
      <w:proofErr w:type="spellEnd"/>
      <w:r>
        <w:t>what is meant by”R2?</w:t>
      </w:r>
      <w:r w:rsidR="007F07F7">
        <w:t>"</w:t>
      </w:r>
      <w:r w:rsidR="007F07F7">
        <w:t xml:space="preserve">) </w:t>
      </w:r>
    </w:p>
  </w:comment>
  <w:comment w:id="410" w:author="Derek Ritz" w:date="2013-05-03T10:29:00Z" w:initials="DJR">
    <w:p w:rsidR="002F2493" w:rsidRDefault="002F2493">
      <w:pPr>
        <w:pStyle w:val="CommentText"/>
      </w:pPr>
      <w:r>
        <w:rPr>
          <w:rStyle w:val="CommentReference"/>
        </w:rPr>
        <w:annotationRef/>
      </w:r>
      <w:r>
        <w:t xml:space="preserve">Group these all into a single “object”. </w:t>
      </w:r>
    </w:p>
  </w:comment>
  <w:comment w:id="495" w:author="Eduardo Jezierski" w:date="2013-05-14T14:15:00Z" w:initials="EJ">
    <w:p w:rsidR="001D1A20" w:rsidRDefault="001D1A20">
      <w:pPr>
        <w:pStyle w:val="CommentText"/>
      </w:pPr>
      <w:r>
        <w:rPr>
          <w:rStyle w:val="CommentReference"/>
        </w:rPr>
        <w:annotationRef/>
      </w:r>
      <w:r>
        <w:t xml:space="preserve">Should be “O”, it is not reasonable to </w:t>
      </w:r>
      <w:proofErr w:type="spellStart"/>
      <w:r>
        <w:t>mand</w:t>
      </w:r>
      <w:r w:rsidR="007F07F7">
        <w:t>a</w:t>
      </w:r>
      <w:proofErr w:type="spellEnd"/>
      <w:r w:rsidR="007F07F7">
        <w:t>te valid data in here as it is not a common need in LMICs</w:t>
      </w:r>
    </w:p>
  </w:comment>
  <w:comment w:id="526" w:author="Derek Ritz" w:date="2013-05-03T10:29:00Z" w:initials="DJR">
    <w:p w:rsidR="002F2493" w:rsidRDefault="002F2493">
      <w:pPr>
        <w:pStyle w:val="CommentText"/>
      </w:pPr>
      <w:r>
        <w:rPr>
          <w:rStyle w:val="CommentReference"/>
        </w:rPr>
        <w:annotationRef/>
      </w:r>
      <w:r>
        <w:t>Describe a very top level use case regarding mobile facility; modeled as service at site at defined time.</w:t>
      </w:r>
    </w:p>
  </w:comment>
  <w:comment w:id="569" w:author="Derek Ritz" w:date="2013-05-03T10:29:00Z" w:initials="DJR">
    <w:p w:rsidR="002F2493" w:rsidRDefault="002F2493">
      <w:pPr>
        <w:pStyle w:val="CommentText"/>
      </w:pPr>
      <w:r>
        <w:rPr>
          <w:rStyle w:val="CommentReference"/>
        </w:rPr>
        <w:annotationRef/>
      </w:r>
      <w:r>
        <w:t>Referencing ISO non-normative content; is there a precedence for this?</w:t>
      </w:r>
    </w:p>
  </w:comment>
  <w:comment w:id="570" w:author="Eduardo Jezierski" w:date="2013-05-14T14:19:00Z" w:initials="EJ">
    <w:p w:rsidR="001D1A20" w:rsidRDefault="001D1A20">
      <w:pPr>
        <w:pStyle w:val="CommentText"/>
      </w:pPr>
      <w:r>
        <w:rPr>
          <w:rStyle w:val="CommentReference"/>
        </w:rPr>
        <w:annotationRef/>
      </w:r>
      <w:r>
        <w:t>Is this standard boilerplate? Not sure why this is here. Interesting – but applicable?</w:t>
      </w:r>
    </w:p>
  </w:comment>
  <w:comment w:id="671" w:author="Derek Ritz" w:date="2013-05-03T10:29:00Z" w:initials="DJR">
    <w:p w:rsidR="002F2493" w:rsidRDefault="002F2493" w:rsidP="003D2923">
      <w:pPr>
        <w:pStyle w:val="CommentText"/>
      </w:pPr>
      <w:r>
        <w:rPr>
          <w:rStyle w:val="CommentReference"/>
        </w:rPr>
        <w:annotationRef/>
      </w:r>
      <w:r>
        <w:t xml:space="preserve">Delete this column. This is </w:t>
      </w:r>
      <w:proofErr w:type="spellStart"/>
      <w:r>
        <w:t>vol</w:t>
      </w:r>
      <w:proofErr w:type="spellEnd"/>
      <w:r>
        <w:t xml:space="preserve"> 2 stuff….</w:t>
      </w:r>
    </w:p>
  </w:comment>
  <w:comment w:id="690" w:author="Derek Ritz" w:date="2013-05-03T10:29:00Z" w:initials="DJR">
    <w:p w:rsidR="002F2493" w:rsidRDefault="002F2493" w:rsidP="003D2923">
      <w:pPr>
        <w:pStyle w:val="CommentText"/>
      </w:pPr>
      <w:r>
        <w:rPr>
          <w:rStyle w:val="CommentReference"/>
        </w:rPr>
        <w:annotationRef/>
      </w:r>
      <w:r>
        <w:t xml:space="preserve">The identifier will be an element in a complex schema that will include </w:t>
      </w:r>
      <w:proofErr w:type="spellStart"/>
      <w:r>
        <w:t>entityID</w:t>
      </w:r>
      <w:proofErr w:type="spellEnd"/>
      <w:r>
        <w:t xml:space="preserve">, so that it may be cross referenced to the </w:t>
      </w:r>
      <w:proofErr w:type="spellStart"/>
      <w:r>
        <w:t>facilityID</w:t>
      </w:r>
      <w:proofErr w:type="spellEnd"/>
      <w:r>
        <w:t>.</w:t>
      </w:r>
    </w:p>
  </w:comment>
  <w:comment w:id="742" w:author="Derek Ritz" w:date="2013-05-03T10:29:00Z" w:initials="DJR">
    <w:p w:rsidR="002F2493" w:rsidRDefault="002F2493" w:rsidP="003D2923">
      <w:pPr>
        <w:pStyle w:val="CommentText"/>
      </w:pPr>
      <w:r>
        <w:rPr>
          <w:rStyle w:val="CommentReference"/>
        </w:rPr>
        <w:annotationRef/>
      </w:r>
      <w:r>
        <w:t xml:space="preserve">The name will be an element in a Name class that includes </w:t>
      </w:r>
      <w:proofErr w:type="spellStart"/>
      <w:r>
        <w:t>entityID</w:t>
      </w:r>
      <w:proofErr w:type="spellEnd"/>
      <w:r>
        <w:t xml:space="preserve"> so that it may be cross referenced to the </w:t>
      </w:r>
      <w:proofErr w:type="spellStart"/>
      <w:r>
        <w:t>facilityID</w:t>
      </w:r>
      <w:proofErr w:type="spellEnd"/>
      <w:r>
        <w:t>.</w:t>
      </w:r>
    </w:p>
  </w:comment>
  <w:comment w:id="769" w:author="Derek Ritz" w:date="2013-05-03T10:29:00Z" w:initials="DJR">
    <w:p w:rsidR="002F2493" w:rsidRDefault="002F2493" w:rsidP="003D2923">
      <w:pPr>
        <w:pStyle w:val="CommentText"/>
      </w:pPr>
      <w:r>
        <w:rPr>
          <w:rStyle w:val="CommentReference"/>
        </w:rPr>
        <w:annotationRef/>
      </w:r>
      <w:r>
        <w:t>May be part of address, as an R2?</w:t>
      </w:r>
    </w:p>
  </w:comment>
  <w:comment w:id="774" w:author="Derek Ritz" w:date="2013-05-03T10:29:00Z" w:initials="DJR">
    <w:p w:rsidR="002F2493" w:rsidRDefault="002F2493" w:rsidP="003D2923">
      <w:pPr>
        <w:pStyle w:val="CommentText"/>
      </w:pPr>
      <w:r>
        <w:rPr>
          <w:rStyle w:val="CommentReference"/>
        </w:rPr>
        <w:annotationRef/>
      </w:r>
      <w:r>
        <w:t>This definition needs to be very clear. Revisit this.</w:t>
      </w:r>
    </w:p>
  </w:comment>
  <w:comment w:id="789" w:author="Derek Ritz" w:date="2013-05-03T10:29:00Z" w:initials="DJR">
    <w:p w:rsidR="002F2493" w:rsidRDefault="002F2493" w:rsidP="003D2923">
      <w:pPr>
        <w:pStyle w:val="CommentText"/>
      </w:pPr>
      <w:r>
        <w:rPr>
          <w:rStyle w:val="CommentReference"/>
        </w:rPr>
        <w:annotationRef/>
      </w:r>
      <w:r>
        <w:t xml:space="preserve">These are all expanded out, instead of just indicating the complex type, as </w:t>
      </w:r>
      <w:proofErr w:type="spellStart"/>
      <w:r>
        <w:t>facilityAccessPoint</w:t>
      </w:r>
      <w:proofErr w:type="spellEnd"/>
      <w:r>
        <w:t>. Is it important to list each individually?</w:t>
      </w:r>
    </w:p>
  </w:comment>
  <w:comment w:id="794" w:author="Derek Ritz" w:date="2013-05-03T10:29:00Z" w:initials="DJR">
    <w:p w:rsidR="002F2493" w:rsidRDefault="002F2493" w:rsidP="003D2923">
      <w:pPr>
        <w:pStyle w:val="CommentText"/>
      </w:pPr>
      <w:r>
        <w:rPr>
          <w:rStyle w:val="CommentReference"/>
        </w:rPr>
        <w:annotationRef/>
      </w:r>
      <w:r>
        <w:t xml:space="preserve">Group these all into a single “object”. </w:t>
      </w:r>
    </w:p>
  </w:comment>
  <w:comment w:id="845" w:author="Derek Ritz" w:date="2013-05-03T10:29:00Z" w:initials="DJR">
    <w:p w:rsidR="002F2493" w:rsidRDefault="002F2493" w:rsidP="003D2923">
      <w:pPr>
        <w:pStyle w:val="CommentText"/>
      </w:pPr>
      <w:r>
        <w:rPr>
          <w:rStyle w:val="CommentReference"/>
        </w:rPr>
        <w:annotationRef/>
      </w:r>
      <w:r>
        <w:t>Here the complex type is referenced instead of all the component elements. Should they be individually named?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7F7" w:rsidRDefault="007F07F7">
      <w:r>
        <w:separator/>
      </w:r>
    </w:p>
  </w:endnote>
  <w:endnote w:type="continuationSeparator" w:id="0">
    <w:p w:rsidR="007F07F7" w:rsidRDefault="007F0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NewRoman,Bold">
    <w:altName w:val="Cambria"/>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93" w:rsidRDefault="002F2493" w:rsidP="00337C29">
    <w:pPr>
      <w:pStyle w:val="Footer"/>
      <w:ind w:right="360"/>
    </w:pPr>
    <w:r>
      <w:t>__________________________________________________________________________</w:t>
    </w:r>
  </w:p>
  <w:p w:rsidR="002F2493" w:rsidRDefault="002F2493" w:rsidP="00337C29">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E966E1">
      <w:rPr>
        <w:rStyle w:val="PageNumber"/>
        <w:noProof/>
      </w:rPr>
      <w:t>9</w:t>
    </w:r>
    <w:r>
      <w:rPr>
        <w:rStyle w:val="PageNumber"/>
      </w:rPr>
      <w:fldChar w:fldCharType="end"/>
    </w:r>
  </w:p>
  <w:p w:rsidR="002F2493" w:rsidRDefault="002F2493" w:rsidP="00337C29">
    <w:pPr>
      <w:pStyle w:val="Footer"/>
      <w:ind w:right="360"/>
      <w:rPr>
        <w:sz w:val="20"/>
      </w:rPr>
    </w:pPr>
    <w:r>
      <w:rPr>
        <w:sz w:val="20"/>
      </w:rPr>
      <w:tab/>
    </w:r>
  </w:p>
  <w:p w:rsidR="002F2493" w:rsidRPr="004C2728" w:rsidRDefault="002F2493" w:rsidP="00337C29">
    <w:pPr>
      <w:pStyle w:val="Footer"/>
      <w:jc w:val="center"/>
      <w:rPr>
        <w:lang w:val="es-ES"/>
      </w:rPr>
    </w:pPr>
    <w:r>
      <w:rPr>
        <w:sz w:val="20"/>
      </w:rPr>
      <w:t xml:space="preserve">Rev. 1.0 - 2013-04-07 </w:t>
    </w:r>
    <w:r>
      <w:rPr>
        <w:sz w:val="20"/>
      </w:rPr>
      <w:tab/>
    </w:r>
    <w:r>
      <w:rPr>
        <w:sz w:val="20"/>
      </w:rPr>
      <w:tab/>
      <w:t>Copyright © 2013: IHE International, Inc.</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93" w:rsidRDefault="002F2493" w:rsidP="005C7A1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7F7" w:rsidRDefault="007F07F7">
      <w:r>
        <w:separator/>
      </w:r>
    </w:p>
  </w:footnote>
  <w:footnote w:type="continuationSeparator" w:id="0">
    <w:p w:rsidR="007F07F7" w:rsidRDefault="007F07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493" w:rsidRDefault="002F2493" w:rsidP="002036FD">
    <w:pPr>
      <w:pStyle w:val="Header"/>
    </w:pPr>
    <w:r>
      <w:tab/>
      <w:t>IHE Technical Framework Supplement – Care Services Discovery (CSD)</w:t>
    </w:r>
    <w:r>
      <w:br/>
      <w:t>______________________________________________________________________________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3in;height:3in" o:bullet="t"/>
    </w:pict>
  </w:numPicBullet>
  <w:numPicBullet w:numPicBulletId="1">
    <w:pict>
      <v:shape id="_x0000_i1135" type="#_x0000_t75" style="width:3in;height:3in" o:bullet="t"/>
    </w:pict>
  </w:numPicBullet>
  <w:numPicBullet w:numPicBulletId="2">
    <w:pict>
      <v:shape id="_x0000_i1136" type="#_x0000_t75" style="width:3in;height:3in" o:bullet="t"/>
    </w:pict>
  </w:numPicBullet>
  <w:numPicBullet w:numPicBulletId="3">
    <w:pict>
      <v:shape id="_x0000_i1137" type="#_x0000_t75" style="width:3in;height:3in" o:bullet="t"/>
    </w:pict>
  </w:numPicBullet>
  <w:numPicBullet w:numPicBulletId="4">
    <w:pict>
      <v:shape id="_x0000_i1138" type="#_x0000_t75" style="width:3in;height:3in" o:bullet="t"/>
    </w:pict>
  </w:numPicBullet>
  <w:numPicBullet w:numPicBulletId="5">
    <w:pict>
      <v:shape id="_x0000_i1139" type="#_x0000_t75" style="width:3in;height:3in" o:bullet="t"/>
    </w:pict>
  </w:numPicBullet>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1852632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A3F80B0C"/>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392318C"/>
    <w:multiLevelType w:val="hybridMultilevel"/>
    <w:tmpl w:val="FB7436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C386D1D"/>
    <w:multiLevelType w:val="hybridMultilevel"/>
    <w:tmpl w:val="8FE25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2501C7"/>
    <w:multiLevelType w:val="hybridMultilevel"/>
    <w:tmpl w:val="CBBA4CA2"/>
    <w:lvl w:ilvl="0" w:tplc="A60C95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11">
    <w:nsid w:val="0D7C7978"/>
    <w:multiLevelType w:val="multilevel"/>
    <w:tmpl w:val="A2E223D2"/>
    <w:lvl w:ilvl="0">
      <w:start w:val="1"/>
      <w:numFmt w:val="decimal"/>
      <w:lvlText w:val="%1."/>
      <w:lvlJc w:val="left"/>
      <w:pPr>
        <w:tabs>
          <w:tab w:val="num" w:pos="720"/>
        </w:tabs>
        <w:ind w:left="720" w:hanging="360"/>
      </w:pPr>
      <w:rPr>
        <w:rFonts w:hint="default"/>
      </w:rPr>
    </w:lvl>
    <w:lvl w:ilvl="1">
      <w:start w:val="5"/>
      <w:numFmt w:val="decimal"/>
      <w:lvlText w:val="%1.%2"/>
      <w:lvlJc w:val="left"/>
      <w:pPr>
        <w:tabs>
          <w:tab w:val="num" w:pos="1890"/>
        </w:tabs>
        <w:ind w:left="1890" w:hanging="900"/>
      </w:pPr>
      <w:rPr>
        <w:rFonts w:hint="default"/>
      </w:rPr>
    </w:lvl>
    <w:lvl w:ilvl="2">
      <w:start w:val="2"/>
      <w:numFmt w:val="decimal"/>
      <w:lvlText w:val="%1.%2.%3"/>
      <w:lvlJc w:val="left"/>
      <w:pPr>
        <w:tabs>
          <w:tab w:val="num" w:pos="2520"/>
        </w:tabs>
        <w:ind w:left="2520" w:hanging="900"/>
      </w:pPr>
      <w:rPr>
        <w:rFonts w:hint="default"/>
      </w:rPr>
    </w:lvl>
    <w:lvl w:ilvl="3">
      <w:start w:val="1"/>
      <w:numFmt w:val="decimal"/>
      <w:lvlText w:val="%1.%2.%3.%4"/>
      <w:lvlJc w:val="left"/>
      <w:pPr>
        <w:tabs>
          <w:tab w:val="num" w:pos="3150"/>
        </w:tabs>
        <w:ind w:left="3150" w:hanging="90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590"/>
        </w:tabs>
        <w:ind w:left="4590" w:hanging="108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210"/>
        </w:tabs>
        <w:ind w:left="6210"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2">
    <w:nsid w:val="0FAE2861"/>
    <w:multiLevelType w:val="hybridMultilevel"/>
    <w:tmpl w:val="D7660C5C"/>
    <w:lvl w:ilvl="0" w:tplc="0D84C5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12230097"/>
    <w:multiLevelType w:val="hybridMultilevel"/>
    <w:tmpl w:val="BDEEE3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CB328EC"/>
    <w:multiLevelType w:val="hybridMultilevel"/>
    <w:tmpl w:val="56243D26"/>
    <w:lvl w:ilvl="0" w:tplc="0409000F">
      <w:start w:val="1"/>
      <w:numFmt w:val="bullet"/>
      <w:pStyle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E4F024E"/>
    <w:multiLevelType w:val="hybridMultilevel"/>
    <w:tmpl w:val="4F62B1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27F22EC"/>
    <w:multiLevelType w:val="multilevel"/>
    <w:tmpl w:val="C9A2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605066"/>
    <w:multiLevelType w:val="hybridMultilevel"/>
    <w:tmpl w:val="51627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58A6779"/>
    <w:multiLevelType w:val="hybridMultilevel"/>
    <w:tmpl w:val="A9D62B9E"/>
    <w:lvl w:ilvl="0" w:tplc="5B567ABA">
      <w:start w:val="1"/>
      <w:numFmt w:val="bullet"/>
      <w:lvlText w:val=""/>
      <w:lvlJc w:val="left"/>
      <w:pPr>
        <w:tabs>
          <w:tab w:val="num" w:pos="996"/>
        </w:tabs>
        <w:ind w:left="996"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9">
    <w:nsid w:val="2CFA29EB"/>
    <w:multiLevelType w:val="hybridMultilevel"/>
    <w:tmpl w:val="8E2476B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315424"/>
    <w:multiLevelType w:val="hybridMultilevel"/>
    <w:tmpl w:val="22E65EB6"/>
    <w:lvl w:ilvl="0" w:tplc="A60C95D0">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1">
    <w:nsid w:val="2EAB12ED"/>
    <w:multiLevelType w:val="multilevel"/>
    <w:tmpl w:val="43127506"/>
    <w:lvl w:ilvl="0">
      <w:start w:val="1"/>
      <w:numFmt w:val="upperLetter"/>
      <w:suff w:val="space"/>
      <w:lvlText w:val="Appendix %1:"/>
      <w:lvlJc w:val="left"/>
      <w:pPr>
        <w:ind w:left="0" w:firstLine="0"/>
      </w:pPr>
      <w:rPr>
        <w:rFonts w:hint="default"/>
      </w:rPr>
    </w:lvl>
    <w:lvl w:ilvl="1">
      <w:start w:val="1"/>
      <w:numFmt w:val="decimal"/>
      <w:pStyle w:val="Appendix"/>
      <w:suff w:val="nothing"/>
      <w:lvlText w:val="B:%2 "/>
      <w:lvlJc w:val="left"/>
      <w:pPr>
        <w:ind w:left="576" w:hanging="57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329E1B4D"/>
    <w:multiLevelType w:val="multilevel"/>
    <w:tmpl w:val="19624134"/>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A91A86"/>
    <w:multiLevelType w:val="hybridMultilevel"/>
    <w:tmpl w:val="7550F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8321C07"/>
    <w:multiLevelType w:val="hybridMultilevel"/>
    <w:tmpl w:val="C44E57BE"/>
    <w:lvl w:ilvl="0" w:tplc="AA96CDB0">
      <w:start w:val="1"/>
      <w:numFmt w:val="decimal"/>
      <w:lvlText w:val="%1."/>
      <w:lvlJc w:val="left"/>
      <w:pPr>
        <w:tabs>
          <w:tab w:val="num" w:pos="360"/>
        </w:tabs>
        <w:ind w:left="360" w:hanging="360"/>
      </w:pPr>
    </w:lvl>
    <w:lvl w:ilvl="1" w:tplc="98BAB040" w:tentative="1">
      <w:start w:val="1"/>
      <w:numFmt w:val="lowerLetter"/>
      <w:lvlText w:val="%2."/>
      <w:lvlJc w:val="left"/>
      <w:pPr>
        <w:tabs>
          <w:tab w:val="num" w:pos="1440"/>
        </w:tabs>
        <w:ind w:left="1440" w:hanging="360"/>
      </w:pPr>
    </w:lvl>
    <w:lvl w:ilvl="2" w:tplc="2CE01968" w:tentative="1">
      <w:start w:val="1"/>
      <w:numFmt w:val="lowerRoman"/>
      <w:lvlText w:val="%3."/>
      <w:lvlJc w:val="right"/>
      <w:pPr>
        <w:tabs>
          <w:tab w:val="num" w:pos="2160"/>
        </w:tabs>
        <w:ind w:left="2160" w:hanging="180"/>
      </w:pPr>
    </w:lvl>
    <w:lvl w:ilvl="3" w:tplc="21D65C2E" w:tentative="1">
      <w:start w:val="1"/>
      <w:numFmt w:val="decimal"/>
      <w:lvlText w:val="%4."/>
      <w:lvlJc w:val="left"/>
      <w:pPr>
        <w:tabs>
          <w:tab w:val="num" w:pos="2880"/>
        </w:tabs>
        <w:ind w:left="2880" w:hanging="360"/>
      </w:pPr>
    </w:lvl>
    <w:lvl w:ilvl="4" w:tplc="B9A8E860" w:tentative="1">
      <w:start w:val="1"/>
      <w:numFmt w:val="lowerLetter"/>
      <w:lvlText w:val="%5."/>
      <w:lvlJc w:val="left"/>
      <w:pPr>
        <w:tabs>
          <w:tab w:val="num" w:pos="3600"/>
        </w:tabs>
        <w:ind w:left="3600" w:hanging="360"/>
      </w:pPr>
    </w:lvl>
    <w:lvl w:ilvl="5" w:tplc="4330EB14" w:tentative="1">
      <w:start w:val="1"/>
      <w:numFmt w:val="lowerRoman"/>
      <w:lvlText w:val="%6."/>
      <w:lvlJc w:val="right"/>
      <w:pPr>
        <w:tabs>
          <w:tab w:val="num" w:pos="4320"/>
        </w:tabs>
        <w:ind w:left="4320" w:hanging="180"/>
      </w:pPr>
    </w:lvl>
    <w:lvl w:ilvl="6" w:tplc="EA98610A" w:tentative="1">
      <w:start w:val="1"/>
      <w:numFmt w:val="decimal"/>
      <w:lvlText w:val="%7."/>
      <w:lvlJc w:val="left"/>
      <w:pPr>
        <w:tabs>
          <w:tab w:val="num" w:pos="5040"/>
        </w:tabs>
        <w:ind w:left="5040" w:hanging="360"/>
      </w:pPr>
    </w:lvl>
    <w:lvl w:ilvl="7" w:tplc="2ABA8604" w:tentative="1">
      <w:start w:val="1"/>
      <w:numFmt w:val="lowerLetter"/>
      <w:lvlText w:val="%8."/>
      <w:lvlJc w:val="left"/>
      <w:pPr>
        <w:tabs>
          <w:tab w:val="num" w:pos="5760"/>
        </w:tabs>
        <w:ind w:left="5760" w:hanging="360"/>
      </w:pPr>
    </w:lvl>
    <w:lvl w:ilvl="8" w:tplc="BFAA912A" w:tentative="1">
      <w:start w:val="1"/>
      <w:numFmt w:val="lowerRoman"/>
      <w:lvlText w:val="%9."/>
      <w:lvlJc w:val="right"/>
      <w:pPr>
        <w:tabs>
          <w:tab w:val="num" w:pos="6480"/>
        </w:tabs>
        <w:ind w:left="6480" w:hanging="180"/>
      </w:pPr>
    </w:lvl>
  </w:abstractNum>
  <w:abstractNum w:abstractNumId="25">
    <w:nsid w:val="3AA75334"/>
    <w:multiLevelType w:val="hybridMultilevel"/>
    <w:tmpl w:val="73C4B7DE"/>
    <w:lvl w:ilvl="0" w:tplc="0409000F">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584"/>
        </w:tabs>
        <w:ind w:left="1584" w:hanging="360"/>
      </w:pPr>
      <w:rPr>
        <w:rFonts w:ascii="Courier New" w:hAnsi="Courier New" w:hint="default"/>
      </w:rPr>
    </w:lvl>
    <w:lvl w:ilvl="2" w:tplc="0409001B" w:tentative="1">
      <w:start w:val="1"/>
      <w:numFmt w:val="bullet"/>
      <w:lvlText w:val=""/>
      <w:lvlJc w:val="left"/>
      <w:pPr>
        <w:tabs>
          <w:tab w:val="num" w:pos="2304"/>
        </w:tabs>
        <w:ind w:left="2304" w:hanging="360"/>
      </w:pPr>
      <w:rPr>
        <w:rFonts w:ascii="Wingdings" w:hAnsi="Wingdings" w:hint="default"/>
      </w:rPr>
    </w:lvl>
    <w:lvl w:ilvl="3" w:tplc="0409000F" w:tentative="1">
      <w:start w:val="1"/>
      <w:numFmt w:val="bullet"/>
      <w:lvlText w:val=""/>
      <w:lvlJc w:val="left"/>
      <w:pPr>
        <w:tabs>
          <w:tab w:val="num" w:pos="3024"/>
        </w:tabs>
        <w:ind w:left="3024" w:hanging="360"/>
      </w:pPr>
      <w:rPr>
        <w:rFonts w:ascii="Symbol" w:hAnsi="Symbol" w:hint="default"/>
      </w:rPr>
    </w:lvl>
    <w:lvl w:ilvl="4" w:tplc="04090019" w:tentative="1">
      <w:start w:val="1"/>
      <w:numFmt w:val="bullet"/>
      <w:lvlText w:val="o"/>
      <w:lvlJc w:val="left"/>
      <w:pPr>
        <w:tabs>
          <w:tab w:val="num" w:pos="3744"/>
        </w:tabs>
        <w:ind w:left="3744" w:hanging="360"/>
      </w:pPr>
      <w:rPr>
        <w:rFonts w:ascii="Courier New" w:hAnsi="Courier New" w:hint="default"/>
      </w:rPr>
    </w:lvl>
    <w:lvl w:ilvl="5" w:tplc="0409001B" w:tentative="1">
      <w:start w:val="1"/>
      <w:numFmt w:val="bullet"/>
      <w:lvlText w:val=""/>
      <w:lvlJc w:val="left"/>
      <w:pPr>
        <w:tabs>
          <w:tab w:val="num" w:pos="4464"/>
        </w:tabs>
        <w:ind w:left="4464" w:hanging="360"/>
      </w:pPr>
      <w:rPr>
        <w:rFonts w:ascii="Wingdings" w:hAnsi="Wingdings" w:hint="default"/>
      </w:rPr>
    </w:lvl>
    <w:lvl w:ilvl="6" w:tplc="0409000F" w:tentative="1">
      <w:start w:val="1"/>
      <w:numFmt w:val="bullet"/>
      <w:lvlText w:val=""/>
      <w:lvlJc w:val="left"/>
      <w:pPr>
        <w:tabs>
          <w:tab w:val="num" w:pos="5184"/>
        </w:tabs>
        <w:ind w:left="5184" w:hanging="360"/>
      </w:pPr>
      <w:rPr>
        <w:rFonts w:ascii="Symbol" w:hAnsi="Symbol" w:hint="default"/>
      </w:rPr>
    </w:lvl>
    <w:lvl w:ilvl="7" w:tplc="04090019" w:tentative="1">
      <w:start w:val="1"/>
      <w:numFmt w:val="bullet"/>
      <w:lvlText w:val="o"/>
      <w:lvlJc w:val="left"/>
      <w:pPr>
        <w:tabs>
          <w:tab w:val="num" w:pos="5904"/>
        </w:tabs>
        <w:ind w:left="5904" w:hanging="360"/>
      </w:pPr>
      <w:rPr>
        <w:rFonts w:ascii="Courier New" w:hAnsi="Courier New" w:hint="default"/>
      </w:rPr>
    </w:lvl>
    <w:lvl w:ilvl="8" w:tplc="0409001B" w:tentative="1">
      <w:start w:val="1"/>
      <w:numFmt w:val="bullet"/>
      <w:lvlText w:val=""/>
      <w:lvlJc w:val="left"/>
      <w:pPr>
        <w:tabs>
          <w:tab w:val="num" w:pos="6624"/>
        </w:tabs>
        <w:ind w:left="6624" w:hanging="360"/>
      </w:pPr>
      <w:rPr>
        <w:rFonts w:ascii="Wingdings" w:hAnsi="Wingdings" w:hint="default"/>
      </w:rPr>
    </w:lvl>
  </w:abstractNum>
  <w:abstractNum w:abstractNumId="26">
    <w:nsid w:val="3BA86A86"/>
    <w:multiLevelType w:val="hybridMultilevel"/>
    <w:tmpl w:val="CF0A26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3EFC1A78"/>
    <w:multiLevelType w:val="hybridMultilevel"/>
    <w:tmpl w:val="2D4C084C"/>
    <w:lvl w:ilvl="0" w:tplc="A60C95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2D47774"/>
    <w:multiLevelType w:val="hybridMultilevel"/>
    <w:tmpl w:val="D6A03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5A80A60"/>
    <w:multiLevelType w:val="hybridMultilevel"/>
    <w:tmpl w:val="6C322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61B20AC"/>
    <w:multiLevelType w:val="hybridMultilevel"/>
    <w:tmpl w:val="2F449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BF04305"/>
    <w:multiLevelType w:val="hybridMultilevel"/>
    <w:tmpl w:val="D52CA456"/>
    <w:lvl w:ilvl="0" w:tplc="A60C95D0">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0D05B7"/>
    <w:multiLevelType w:val="multilevel"/>
    <w:tmpl w:val="BA3E855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67336A5F"/>
    <w:multiLevelType w:val="hybridMultilevel"/>
    <w:tmpl w:val="2BCA5764"/>
    <w:lvl w:ilvl="0" w:tplc="F3664E42">
      <w:start w:val="1"/>
      <w:numFmt w:val="bullet"/>
      <w:lvlText w:val=""/>
      <w:lvlJc w:val="left"/>
      <w:pPr>
        <w:tabs>
          <w:tab w:val="num" w:pos="720"/>
        </w:tabs>
        <w:ind w:left="720" w:hanging="360"/>
      </w:pPr>
      <w:rPr>
        <w:rFonts w:ascii="Wingdings" w:hAnsi="Wingdings" w:hint="default"/>
      </w:rPr>
    </w:lvl>
    <w:lvl w:ilvl="1" w:tplc="CD32A66A" w:tentative="1">
      <w:start w:val="1"/>
      <w:numFmt w:val="bullet"/>
      <w:lvlText w:val=""/>
      <w:lvlJc w:val="left"/>
      <w:pPr>
        <w:tabs>
          <w:tab w:val="num" w:pos="1440"/>
        </w:tabs>
        <w:ind w:left="1440" w:hanging="360"/>
      </w:pPr>
      <w:rPr>
        <w:rFonts w:ascii="Wingdings" w:hAnsi="Wingdings" w:hint="default"/>
      </w:rPr>
    </w:lvl>
    <w:lvl w:ilvl="2" w:tplc="C672B226" w:tentative="1">
      <w:start w:val="1"/>
      <w:numFmt w:val="bullet"/>
      <w:lvlText w:val=""/>
      <w:lvlJc w:val="left"/>
      <w:pPr>
        <w:tabs>
          <w:tab w:val="num" w:pos="2160"/>
        </w:tabs>
        <w:ind w:left="2160" w:hanging="360"/>
      </w:pPr>
      <w:rPr>
        <w:rFonts w:ascii="Wingdings" w:hAnsi="Wingdings" w:hint="default"/>
      </w:rPr>
    </w:lvl>
    <w:lvl w:ilvl="3" w:tplc="FA96D252" w:tentative="1">
      <w:start w:val="1"/>
      <w:numFmt w:val="bullet"/>
      <w:lvlText w:val=""/>
      <w:lvlJc w:val="left"/>
      <w:pPr>
        <w:tabs>
          <w:tab w:val="num" w:pos="2880"/>
        </w:tabs>
        <w:ind w:left="2880" w:hanging="360"/>
      </w:pPr>
      <w:rPr>
        <w:rFonts w:ascii="Wingdings" w:hAnsi="Wingdings" w:hint="default"/>
      </w:rPr>
    </w:lvl>
    <w:lvl w:ilvl="4" w:tplc="269201A0" w:tentative="1">
      <w:start w:val="1"/>
      <w:numFmt w:val="bullet"/>
      <w:lvlText w:val=""/>
      <w:lvlJc w:val="left"/>
      <w:pPr>
        <w:tabs>
          <w:tab w:val="num" w:pos="3600"/>
        </w:tabs>
        <w:ind w:left="3600" w:hanging="360"/>
      </w:pPr>
      <w:rPr>
        <w:rFonts w:ascii="Wingdings" w:hAnsi="Wingdings" w:hint="default"/>
      </w:rPr>
    </w:lvl>
    <w:lvl w:ilvl="5" w:tplc="D924C0D0" w:tentative="1">
      <w:start w:val="1"/>
      <w:numFmt w:val="bullet"/>
      <w:lvlText w:val=""/>
      <w:lvlJc w:val="left"/>
      <w:pPr>
        <w:tabs>
          <w:tab w:val="num" w:pos="4320"/>
        </w:tabs>
        <w:ind w:left="4320" w:hanging="360"/>
      </w:pPr>
      <w:rPr>
        <w:rFonts w:ascii="Wingdings" w:hAnsi="Wingdings" w:hint="default"/>
      </w:rPr>
    </w:lvl>
    <w:lvl w:ilvl="6" w:tplc="98C2C242" w:tentative="1">
      <w:start w:val="1"/>
      <w:numFmt w:val="bullet"/>
      <w:lvlText w:val=""/>
      <w:lvlJc w:val="left"/>
      <w:pPr>
        <w:tabs>
          <w:tab w:val="num" w:pos="5040"/>
        </w:tabs>
        <w:ind w:left="5040" w:hanging="360"/>
      </w:pPr>
      <w:rPr>
        <w:rFonts w:ascii="Wingdings" w:hAnsi="Wingdings" w:hint="default"/>
      </w:rPr>
    </w:lvl>
    <w:lvl w:ilvl="7" w:tplc="D26C0700" w:tentative="1">
      <w:start w:val="1"/>
      <w:numFmt w:val="bullet"/>
      <w:lvlText w:val=""/>
      <w:lvlJc w:val="left"/>
      <w:pPr>
        <w:tabs>
          <w:tab w:val="num" w:pos="5760"/>
        </w:tabs>
        <w:ind w:left="5760" w:hanging="360"/>
      </w:pPr>
      <w:rPr>
        <w:rFonts w:ascii="Wingdings" w:hAnsi="Wingdings" w:hint="default"/>
      </w:rPr>
    </w:lvl>
    <w:lvl w:ilvl="8" w:tplc="F6A81890" w:tentative="1">
      <w:start w:val="1"/>
      <w:numFmt w:val="bullet"/>
      <w:lvlText w:val=""/>
      <w:lvlJc w:val="left"/>
      <w:pPr>
        <w:tabs>
          <w:tab w:val="num" w:pos="6480"/>
        </w:tabs>
        <w:ind w:left="6480" w:hanging="360"/>
      </w:pPr>
      <w:rPr>
        <w:rFonts w:ascii="Wingdings" w:hAnsi="Wingdings" w:hint="default"/>
      </w:rPr>
    </w:lvl>
  </w:abstractNum>
  <w:abstractNum w:abstractNumId="36">
    <w:nsid w:val="6DF33F54"/>
    <w:multiLevelType w:val="multilevel"/>
    <w:tmpl w:val="7BF8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4F17AA"/>
    <w:multiLevelType w:val="hybridMultilevel"/>
    <w:tmpl w:val="2716BB9C"/>
    <w:lvl w:ilvl="0" w:tplc="4C104FF2">
      <w:start w:val="1"/>
      <w:numFmt w:val="bullet"/>
      <w:lvlText w:val=""/>
      <w:lvlJc w:val="left"/>
      <w:pPr>
        <w:tabs>
          <w:tab w:val="num" w:pos="360"/>
        </w:tabs>
        <w:ind w:left="360" w:hanging="360"/>
      </w:pPr>
      <w:rPr>
        <w:rFonts w:ascii="Symbol" w:hAnsi="Symbol" w:hint="default"/>
      </w:rPr>
    </w:lvl>
    <w:lvl w:ilvl="1" w:tplc="4B9E669C">
      <w:start w:val="1"/>
      <w:numFmt w:val="bullet"/>
      <w:lvlText w:val="o"/>
      <w:lvlJc w:val="left"/>
      <w:pPr>
        <w:tabs>
          <w:tab w:val="num" w:pos="864"/>
        </w:tabs>
        <w:ind w:left="864" w:hanging="360"/>
      </w:pPr>
      <w:rPr>
        <w:rFonts w:ascii="Courier New" w:hAnsi="Courier New" w:hint="default"/>
      </w:rPr>
    </w:lvl>
    <w:lvl w:ilvl="2" w:tplc="D3561D6A" w:tentative="1">
      <w:start w:val="1"/>
      <w:numFmt w:val="bullet"/>
      <w:lvlText w:val=""/>
      <w:lvlJc w:val="left"/>
      <w:pPr>
        <w:tabs>
          <w:tab w:val="num" w:pos="1584"/>
        </w:tabs>
        <w:ind w:left="1584" w:hanging="360"/>
      </w:pPr>
      <w:rPr>
        <w:rFonts w:ascii="Wingdings" w:hAnsi="Wingdings" w:hint="default"/>
      </w:rPr>
    </w:lvl>
    <w:lvl w:ilvl="3" w:tplc="CEA40E5A" w:tentative="1">
      <w:start w:val="1"/>
      <w:numFmt w:val="bullet"/>
      <w:lvlText w:val=""/>
      <w:lvlJc w:val="left"/>
      <w:pPr>
        <w:tabs>
          <w:tab w:val="num" w:pos="2304"/>
        </w:tabs>
        <w:ind w:left="2304" w:hanging="360"/>
      </w:pPr>
      <w:rPr>
        <w:rFonts w:ascii="Symbol" w:hAnsi="Symbol" w:hint="default"/>
      </w:rPr>
    </w:lvl>
    <w:lvl w:ilvl="4" w:tplc="DAEACFD6" w:tentative="1">
      <w:start w:val="1"/>
      <w:numFmt w:val="bullet"/>
      <w:lvlText w:val="o"/>
      <w:lvlJc w:val="left"/>
      <w:pPr>
        <w:tabs>
          <w:tab w:val="num" w:pos="3024"/>
        </w:tabs>
        <w:ind w:left="3024" w:hanging="360"/>
      </w:pPr>
      <w:rPr>
        <w:rFonts w:ascii="Courier New" w:hAnsi="Courier New" w:hint="default"/>
      </w:rPr>
    </w:lvl>
    <w:lvl w:ilvl="5" w:tplc="F3F24682" w:tentative="1">
      <w:start w:val="1"/>
      <w:numFmt w:val="bullet"/>
      <w:lvlText w:val=""/>
      <w:lvlJc w:val="left"/>
      <w:pPr>
        <w:tabs>
          <w:tab w:val="num" w:pos="3744"/>
        </w:tabs>
        <w:ind w:left="3744" w:hanging="360"/>
      </w:pPr>
      <w:rPr>
        <w:rFonts w:ascii="Wingdings" w:hAnsi="Wingdings" w:hint="default"/>
      </w:rPr>
    </w:lvl>
    <w:lvl w:ilvl="6" w:tplc="68B41E4C" w:tentative="1">
      <w:start w:val="1"/>
      <w:numFmt w:val="bullet"/>
      <w:lvlText w:val=""/>
      <w:lvlJc w:val="left"/>
      <w:pPr>
        <w:tabs>
          <w:tab w:val="num" w:pos="4464"/>
        </w:tabs>
        <w:ind w:left="4464" w:hanging="360"/>
      </w:pPr>
      <w:rPr>
        <w:rFonts w:ascii="Symbol" w:hAnsi="Symbol" w:hint="default"/>
      </w:rPr>
    </w:lvl>
    <w:lvl w:ilvl="7" w:tplc="B4C807C4" w:tentative="1">
      <w:start w:val="1"/>
      <w:numFmt w:val="bullet"/>
      <w:lvlText w:val="o"/>
      <w:lvlJc w:val="left"/>
      <w:pPr>
        <w:tabs>
          <w:tab w:val="num" w:pos="5184"/>
        </w:tabs>
        <w:ind w:left="5184" w:hanging="360"/>
      </w:pPr>
      <w:rPr>
        <w:rFonts w:ascii="Courier New" w:hAnsi="Courier New" w:hint="default"/>
      </w:rPr>
    </w:lvl>
    <w:lvl w:ilvl="8" w:tplc="4A142FA0" w:tentative="1">
      <w:start w:val="1"/>
      <w:numFmt w:val="bullet"/>
      <w:lvlText w:val=""/>
      <w:lvlJc w:val="left"/>
      <w:pPr>
        <w:tabs>
          <w:tab w:val="num" w:pos="5904"/>
        </w:tabs>
        <w:ind w:left="5904" w:hanging="360"/>
      </w:pPr>
      <w:rPr>
        <w:rFonts w:ascii="Wingdings" w:hAnsi="Wingdings" w:hint="default"/>
      </w:rPr>
    </w:lvl>
  </w:abstractNum>
  <w:abstractNum w:abstractNumId="38">
    <w:nsid w:val="72852851"/>
    <w:multiLevelType w:val="hybridMultilevel"/>
    <w:tmpl w:val="BB9CD7FC"/>
    <w:lvl w:ilvl="0" w:tplc="90E07ACA">
      <w:start w:val="1"/>
      <w:numFmt w:val="bullet"/>
      <w:lvlText w:val=""/>
      <w:lvlJc w:val="left"/>
      <w:pPr>
        <w:tabs>
          <w:tab w:val="num" w:pos="720"/>
        </w:tabs>
        <w:ind w:left="720" w:hanging="360"/>
      </w:pPr>
      <w:rPr>
        <w:rFonts w:ascii="Wingdings" w:hAnsi="Wingdings" w:hint="default"/>
      </w:rPr>
    </w:lvl>
    <w:lvl w:ilvl="1" w:tplc="F9C817E4" w:tentative="1">
      <w:start w:val="1"/>
      <w:numFmt w:val="bullet"/>
      <w:lvlText w:val=""/>
      <w:lvlJc w:val="left"/>
      <w:pPr>
        <w:tabs>
          <w:tab w:val="num" w:pos="1440"/>
        </w:tabs>
        <w:ind w:left="1440" w:hanging="360"/>
      </w:pPr>
      <w:rPr>
        <w:rFonts w:ascii="Wingdings" w:hAnsi="Wingdings" w:hint="default"/>
      </w:rPr>
    </w:lvl>
    <w:lvl w:ilvl="2" w:tplc="0742CB4A" w:tentative="1">
      <w:start w:val="1"/>
      <w:numFmt w:val="bullet"/>
      <w:lvlText w:val=""/>
      <w:lvlJc w:val="left"/>
      <w:pPr>
        <w:tabs>
          <w:tab w:val="num" w:pos="2160"/>
        </w:tabs>
        <w:ind w:left="2160" w:hanging="360"/>
      </w:pPr>
      <w:rPr>
        <w:rFonts w:ascii="Wingdings" w:hAnsi="Wingdings" w:hint="default"/>
      </w:rPr>
    </w:lvl>
    <w:lvl w:ilvl="3" w:tplc="8EE21972" w:tentative="1">
      <w:start w:val="1"/>
      <w:numFmt w:val="bullet"/>
      <w:lvlText w:val=""/>
      <w:lvlJc w:val="left"/>
      <w:pPr>
        <w:tabs>
          <w:tab w:val="num" w:pos="2880"/>
        </w:tabs>
        <w:ind w:left="2880" w:hanging="360"/>
      </w:pPr>
      <w:rPr>
        <w:rFonts w:ascii="Wingdings" w:hAnsi="Wingdings" w:hint="default"/>
      </w:rPr>
    </w:lvl>
    <w:lvl w:ilvl="4" w:tplc="9E90883A" w:tentative="1">
      <w:start w:val="1"/>
      <w:numFmt w:val="bullet"/>
      <w:lvlText w:val=""/>
      <w:lvlJc w:val="left"/>
      <w:pPr>
        <w:tabs>
          <w:tab w:val="num" w:pos="3600"/>
        </w:tabs>
        <w:ind w:left="3600" w:hanging="360"/>
      </w:pPr>
      <w:rPr>
        <w:rFonts w:ascii="Wingdings" w:hAnsi="Wingdings" w:hint="default"/>
      </w:rPr>
    </w:lvl>
    <w:lvl w:ilvl="5" w:tplc="B1907DFC" w:tentative="1">
      <w:start w:val="1"/>
      <w:numFmt w:val="bullet"/>
      <w:lvlText w:val=""/>
      <w:lvlJc w:val="left"/>
      <w:pPr>
        <w:tabs>
          <w:tab w:val="num" w:pos="4320"/>
        </w:tabs>
        <w:ind w:left="4320" w:hanging="360"/>
      </w:pPr>
      <w:rPr>
        <w:rFonts w:ascii="Wingdings" w:hAnsi="Wingdings" w:hint="default"/>
      </w:rPr>
    </w:lvl>
    <w:lvl w:ilvl="6" w:tplc="CBC61670" w:tentative="1">
      <w:start w:val="1"/>
      <w:numFmt w:val="bullet"/>
      <w:lvlText w:val=""/>
      <w:lvlJc w:val="left"/>
      <w:pPr>
        <w:tabs>
          <w:tab w:val="num" w:pos="5040"/>
        </w:tabs>
        <w:ind w:left="5040" w:hanging="360"/>
      </w:pPr>
      <w:rPr>
        <w:rFonts w:ascii="Wingdings" w:hAnsi="Wingdings" w:hint="default"/>
      </w:rPr>
    </w:lvl>
    <w:lvl w:ilvl="7" w:tplc="47E0A8CE" w:tentative="1">
      <w:start w:val="1"/>
      <w:numFmt w:val="bullet"/>
      <w:lvlText w:val=""/>
      <w:lvlJc w:val="left"/>
      <w:pPr>
        <w:tabs>
          <w:tab w:val="num" w:pos="5760"/>
        </w:tabs>
        <w:ind w:left="5760" w:hanging="360"/>
      </w:pPr>
      <w:rPr>
        <w:rFonts w:ascii="Wingdings" w:hAnsi="Wingdings" w:hint="default"/>
      </w:rPr>
    </w:lvl>
    <w:lvl w:ilvl="8" w:tplc="822AF9F6" w:tentative="1">
      <w:start w:val="1"/>
      <w:numFmt w:val="bullet"/>
      <w:lvlText w:val=""/>
      <w:lvlJc w:val="left"/>
      <w:pPr>
        <w:tabs>
          <w:tab w:val="num" w:pos="6480"/>
        </w:tabs>
        <w:ind w:left="6480" w:hanging="360"/>
      </w:pPr>
      <w:rPr>
        <w:rFonts w:ascii="Wingdings" w:hAnsi="Wingdings" w:hint="default"/>
      </w:rPr>
    </w:lvl>
  </w:abstractNum>
  <w:abstractNum w:abstractNumId="39">
    <w:nsid w:val="770003FB"/>
    <w:multiLevelType w:val="hybridMultilevel"/>
    <w:tmpl w:val="A95E19F8"/>
    <w:lvl w:ilvl="0" w:tplc="A60C95D0">
      <w:start w:val="1"/>
      <w:numFmt w:val="bullet"/>
      <w:lvlText w:val=""/>
      <w:lvlJc w:val="left"/>
      <w:pPr>
        <w:tabs>
          <w:tab w:val="num" w:pos="996"/>
        </w:tabs>
        <w:ind w:left="996" w:hanging="360"/>
      </w:pPr>
      <w:rPr>
        <w:rFonts w:ascii="Symbol" w:hAnsi="Symbol" w:hint="default"/>
      </w:rPr>
    </w:lvl>
    <w:lvl w:ilvl="1" w:tplc="A60C95D0" w:tentative="1">
      <w:start w:val="1"/>
      <w:numFmt w:val="bullet"/>
      <w:lvlText w:val="o"/>
      <w:lvlJc w:val="left"/>
      <w:pPr>
        <w:tabs>
          <w:tab w:val="num" w:pos="1500"/>
        </w:tabs>
        <w:ind w:left="1500" w:hanging="360"/>
      </w:pPr>
      <w:rPr>
        <w:rFonts w:ascii="Courier New" w:hAnsi="Courier New" w:hint="default"/>
      </w:rPr>
    </w:lvl>
    <w:lvl w:ilvl="2" w:tplc="0409001B" w:tentative="1">
      <w:start w:val="1"/>
      <w:numFmt w:val="bullet"/>
      <w:lvlText w:val=""/>
      <w:lvlJc w:val="left"/>
      <w:pPr>
        <w:tabs>
          <w:tab w:val="num" w:pos="2220"/>
        </w:tabs>
        <w:ind w:left="2220" w:hanging="360"/>
      </w:pPr>
      <w:rPr>
        <w:rFonts w:ascii="Wingdings" w:hAnsi="Wingdings"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abstractNum w:abstractNumId="40">
    <w:nsid w:val="7EEF71E2"/>
    <w:multiLevelType w:val="hybridMultilevel"/>
    <w:tmpl w:val="71FE9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F400780"/>
    <w:multiLevelType w:val="hybridMultilevel"/>
    <w:tmpl w:val="F3E8C1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31"/>
  </w:num>
  <w:num w:numId="10">
    <w:abstractNumId w:val="34"/>
  </w:num>
  <w:num w:numId="11">
    <w:abstractNumId w:val="34"/>
  </w:num>
  <w:num w:numId="12">
    <w:abstractNumId w:val="34"/>
  </w:num>
  <w:num w:numId="13">
    <w:abstractNumId w:val="34"/>
  </w:num>
  <w:num w:numId="14">
    <w:abstractNumId w:val="34"/>
  </w:num>
  <w:num w:numId="15">
    <w:abstractNumId w:val="34"/>
  </w:num>
  <w:num w:numId="16">
    <w:abstractNumId w:val="34"/>
  </w:num>
  <w:num w:numId="17">
    <w:abstractNumId w:val="34"/>
  </w:num>
  <w:num w:numId="18">
    <w:abstractNumId w:val="34"/>
  </w:num>
  <w:num w:numId="19">
    <w:abstractNumId w:val="37"/>
  </w:num>
  <w:num w:numId="20">
    <w:abstractNumId w:val="21"/>
  </w:num>
  <w:num w:numId="21">
    <w:abstractNumId w:val="25"/>
  </w:num>
  <w:num w:numId="22">
    <w:abstractNumId w:val="33"/>
  </w:num>
  <w:num w:numId="23">
    <w:abstractNumId w:val="22"/>
  </w:num>
  <w:num w:numId="24">
    <w:abstractNumId w:val="24"/>
  </w:num>
  <w:num w:numId="25">
    <w:abstractNumId w:val="39"/>
  </w:num>
  <w:num w:numId="26">
    <w:abstractNumId w:val="28"/>
  </w:num>
  <w:num w:numId="27">
    <w:abstractNumId w:val="14"/>
  </w:num>
  <w:num w:numId="28">
    <w:abstractNumId w:val="27"/>
  </w:num>
  <w:num w:numId="29">
    <w:abstractNumId w:val="18"/>
  </w:num>
  <w:num w:numId="30">
    <w:abstractNumId w:val="6"/>
  </w:num>
  <w:num w:numId="31">
    <w:abstractNumId w:val="6"/>
    <w:lvlOverride w:ilvl="0">
      <w:startOverride w:val="1"/>
    </w:lvlOverride>
  </w:num>
  <w:num w:numId="32">
    <w:abstractNumId w:val="32"/>
  </w:num>
  <w:num w:numId="33">
    <w:abstractNumId w:val="6"/>
    <w:lvlOverride w:ilvl="0">
      <w:startOverride w:val="1"/>
    </w:lvlOverride>
  </w:num>
  <w:num w:numId="34">
    <w:abstractNumId w:val="20"/>
  </w:num>
  <w:num w:numId="35">
    <w:abstractNumId w:val="6"/>
  </w:num>
  <w:num w:numId="36">
    <w:abstractNumId w:val="10"/>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41"/>
  </w:num>
  <w:num w:numId="42">
    <w:abstractNumId w:val="6"/>
  </w:num>
  <w:num w:numId="43">
    <w:abstractNumId w:val="11"/>
  </w:num>
  <w:num w:numId="44">
    <w:abstractNumId w:val="6"/>
    <w:lvlOverride w:ilvl="0">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30"/>
  </w:num>
  <w:num w:numId="49">
    <w:abstractNumId w:val="13"/>
  </w:num>
  <w:num w:numId="50">
    <w:abstractNumId w:val="38"/>
  </w:num>
  <w:num w:numId="51">
    <w:abstractNumId w:val="35"/>
  </w:num>
  <w:num w:numId="52">
    <w:abstractNumId w:val="29"/>
  </w:num>
  <w:num w:numId="53">
    <w:abstractNumId w:val="36"/>
  </w:num>
  <w:num w:numId="54">
    <w:abstractNumId w:val="15"/>
  </w:num>
  <w:num w:numId="55">
    <w:abstractNumId w:val="16"/>
  </w:num>
  <w:num w:numId="56">
    <w:abstractNumId w:val="40"/>
  </w:num>
  <w:num w:numId="57">
    <w:abstractNumId w:val="23"/>
  </w:num>
  <w:num w:numId="58">
    <w:abstractNumId w:val="19"/>
  </w:num>
  <w:num w:numId="59">
    <w:abstractNumId w:val="26"/>
  </w:num>
  <w:num w:numId="60">
    <w:abstractNumId w:val="12"/>
  </w:num>
  <w:num w:numId="61">
    <w:abstractNumId w:val="8"/>
  </w:num>
  <w:num w:numId="62">
    <w:abstractNumId w:val="9"/>
  </w:num>
  <w:num w:numId="63">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n-CA"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1CAA"/>
    <w:rsid w:val="000030DD"/>
    <w:rsid w:val="00004FDF"/>
    <w:rsid w:val="00005BBC"/>
    <w:rsid w:val="00005E56"/>
    <w:rsid w:val="00006935"/>
    <w:rsid w:val="00011DF2"/>
    <w:rsid w:val="00016149"/>
    <w:rsid w:val="00017A25"/>
    <w:rsid w:val="00020EB1"/>
    <w:rsid w:val="00022ED0"/>
    <w:rsid w:val="000244F4"/>
    <w:rsid w:val="000303EC"/>
    <w:rsid w:val="000304F0"/>
    <w:rsid w:val="00032FD8"/>
    <w:rsid w:val="00033D28"/>
    <w:rsid w:val="00034B0A"/>
    <w:rsid w:val="00035C8C"/>
    <w:rsid w:val="0004307D"/>
    <w:rsid w:val="00047112"/>
    <w:rsid w:val="00050230"/>
    <w:rsid w:val="00052F70"/>
    <w:rsid w:val="00053DD2"/>
    <w:rsid w:val="00055559"/>
    <w:rsid w:val="00056E70"/>
    <w:rsid w:val="000622EE"/>
    <w:rsid w:val="00065BE5"/>
    <w:rsid w:val="000675C0"/>
    <w:rsid w:val="0006795F"/>
    <w:rsid w:val="00067DAF"/>
    <w:rsid w:val="000709D6"/>
    <w:rsid w:val="000744CF"/>
    <w:rsid w:val="00075D02"/>
    <w:rsid w:val="0007611D"/>
    <w:rsid w:val="00076AD1"/>
    <w:rsid w:val="00083548"/>
    <w:rsid w:val="00084A95"/>
    <w:rsid w:val="0008671B"/>
    <w:rsid w:val="00091AF9"/>
    <w:rsid w:val="000961B2"/>
    <w:rsid w:val="000A12B6"/>
    <w:rsid w:val="000A2BCD"/>
    <w:rsid w:val="000A2DB4"/>
    <w:rsid w:val="000A52BD"/>
    <w:rsid w:val="000A62B5"/>
    <w:rsid w:val="000A75F7"/>
    <w:rsid w:val="000A7AD8"/>
    <w:rsid w:val="000B19E3"/>
    <w:rsid w:val="000B72CD"/>
    <w:rsid w:val="000C4AC1"/>
    <w:rsid w:val="000C78A6"/>
    <w:rsid w:val="000D1A57"/>
    <w:rsid w:val="000D2154"/>
    <w:rsid w:val="000D6162"/>
    <w:rsid w:val="000E03AD"/>
    <w:rsid w:val="000E1DBF"/>
    <w:rsid w:val="000E2AF9"/>
    <w:rsid w:val="000E66F8"/>
    <w:rsid w:val="000F0895"/>
    <w:rsid w:val="000F095B"/>
    <w:rsid w:val="000F2F0C"/>
    <w:rsid w:val="000F4ACE"/>
    <w:rsid w:val="000F5C68"/>
    <w:rsid w:val="000F639E"/>
    <w:rsid w:val="000F6D26"/>
    <w:rsid w:val="001001C5"/>
    <w:rsid w:val="0010061B"/>
    <w:rsid w:val="00102032"/>
    <w:rsid w:val="001045E4"/>
    <w:rsid w:val="00105660"/>
    <w:rsid w:val="00110EC8"/>
    <w:rsid w:val="001124FF"/>
    <w:rsid w:val="00113FC2"/>
    <w:rsid w:val="00115947"/>
    <w:rsid w:val="00115A4B"/>
    <w:rsid w:val="00120394"/>
    <w:rsid w:val="00123400"/>
    <w:rsid w:val="001253AA"/>
    <w:rsid w:val="00125B38"/>
    <w:rsid w:val="0012662A"/>
    <w:rsid w:val="0012666D"/>
    <w:rsid w:val="001273A3"/>
    <w:rsid w:val="0012748B"/>
    <w:rsid w:val="001343E2"/>
    <w:rsid w:val="001354DD"/>
    <w:rsid w:val="00136261"/>
    <w:rsid w:val="001407E3"/>
    <w:rsid w:val="001427EC"/>
    <w:rsid w:val="00143EF6"/>
    <w:rsid w:val="00145C7C"/>
    <w:rsid w:val="00146D12"/>
    <w:rsid w:val="00152077"/>
    <w:rsid w:val="00152214"/>
    <w:rsid w:val="0015517E"/>
    <w:rsid w:val="00155820"/>
    <w:rsid w:val="001575E0"/>
    <w:rsid w:val="0016502E"/>
    <w:rsid w:val="00167267"/>
    <w:rsid w:val="0017271E"/>
    <w:rsid w:val="0017288C"/>
    <w:rsid w:val="00177738"/>
    <w:rsid w:val="00186DAB"/>
    <w:rsid w:val="001927AF"/>
    <w:rsid w:val="001930B7"/>
    <w:rsid w:val="00195058"/>
    <w:rsid w:val="00195D6F"/>
    <w:rsid w:val="00196A76"/>
    <w:rsid w:val="00197B64"/>
    <w:rsid w:val="001A15AC"/>
    <w:rsid w:val="001A300D"/>
    <w:rsid w:val="001A4821"/>
    <w:rsid w:val="001B0723"/>
    <w:rsid w:val="001B1710"/>
    <w:rsid w:val="001B1D16"/>
    <w:rsid w:val="001C108C"/>
    <w:rsid w:val="001C1B5B"/>
    <w:rsid w:val="001C1DA5"/>
    <w:rsid w:val="001C498C"/>
    <w:rsid w:val="001C6CBF"/>
    <w:rsid w:val="001C7E30"/>
    <w:rsid w:val="001D08D3"/>
    <w:rsid w:val="001D10D8"/>
    <w:rsid w:val="001D1619"/>
    <w:rsid w:val="001D1A20"/>
    <w:rsid w:val="001D1EB2"/>
    <w:rsid w:val="001D1F1D"/>
    <w:rsid w:val="001D4C2F"/>
    <w:rsid w:val="001D68D5"/>
    <w:rsid w:val="001E0A20"/>
    <w:rsid w:val="001E3664"/>
    <w:rsid w:val="001E42AF"/>
    <w:rsid w:val="001E64E7"/>
    <w:rsid w:val="001F0929"/>
    <w:rsid w:val="002005ED"/>
    <w:rsid w:val="00201047"/>
    <w:rsid w:val="00202573"/>
    <w:rsid w:val="002027FD"/>
    <w:rsid w:val="00203527"/>
    <w:rsid w:val="002036FD"/>
    <w:rsid w:val="002043FF"/>
    <w:rsid w:val="00207868"/>
    <w:rsid w:val="0021005D"/>
    <w:rsid w:val="002139DC"/>
    <w:rsid w:val="002148A9"/>
    <w:rsid w:val="00214BA1"/>
    <w:rsid w:val="002173E6"/>
    <w:rsid w:val="002206CF"/>
    <w:rsid w:val="0022156C"/>
    <w:rsid w:val="002221FE"/>
    <w:rsid w:val="0022352C"/>
    <w:rsid w:val="00224041"/>
    <w:rsid w:val="00225ED1"/>
    <w:rsid w:val="00227B16"/>
    <w:rsid w:val="0023034F"/>
    <w:rsid w:val="0023070A"/>
    <w:rsid w:val="00232B37"/>
    <w:rsid w:val="00240136"/>
    <w:rsid w:val="002452A1"/>
    <w:rsid w:val="00250134"/>
    <w:rsid w:val="002616C9"/>
    <w:rsid w:val="0026606F"/>
    <w:rsid w:val="00267A3F"/>
    <w:rsid w:val="00270E80"/>
    <w:rsid w:val="0027517E"/>
    <w:rsid w:val="002756A6"/>
    <w:rsid w:val="00282CBE"/>
    <w:rsid w:val="0028466F"/>
    <w:rsid w:val="00286A58"/>
    <w:rsid w:val="00287211"/>
    <w:rsid w:val="00291A86"/>
    <w:rsid w:val="002921E9"/>
    <w:rsid w:val="002968D0"/>
    <w:rsid w:val="002A34D3"/>
    <w:rsid w:val="002A5E3E"/>
    <w:rsid w:val="002B4B8E"/>
    <w:rsid w:val="002C2A6B"/>
    <w:rsid w:val="002C2DB9"/>
    <w:rsid w:val="002C7A09"/>
    <w:rsid w:val="002D0E3C"/>
    <w:rsid w:val="002D1FDE"/>
    <w:rsid w:val="002D3B6F"/>
    <w:rsid w:val="002D6179"/>
    <w:rsid w:val="002D7B4D"/>
    <w:rsid w:val="002E0F25"/>
    <w:rsid w:val="002E1E33"/>
    <w:rsid w:val="002E3228"/>
    <w:rsid w:val="002E6B8F"/>
    <w:rsid w:val="002F0283"/>
    <w:rsid w:val="002F076A"/>
    <w:rsid w:val="002F2493"/>
    <w:rsid w:val="002F5A6B"/>
    <w:rsid w:val="002F5BE4"/>
    <w:rsid w:val="002F6B41"/>
    <w:rsid w:val="003030AD"/>
    <w:rsid w:val="00303E20"/>
    <w:rsid w:val="00303F5C"/>
    <w:rsid w:val="003049A8"/>
    <w:rsid w:val="00311F75"/>
    <w:rsid w:val="00311F7F"/>
    <w:rsid w:val="00312404"/>
    <w:rsid w:val="003128DA"/>
    <w:rsid w:val="0031528F"/>
    <w:rsid w:val="003164C3"/>
    <w:rsid w:val="003164FD"/>
    <w:rsid w:val="00316C3F"/>
    <w:rsid w:val="003170DA"/>
    <w:rsid w:val="00317B94"/>
    <w:rsid w:val="0032034E"/>
    <w:rsid w:val="0032435B"/>
    <w:rsid w:val="00324976"/>
    <w:rsid w:val="0032528C"/>
    <w:rsid w:val="003257A1"/>
    <w:rsid w:val="00330BD6"/>
    <w:rsid w:val="0033199D"/>
    <w:rsid w:val="00333626"/>
    <w:rsid w:val="003339EF"/>
    <w:rsid w:val="00336118"/>
    <w:rsid w:val="003363E6"/>
    <w:rsid w:val="0033743A"/>
    <w:rsid w:val="003375BB"/>
    <w:rsid w:val="00337C29"/>
    <w:rsid w:val="00340591"/>
    <w:rsid w:val="00341808"/>
    <w:rsid w:val="00342DC9"/>
    <w:rsid w:val="0034405A"/>
    <w:rsid w:val="00350475"/>
    <w:rsid w:val="00352486"/>
    <w:rsid w:val="00354A61"/>
    <w:rsid w:val="00355D01"/>
    <w:rsid w:val="003577C8"/>
    <w:rsid w:val="00357829"/>
    <w:rsid w:val="00360C48"/>
    <w:rsid w:val="00364F78"/>
    <w:rsid w:val="0036575B"/>
    <w:rsid w:val="00365C66"/>
    <w:rsid w:val="00371E81"/>
    <w:rsid w:val="00374F27"/>
    <w:rsid w:val="003779AF"/>
    <w:rsid w:val="00380FFB"/>
    <w:rsid w:val="0038323D"/>
    <w:rsid w:val="00384585"/>
    <w:rsid w:val="00384F25"/>
    <w:rsid w:val="00390266"/>
    <w:rsid w:val="003917E1"/>
    <w:rsid w:val="00394BF4"/>
    <w:rsid w:val="00395211"/>
    <w:rsid w:val="00395218"/>
    <w:rsid w:val="0039543A"/>
    <w:rsid w:val="003A0B17"/>
    <w:rsid w:val="003A36CE"/>
    <w:rsid w:val="003A382E"/>
    <w:rsid w:val="003A68C3"/>
    <w:rsid w:val="003B02F5"/>
    <w:rsid w:val="003B0BD7"/>
    <w:rsid w:val="003B15AA"/>
    <w:rsid w:val="003B2A2B"/>
    <w:rsid w:val="003C0F2D"/>
    <w:rsid w:val="003C11D9"/>
    <w:rsid w:val="003C5730"/>
    <w:rsid w:val="003C78F5"/>
    <w:rsid w:val="003D0F09"/>
    <w:rsid w:val="003D2923"/>
    <w:rsid w:val="003D60C7"/>
    <w:rsid w:val="003D66FA"/>
    <w:rsid w:val="003E00A9"/>
    <w:rsid w:val="003E26D4"/>
    <w:rsid w:val="003E3C8C"/>
    <w:rsid w:val="003E4C62"/>
    <w:rsid w:val="003E5727"/>
    <w:rsid w:val="003E5A81"/>
    <w:rsid w:val="003E5EDD"/>
    <w:rsid w:val="003F0391"/>
    <w:rsid w:val="003F08DC"/>
    <w:rsid w:val="003F504A"/>
    <w:rsid w:val="003F7435"/>
    <w:rsid w:val="003F7BC7"/>
    <w:rsid w:val="0040117C"/>
    <w:rsid w:val="0040264E"/>
    <w:rsid w:val="00404F2B"/>
    <w:rsid w:val="004062AA"/>
    <w:rsid w:val="004073D5"/>
    <w:rsid w:val="004076C6"/>
    <w:rsid w:val="004077DC"/>
    <w:rsid w:val="004103DE"/>
    <w:rsid w:val="00411472"/>
    <w:rsid w:val="00413CBA"/>
    <w:rsid w:val="004166B7"/>
    <w:rsid w:val="00421414"/>
    <w:rsid w:val="00422BD0"/>
    <w:rsid w:val="00422F60"/>
    <w:rsid w:val="004250A6"/>
    <w:rsid w:val="00427A2D"/>
    <w:rsid w:val="00427CD0"/>
    <w:rsid w:val="00431224"/>
    <w:rsid w:val="00432CDA"/>
    <w:rsid w:val="00434DCC"/>
    <w:rsid w:val="00436A99"/>
    <w:rsid w:val="00440117"/>
    <w:rsid w:val="0044024E"/>
    <w:rsid w:val="00441117"/>
    <w:rsid w:val="00444951"/>
    <w:rsid w:val="004533B2"/>
    <w:rsid w:val="00456D5F"/>
    <w:rsid w:val="00457424"/>
    <w:rsid w:val="00457DDC"/>
    <w:rsid w:val="004608AF"/>
    <w:rsid w:val="00463429"/>
    <w:rsid w:val="0046508E"/>
    <w:rsid w:val="004650C3"/>
    <w:rsid w:val="00465325"/>
    <w:rsid w:val="00465C5D"/>
    <w:rsid w:val="0046718A"/>
    <w:rsid w:val="004673CA"/>
    <w:rsid w:val="00467489"/>
    <w:rsid w:val="00474D71"/>
    <w:rsid w:val="00474DFE"/>
    <w:rsid w:val="00475548"/>
    <w:rsid w:val="00475932"/>
    <w:rsid w:val="004760E0"/>
    <w:rsid w:val="004760EC"/>
    <w:rsid w:val="0048274B"/>
    <w:rsid w:val="00482DC2"/>
    <w:rsid w:val="0049061F"/>
    <w:rsid w:val="00490CC7"/>
    <w:rsid w:val="00492597"/>
    <w:rsid w:val="004931EF"/>
    <w:rsid w:val="00493D21"/>
    <w:rsid w:val="004A1360"/>
    <w:rsid w:val="004A4B90"/>
    <w:rsid w:val="004A6371"/>
    <w:rsid w:val="004B108D"/>
    <w:rsid w:val="004B38B4"/>
    <w:rsid w:val="004B48E9"/>
    <w:rsid w:val="004B7FA3"/>
    <w:rsid w:val="004C2728"/>
    <w:rsid w:val="004C2758"/>
    <w:rsid w:val="004C466E"/>
    <w:rsid w:val="004C489A"/>
    <w:rsid w:val="004C68B7"/>
    <w:rsid w:val="004C6BFE"/>
    <w:rsid w:val="004C6C2E"/>
    <w:rsid w:val="004D3A2F"/>
    <w:rsid w:val="004D4571"/>
    <w:rsid w:val="004D4CFD"/>
    <w:rsid w:val="004D7ACE"/>
    <w:rsid w:val="004E38F6"/>
    <w:rsid w:val="004E5119"/>
    <w:rsid w:val="004E6153"/>
    <w:rsid w:val="004E70A7"/>
    <w:rsid w:val="004E7764"/>
    <w:rsid w:val="004F2E1E"/>
    <w:rsid w:val="004F65D6"/>
    <w:rsid w:val="004F7D3C"/>
    <w:rsid w:val="00501A1E"/>
    <w:rsid w:val="005069BE"/>
    <w:rsid w:val="00507C6A"/>
    <w:rsid w:val="00511A92"/>
    <w:rsid w:val="00513F08"/>
    <w:rsid w:val="005150C1"/>
    <w:rsid w:val="00516549"/>
    <w:rsid w:val="0051661C"/>
    <w:rsid w:val="005219E5"/>
    <w:rsid w:val="00523E50"/>
    <w:rsid w:val="00524362"/>
    <w:rsid w:val="00527B39"/>
    <w:rsid w:val="00530AE6"/>
    <w:rsid w:val="005339E1"/>
    <w:rsid w:val="00533C09"/>
    <w:rsid w:val="00534437"/>
    <w:rsid w:val="00535A1E"/>
    <w:rsid w:val="00535C49"/>
    <w:rsid w:val="00536E9E"/>
    <w:rsid w:val="00537B47"/>
    <w:rsid w:val="0054062C"/>
    <w:rsid w:val="00540CBA"/>
    <w:rsid w:val="00542822"/>
    <w:rsid w:val="005466BE"/>
    <w:rsid w:val="00546DD8"/>
    <w:rsid w:val="00557069"/>
    <w:rsid w:val="00560C77"/>
    <w:rsid w:val="00560CA0"/>
    <w:rsid w:val="005664D5"/>
    <w:rsid w:val="00567420"/>
    <w:rsid w:val="0056791B"/>
    <w:rsid w:val="00570C83"/>
    <w:rsid w:val="00572DB8"/>
    <w:rsid w:val="005733BF"/>
    <w:rsid w:val="005741FC"/>
    <w:rsid w:val="00581B0D"/>
    <w:rsid w:val="00582099"/>
    <w:rsid w:val="00582E16"/>
    <w:rsid w:val="00586CC6"/>
    <w:rsid w:val="00590E88"/>
    <w:rsid w:val="00591D81"/>
    <w:rsid w:val="005A1AF7"/>
    <w:rsid w:val="005A20E0"/>
    <w:rsid w:val="005A2884"/>
    <w:rsid w:val="005A393B"/>
    <w:rsid w:val="005B4A82"/>
    <w:rsid w:val="005B5B7D"/>
    <w:rsid w:val="005B7E52"/>
    <w:rsid w:val="005C08F5"/>
    <w:rsid w:val="005C0B5E"/>
    <w:rsid w:val="005C214B"/>
    <w:rsid w:val="005C22CF"/>
    <w:rsid w:val="005C3514"/>
    <w:rsid w:val="005C3862"/>
    <w:rsid w:val="005C5300"/>
    <w:rsid w:val="005C54BD"/>
    <w:rsid w:val="005C7A16"/>
    <w:rsid w:val="005D004D"/>
    <w:rsid w:val="005D23D4"/>
    <w:rsid w:val="005D30EF"/>
    <w:rsid w:val="005D4A2E"/>
    <w:rsid w:val="005E0D7B"/>
    <w:rsid w:val="005E12D8"/>
    <w:rsid w:val="005E143D"/>
    <w:rsid w:val="005E262F"/>
    <w:rsid w:val="005E5A97"/>
    <w:rsid w:val="005F015D"/>
    <w:rsid w:val="005F0718"/>
    <w:rsid w:val="005F17ED"/>
    <w:rsid w:val="005F30F5"/>
    <w:rsid w:val="005F340F"/>
    <w:rsid w:val="005F3563"/>
    <w:rsid w:val="005F3F9F"/>
    <w:rsid w:val="005F4276"/>
    <w:rsid w:val="005F5844"/>
    <w:rsid w:val="005F62E5"/>
    <w:rsid w:val="00601F63"/>
    <w:rsid w:val="0060370B"/>
    <w:rsid w:val="00603ED5"/>
    <w:rsid w:val="00606443"/>
    <w:rsid w:val="00606DEB"/>
    <w:rsid w:val="0060772F"/>
    <w:rsid w:val="006079CF"/>
    <w:rsid w:val="00610BA6"/>
    <w:rsid w:val="00611006"/>
    <w:rsid w:val="0061292F"/>
    <w:rsid w:val="006132AD"/>
    <w:rsid w:val="006135C2"/>
    <w:rsid w:val="006148F3"/>
    <w:rsid w:val="006168C6"/>
    <w:rsid w:val="006218D7"/>
    <w:rsid w:val="00622272"/>
    <w:rsid w:val="006318BF"/>
    <w:rsid w:val="006328FF"/>
    <w:rsid w:val="00632D32"/>
    <w:rsid w:val="006362E4"/>
    <w:rsid w:val="006411BC"/>
    <w:rsid w:val="006422E6"/>
    <w:rsid w:val="006448E5"/>
    <w:rsid w:val="00644FC1"/>
    <w:rsid w:val="00647E15"/>
    <w:rsid w:val="00650935"/>
    <w:rsid w:val="006534C8"/>
    <w:rsid w:val="006604AB"/>
    <w:rsid w:val="00662893"/>
    <w:rsid w:val="00662BD7"/>
    <w:rsid w:val="006631BF"/>
    <w:rsid w:val="00665287"/>
    <w:rsid w:val="00665A63"/>
    <w:rsid w:val="0067065C"/>
    <w:rsid w:val="00672B0D"/>
    <w:rsid w:val="00675F46"/>
    <w:rsid w:val="006762C0"/>
    <w:rsid w:val="00677E47"/>
    <w:rsid w:val="006805A4"/>
    <w:rsid w:val="00680648"/>
    <w:rsid w:val="00681176"/>
    <w:rsid w:val="00685E34"/>
    <w:rsid w:val="006923D9"/>
    <w:rsid w:val="00693F4E"/>
    <w:rsid w:val="00694163"/>
    <w:rsid w:val="006968EE"/>
    <w:rsid w:val="00696AC5"/>
    <w:rsid w:val="006A0FEB"/>
    <w:rsid w:val="006A234C"/>
    <w:rsid w:val="006A3805"/>
    <w:rsid w:val="006A5575"/>
    <w:rsid w:val="006A5B16"/>
    <w:rsid w:val="006A6488"/>
    <w:rsid w:val="006A733B"/>
    <w:rsid w:val="006B03A8"/>
    <w:rsid w:val="006B0E8F"/>
    <w:rsid w:val="006B13D6"/>
    <w:rsid w:val="006B327C"/>
    <w:rsid w:val="006B3487"/>
    <w:rsid w:val="006B36C9"/>
    <w:rsid w:val="006B4067"/>
    <w:rsid w:val="006B4942"/>
    <w:rsid w:val="006B6BF2"/>
    <w:rsid w:val="006C26D7"/>
    <w:rsid w:val="006C7528"/>
    <w:rsid w:val="006C7EC2"/>
    <w:rsid w:val="006D3046"/>
    <w:rsid w:val="006D3FF6"/>
    <w:rsid w:val="006D5786"/>
    <w:rsid w:val="006D60DD"/>
    <w:rsid w:val="006D6B76"/>
    <w:rsid w:val="006D7300"/>
    <w:rsid w:val="006D768F"/>
    <w:rsid w:val="006E2E2E"/>
    <w:rsid w:val="006E3780"/>
    <w:rsid w:val="006E4CFF"/>
    <w:rsid w:val="006E5442"/>
    <w:rsid w:val="006E5994"/>
    <w:rsid w:val="006F6705"/>
    <w:rsid w:val="00700A59"/>
    <w:rsid w:val="0071071F"/>
    <w:rsid w:val="0071125F"/>
    <w:rsid w:val="00712249"/>
    <w:rsid w:val="0071554F"/>
    <w:rsid w:val="007207E0"/>
    <w:rsid w:val="00721B99"/>
    <w:rsid w:val="00722B20"/>
    <w:rsid w:val="0072368B"/>
    <w:rsid w:val="007251A4"/>
    <w:rsid w:val="007259A7"/>
    <w:rsid w:val="007259CB"/>
    <w:rsid w:val="00727236"/>
    <w:rsid w:val="00732609"/>
    <w:rsid w:val="00732811"/>
    <w:rsid w:val="007343C9"/>
    <w:rsid w:val="00735B59"/>
    <w:rsid w:val="007422D7"/>
    <w:rsid w:val="007450E7"/>
    <w:rsid w:val="00747065"/>
    <w:rsid w:val="00751BAB"/>
    <w:rsid w:val="00753AAD"/>
    <w:rsid w:val="007543F2"/>
    <w:rsid w:val="00755CD5"/>
    <w:rsid w:val="0075604F"/>
    <w:rsid w:val="007574EE"/>
    <w:rsid w:val="007603C1"/>
    <w:rsid w:val="00764BE2"/>
    <w:rsid w:val="007709CB"/>
    <w:rsid w:val="007716EF"/>
    <w:rsid w:val="00771D3B"/>
    <w:rsid w:val="00772E42"/>
    <w:rsid w:val="0077427E"/>
    <w:rsid w:val="007777EC"/>
    <w:rsid w:val="00782724"/>
    <w:rsid w:val="00791C88"/>
    <w:rsid w:val="007925D9"/>
    <w:rsid w:val="00793073"/>
    <w:rsid w:val="007947A8"/>
    <w:rsid w:val="00795940"/>
    <w:rsid w:val="007A0AA8"/>
    <w:rsid w:val="007A32CA"/>
    <w:rsid w:val="007A3888"/>
    <w:rsid w:val="007A7BF7"/>
    <w:rsid w:val="007B0B73"/>
    <w:rsid w:val="007B6152"/>
    <w:rsid w:val="007B7C99"/>
    <w:rsid w:val="007C045B"/>
    <w:rsid w:val="007C1591"/>
    <w:rsid w:val="007C2333"/>
    <w:rsid w:val="007C3EFE"/>
    <w:rsid w:val="007C3F56"/>
    <w:rsid w:val="007C4040"/>
    <w:rsid w:val="007C414C"/>
    <w:rsid w:val="007C7B47"/>
    <w:rsid w:val="007D1736"/>
    <w:rsid w:val="007D2CB5"/>
    <w:rsid w:val="007D4BA5"/>
    <w:rsid w:val="007D6F86"/>
    <w:rsid w:val="007D7A89"/>
    <w:rsid w:val="007E0476"/>
    <w:rsid w:val="007E0A47"/>
    <w:rsid w:val="007E0ECA"/>
    <w:rsid w:val="007E3C65"/>
    <w:rsid w:val="007E5B51"/>
    <w:rsid w:val="007F07F7"/>
    <w:rsid w:val="007F07FD"/>
    <w:rsid w:val="007F18FD"/>
    <w:rsid w:val="007F648A"/>
    <w:rsid w:val="00800BFD"/>
    <w:rsid w:val="00800E38"/>
    <w:rsid w:val="008011DC"/>
    <w:rsid w:val="0080130C"/>
    <w:rsid w:val="00802F29"/>
    <w:rsid w:val="00804FCB"/>
    <w:rsid w:val="008054F5"/>
    <w:rsid w:val="00811C6A"/>
    <w:rsid w:val="00814161"/>
    <w:rsid w:val="00817C0D"/>
    <w:rsid w:val="00817F6D"/>
    <w:rsid w:val="00823EA3"/>
    <w:rsid w:val="008244E3"/>
    <w:rsid w:val="00830E0E"/>
    <w:rsid w:val="0083118F"/>
    <w:rsid w:val="00831E0C"/>
    <w:rsid w:val="0083442C"/>
    <w:rsid w:val="00834A73"/>
    <w:rsid w:val="008359BD"/>
    <w:rsid w:val="00835FE2"/>
    <w:rsid w:val="00843EA0"/>
    <w:rsid w:val="008444DD"/>
    <w:rsid w:val="00844717"/>
    <w:rsid w:val="00844C33"/>
    <w:rsid w:val="00845754"/>
    <w:rsid w:val="008460AE"/>
    <w:rsid w:val="008474B4"/>
    <w:rsid w:val="0085002D"/>
    <w:rsid w:val="008507F6"/>
    <w:rsid w:val="00850E1E"/>
    <w:rsid w:val="00851720"/>
    <w:rsid w:val="00852618"/>
    <w:rsid w:val="008532FA"/>
    <w:rsid w:val="008544C8"/>
    <w:rsid w:val="00854EC3"/>
    <w:rsid w:val="00855BC8"/>
    <w:rsid w:val="008616CB"/>
    <w:rsid w:val="00862235"/>
    <w:rsid w:val="00864D3B"/>
    <w:rsid w:val="0086526B"/>
    <w:rsid w:val="00867BAD"/>
    <w:rsid w:val="00871CE0"/>
    <w:rsid w:val="00885501"/>
    <w:rsid w:val="008855E2"/>
    <w:rsid w:val="0088715A"/>
    <w:rsid w:val="00890D72"/>
    <w:rsid w:val="00891481"/>
    <w:rsid w:val="0089163F"/>
    <w:rsid w:val="00891E50"/>
    <w:rsid w:val="00892787"/>
    <w:rsid w:val="00894316"/>
    <w:rsid w:val="00894BF1"/>
    <w:rsid w:val="00894CAB"/>
    <w:rsid w:val="00895098"/>
    <w:rsid w:val="0089691D"/>
    <w:rsid w:val="008A45B7"/>
    <w:rsid w:val="008A4D49"/>
    <w:rsid w:val="008A6E7C"/>
    <w:rsid w:val="008B11E3"/>
    <w:rsid w:val="008B1231"/>
    <w:rsid w:val="008B2053"/>
    <w:rsid w:val="008B2922"/>
    <w:rsid w:val="008B350D"/>
    <w:rsid w:val="008B73EB"/>
    <w:rsid w:val="008C0EA7"/>
    <w:rsid w:val="008C1F68"/>
    <w:rsid w:val="008C4325"/>
    <w:rsid w:val="008C4E47"/>
    <w:rsid w:val="008C5922"/>
    <w:rsid w:val="008C6A10"/>
    <w:rsid w:val="008C6A40"/>
    <w:rsid w:val="008C6D89"/>
    <w:rsid w:val="008C72C2"/>
    <w:rsid w:val="008C787C"/>
    <w:rsid w:val="008D023C"/>
    <w:rsid w:val="008D03C4"/>
    <w:rsid w:val="008D251D"/>
    <w:rsid w:val="008D29FD"/>
    <w:rsid w:val="008D38CC"/>
    <w:rsid w:val="008D7C89"/>
    <w:rsid w:val="008E2166"/>
    <w:rsid w:val="008E56E8"/>
    <w:rsid w:val="008E7715"/>
    <w:rsid w:val="008E7CB5"/>
    <w:rsid w:val="008F4AF9"/>
    <w:rsid w:val="008F5186"/>
    <w:rsid w:val="00907D43"/>
    <w:rsid w:val="00910CDE"/>
    <w:rsid w:val="00911C79"/>
    <w:rsid w:val="009122DD"/>
    <w:rsid w:val="009129EC"/>
    <w:rsid w:val="00913080"/>
    <w:rsid w:val="0091329E"/>
    <w:rsid w:val="00916239"/>
    <w:rsid w:val="009306FE"/>
    <w:rsid w:val="009309FB"/>
    <w:rsid w:val="00937743"/>
    <w:rsid w:val="00942074"/>
    <w:rsid w:val="009429FB"/>
    <w:rsid w:val="00942E2B"/>
    <w:rsid w:val="00944237"/>
    <w:rsid w:val="0094503A"/>
    <w:rsid w:val="00946A2E"/>
    <w:rsid w:val="0094728A"/>
    <w:rsid w:val="00950C94"/>
    <w:rsid w:val="009511D1"/>
    <w:rsid w:val="00952F5F"/>
    <w:rsid w:val="00954D51"/>
    <w:rsid w:val="00956A33"/>
    <w:rsid w:val="00962706"/>
    <w:rsid w:val="009715E0"/>
    <w:rsid w:val="009725BC"/>
    <w:rsid w:val="009737A5"/>
    <w:rsid w:val="00973FC8"/>
    <w:rsid w:val="00975A49"/>
    <w:rsid w:val="00980258"/>
    <w:rsid w:val="009813A1"/>
    <w:rsid w:val="00983230"/>
    <w:rsid w:val="00990FD0"/>
    <w:rsid w:val="00991457"/>
    <w:rsid w:val="009926C6"/>
    <w:rsid w:val="009927FC"/>
    <w:rsid w:val="00992FF8"/>
    <w:rsid w:val="00993C9E"/>
    <w:rsid w:val="00995698"/>
    <w:rsid w:val="009A0E8F"/>
    <w:rsid w:val="009A4DAE"/>
    <w:rsid w:val="009B0106"/>
    <w:rsid w:val="009B048D"/>
    <w:rsid w:val="009B2B8D"/>
    <w:rsid w:val="009B33B6"/>
    <w:rsid w:val="009B3463"/>
    <w:rsid w:val="009B34C5"/>
    <w:rsid w:val="009B71D8"/>
    <w:rsid w:val="009C272A"/>
    <w:rsid w:val="009C61AF"/>
    <w:rsid w:val="009D04E8"/>
    <w:rsid w:val="009D18C8"/>
    <w:rsid w:val="009D1C7B"/>
    <w:rsid w:val="009D56C8"/>
    <w:rsid w:val="009D641F"/>
    <w:rsid w:val="009D6EEB"/>
    <w:rsid w:val="009E2106"/>
    <w:rsid w:val="009E36AB"/>
    <w:rsid w:val="009E55DF"/>
    <w:rsid w:val="009F058E"/>
    <w:rsid w:val="009F0625"/>
    <w:rsid w:val="009F06E9"/>
    <w:rsid w:val="009F1DF9"/>
    <w:rsid w:val="009F3563"/>
    <w:rsid w:val="009F4B7A"/>
    <w:rsid w:val="009F59F8"/>
    <w:rsid w:val="009F632C"/>
    <w:rsid w:val="00A019D5"/>
    <w:rsid w:val="00A01E74"/>
    <w:rsid w:val="00A05AC7"/>
    <w:rsid w:val="00A10BD8"/>
    <w:rsid w:val="00A11970"/>
    <w:rsid w:val="00A12A3F"/>
    <w:rsid w:val="00A1452E"/>
    <w:rsid w:val="00A14909"/>
    <w:rsid w:val="00A14BD0"/>
    <w:rsid w:val="00A14F73"/>
    <w:rsid w:val="00A158B4"/>
    <w:rsid w:val="00A16405"/>
    <w:rsid w:val="00A177D5"/>
    <w:rsid w:val="00A2151E"/>
    <w:rsid w:val="00A23423"/>
    <w:rsid w:val="00A2397F"/>
    <w:rsid w:val="00A32121"/>
    <w:rsid w:val="00A322F4"/>
    <w:rsid w:val="00A32E84"/>
    <w:rsid w:val="00A36B5A"/>
    <w:rsid w:val="00A40CE7"/>
    <w:rsid w:val="00A41C6F"/>
    <w:rsid w:val="00A41DAE"/>
    <w:rsid w:val="00A44EA3"/>
    <w:rsid w:val="00A46D18"/>
    <w:rsid w:val="00A47DFA"/>
    <w:rsid w:val="00A50249"/>
    <w:rsid w:val="00A5380B"/>
    <w:rsid w:val="00A57ADA"/>
    <w:rsid w:val="00A625A0"/>
    <w:rsid w:val="00A62E36"/>
    <w:rsid w:val="00A6493F"/>
    <w:rsid w:val="00A6651B"/>
    <w:rsid w:val="00A66A9A"/>
    <w:rsid w:val="00A70897"/>
    <w:rsid w:val="00A70A60"/>
    <w:rsid w:val="00A725B4"/>
    <w:rsid w:val="00A734A3"/>
    <w:rsid w:val="00A74C41"/>
    <w:rsid w:val="00A75EA0"/>
    <w:rsid w:val="00A762FA"/>
    <w:rsid w:val="00A77DBE"/>
    <w:rsid w:val="00A80502"/>
    <w:rsid w:val="00A8581B"/>
    <w:rsid w:val="00A910E1"/>
    <w:rsid w:val="00A93389"/>
    <w:rsid w:val="00A9452C"/>
    <w:rsid w:val="00AA0107"/>
    <w:rsid w:val="00AA1B9A"/>
    <w:rsid w:val="00AA33A0"/>
    <w:rsid w:val="00AA56CB"/>
    <w:rsid w:val="00AA633B"/>
    <w:rsid w:val="00AA684E"/>
    <w:rsid w:val="00AB0736"/>
    <w:rsid w:val="00AB3780"/>
    <w:rsid w:val="00AB3BEA"/>
    <w:rsid w:val="00AB6543"/>
    <w:rsid w:val="00AB72BE"/>
    <w:rsid w:val="00AB7382"/>
    <w:rsid w:val="00AB77FB"/>
    <w:rsid w:val="00AC0643"/>
    <w:rsid w:val="00AC1668"/>
    <w:rsid w:val="00AC302B"/>
    <w:rsid w:val="00AC3B01"/>
    <w:rsid w:val="00AC4865"/>
    <w:rsid w:val="00AC5412"/>
    <w:rsid w:val="00AC54E2"/>
    <w:rsid w:val="00AC7A0F"/>
    <w:rsid w:val="00AD061F"/>
    <w:rsid w:val="00AD0D09"/>
    <w:rsid w:val="00AD14C9"/>
    <w:rsid w:val="00AD2B25"/>
    <w:rsid w:val="00AD3471"/>
    <w:rsid w:val="00AD3EA6"/>
    <w:rsid w:val="00AD3F4C"/>
    <w:rsid w:val="00AD47BC"/>
    <w:rsid w:val="00AD4B5A"/>
    <w:rsid w:val="00AD5D2D"/>
    <w:rsid w:val="00AD631D"/>
    <w:rsid w:val="00AE0C1A"/>
    <w:rsid w:val="00AE0F65"/>
    <w:rsid w:val="00AE18C1"/>
    <w:rsid w:val="00AE191E"/>
    <w:rsid w:val="00AE2965"/>
    <w:rsid w:val="00AE393F"/>
    <w:rsid w:val="00AE66CA"/>
    <w:rsid w:val="00AF0B8D"/>
    <w:rsid w:val="00AF0FB5"/>
    <w:rsid w:val="00AF1228"/>
    <w:rsid w:val="00AF1488"/>
    <w:rsid w:val="00AF2B9F"/>
    <w:rsid w:val="00AF5C98"/>
    <w:rsid w:val="00AF6A5C"/>
    <w:rsid w:val="00B014BE"/>
    <w:rsid w:val="00B037A7"/>
    <w:rsid w:val="00B03EDD"/>
    <w:rsid w:val="00B04649"/>
    <w:rsid w:val="00B072B1"/>
    <w:rsid w:val="00B10672"/>
    <w:rsid w:val="00B10DCE"/>
    <w:rsid w:val="00B1148B"/>
    <w:rsid w:val="00B116B3"/>
    <w:rsid w:val="00B11944"/>
    <w:rsid w:val="00B12248"/>
    <w:rsid w:val="00B1684E"/>
    <w:rsid w:val="00B20A11"/>
    <w:rsid w:val="00B21B9C"/>
    <w:rsid w:val="00B22005"/>
    <w:rsid w:val="00B2405F"/>
    <w:rsid w:val="00B25C82"/>
    <w:rsid w:val="00B30BC2"/>
    <w:rsid w:val="00B30E1F"/>
    <w:rsid w:val="00B3184D"/>
    <w:rsid w:val="00B33BCC"/>
    <w:rsid w:val="00B349B0"/>
    <w:rsid w:val="00B35749"/>
    <w:rsid w:val="00B3685A"/>
    <w:rsid w:val="00B36BDC"/>
    <w:rsid w:val="00B41B9C"/>
    <w:rsid w:val="00B43198"/>
    <w:rsid w:val="00B43884"/>
    <w:rsid w:val="00B508D3"/>
    <w:rsid w:val="00B50AF5"/>
    <w:rsid w:val="00B51DA6"/>
    <w:rsid w:val="00B521CF"/>
    <w:rsid w:val="00B538DE"/>
    <w:rsid w:val="00B53AC8"/>
    <w:rsid w:val="00B56E92"/>
    <w:rsid w:val="00B56F9E"/>
    <w:rsid w:val="00B60216"/>
    <w:rsid w:val="00B63B39"/>
    <w:rsid w:val="00B67913"/>
    <w:rsid w:val="00B7114B"/>
    <w:rsid w:val="00B71CE9"/>
    <w:rsid w:val="00B76A38"/>
    <w:rsid w:val="00B76C5D"/>
    <w:rsid w:val="00B80663"/>
    <w:rsid w:val="00B812FC"/>
    <w:rsid w:val="00B8562F"/>
    <w:rsid w:val="00B860D2"/>
    <w:rsid w:val="00B965FD"/>
    <w:rsid w:val="00BA059A"/>
    <w:rsid w:val="00BA14C9"/>
    <w:rsid w:val="00BA1AB3"/>
    <w:rsid w:val="00BA559C"/>
    <w:rsid w:val="00BA73DC"/>
    <w:rsid w:val="00BB1364"/>
    <w:rsid w:val="00BB3A55"/>
    <w:rsid w:val="00BB3E2F"/>
    <w:rsid w:val="00BB43FB"/>
    <w:rsid w:val="00BB4834"/>
    <w:rsid w:val="00BB563C"/>
    <w:rsid w:val="00BB78B8"/>
    <w:rsid w:val="00BB7EFF"/>
    <w:rsid w:val="00BC130A"/>
    <w:rsid w:val="00BC1804"/>
    <w:rsid w:val="00BC1AD8"/>
    <w:rsid w:val="00BD0980"/>
    <w:rsid w:val="00BD0A1B"/>
    <w:rsid w:val="00BD280A"/>
    <w:rsid w:val="00BD2CA4"/>
    <w:rsid w:val="00BD6D7C"/>
    <w:rsid w:val="00BE02E9"/>
    <w:rsid w:val="00BE086C"/>
    <w:rsid w:val="00BE1814"/>
    <w:rsid w:val="00BE35A0"/>
    <w:rsid w:val="00BE6CBD"/>
    <w:rsid w:val="00BE7FDD"/>
    <w:rsid w:val="00BF1E0F"/>
    <w:rsid w:val="00BF262B"/>
    <w:rsid w:val="00BF2F8C"/>
    <w:rsid w:val="00BF4A49"/>
    <w:rsid w:val="00BF533A"/>
    <w:rsid w:val="00BF5DEF"/>
    <w:rsid w:val="00C03CFE"/>
    <w:rsid w:val="00C042EF"/>
    <w:rsid w:val="00C0445A"/>
    <w:rsid w:val="00C07D10"/>
    <w:rsid w:val="00C10B70"/>
    <w:rsid w:val="00C142C1"/>
    <w:rsid w:val="00C1660A"/>
    <w:rsid w:val="00C2035F"/>
    <w:rsid w:val="00C236CD"/>
    <w:rsid w:val="00C25F17"/>
    <w:rsid w:val="00C27518"/>
    <w:rsid w:val="00C32A4D"/>
    <w:rsid w:val="00C3455B"/>
    <w:rsid w:val="00C436A3"/>
    <w:rsid w:val="00C44BA1"/>
    <w:rsid w:val="00C44C12"/>
    <w:rsid w:val="00C44EFD"/>
    <w:rsid w:val="00C45379"/>
    <w:rsid w:val="00C46874"/>
    <w:rsid w:val="00C50818"/>
    <w:rsid w:val="00C512AA"/>
    <w:rsid w:val="00C51D1C"/>
    <w:rsid w:val="00C53019"/>
    <w:rsid w:val="00C53359"/>
    <w:rsid w:val="00C56562"/>
    <w:rsid w:val="00C60370"/>
    <w:rsid w:val="00C62E65"/>
    <w:rsid w:val="00C6462D"/>
    <w:rsid w:val="00C65E8A"/>
    <w:rsid w:val="00C67101"/>
    <w:rsid w:val="00C672C6"/>
    <w:rsid w:val="00C71FDB"/>
    <w:rsid w:val="00C7392E"/>
    <w:rsid w:val="00C74F4B"/>
    <w:rsid w:val="00C75900"/>
    <w:rsid w:val="00C7648E"/>
    <w:rsid w:val="00C77540"/>
    <w:rsid w:val="00C77BE0"/>
    <w:rsid w:val="00C8170D"/>
    <w:rsid w:val="00C830C7"/>
    <w:rsid w:val="00C84D01"/>
    <w:rsid w:val="00C85408"/>
    <w:rsid w:val="00C85B0A"/>
    <w:rsid w:val="00C860CF"/>
    <w:rsid w:val="00C86B6A"/>
    <w:rsid w:val="00C90677"/>
    <w:rsid w:val="00C92575"/>
    <w:rsid w:val="00CA35DC"/>
    <w:rsid w:val="00CA796C"/>
    <w:rsid w:val="00CB081C"/>
    <w:rsid w:val="00CB24E4"/>
    <w:rsid w:val="00CB2935"/>
    <w:rsid w:val="00CB6539"/>
    <w:rsid w:val="00CB6E7C"/>
    <w:rsid w:val="00CB748C"/>
    <w:rsid w:val="00CB7DEE"/>
    <w:rsid w:val="00CC267C"/>
    <w:rsid w:val="00CC360E"/>
    <w:rsid w:val="00CC3A48"/>
    <w:rsid w:val="00CC774D"/>
    <w:rsid w:val="00CD0DD7"/>
    <w:rsid w:val="00CD1BE7"/>
    <w:rsid w:val="00CD4D1B"/>
    <w:rsid w:val="00CD6C61"/>
    <w:rsid w:val="00CD6D70"/>
    <w:rsid w:val="00CE0CBC"/>
    <w:rsid w:val="00CE1B39"/>
    <w:rsid w:val="00CE1E31"/>
    <w:rsid w:val="00CE3AC6"/>
    <w:rsid w:val="00CE62AD"/>
    <w:rsid w:val="00CE6D75"/>
    <w:rsid w:val="00CF0E7E"/>
    <w:rsid w:val="00CF283F"/>
    <w:rsid w:val="00CF63AB"/>
    <w:rsid w:val="00CF78AB"/>
    <w:rsid w:val="00D02588"/>
    <w:rsid w:val="00D02D8E"/>
    <w:rsid w:val="00D053E3"/>
    <w:rsid w:val="00D12A57"/>
    <w:rsid w:val="00D13906"/>
    <w:rsid w:val="00D1629F"/>
    <w:rsid w:val="00D2087C"/>
    <w:rsid w:val="00D21B2C"/>
    <w:rsid w:val="00D24B29"/>
    <w:rsid w:val="00D24B42"/>
    <w:rsid w:val="00D31A39"/>
    <w:rsid w:val="00D3699A"/>
    <w:rsid w:val="00D36D08"/>
    <w:rsid w:val="00D403E4"/>
    <w:rsid w:val="00D4123A"/>
    <w:rsid w:val="00D43340"/>
    <w:rsid w:val="00D439C4"/>
    <w:rsid w:val="00D47A63"/>
    <w:rsid w:val="00D504FC"/>
    <w:rsid w:val="00D52AE8"/>
    <w:rsid w:val="00D5371B"/>
    <w:rsid w:val="00D55987"/>
    <w:rsid w:val="00D563EA"/>
    <w:rsid w:val="00D6045F"/>
    <w:rsid w:val="00D63CA8"/>
    <w:rsid w:val="00D65726"/>
    <w:rsid w:val="00D65B71"/>
    <w:rsid w:val="00D70061"/>
    <w:rsid w:val="00D74BAF"/>
    <w:rsid w:val="00D75351"/>
    <w:rsid w:val="00D76004"/>
    <w:rsid w:val="00D77EB4"/>
    <w:rsid w:val="00D8011F"/>
    <w:rsid w:val="00D811CD"/>
    <w:rsid w:val="00D82C80"/>
    <w:rsid w:val="00D83C98"/>
    <w:rsid w:val="00D85A7B"/>
    <w:rsid w:val="00D943D1"/>
    <w:rsid w:val="00D94C1C"/>
    <w:rsid w:val="00D95F49"/>
    <w:rsid w:val="00DA0F6E"/>
    <w:rsid w:val="00DA16BA"/>
    <w:rsid w:val="00DA18F2"/>
    <w:rsid w:val="00DA20B2"/>
    <w:rsid w:val="00DA2312"/>
    <w:rsid w:val="00DA31E7"/>
    <w:rsid w:val="00DA4267"/>
    <w:rsid w:val="00DA519D"/>
    <w:rsid w:val="00DB06B4"/>
    <w:rsid w:val="00DB0899"/>
    <w:rsid w:val="00DB2074"/>
    <w:rsid w:val="00DB2F45"/>
    <w:rsid w:val="00DB4BD2"/>
    <w:rsid w:val="00DB66D4"/>
    <w:rsid w:val="00DC12FD"/>
    <w:rsid w:val="00DC3BC9"/>
    <w:rsid w:val="00DC3F30"/>
    <w:rsid w:val="00DD00FC"/>
    <w:rsid w:val="00DD08DA"/>
    <w:rsid w:val="00DD2237"/>
    <w:rsid w:val="00DD5292"/>
    <w:rsid w:val="00DD6508"/>
    <w:rsid w:val="00DD749C"/>
    <w:rsid w:val="00DE076F"/>
    <w:rsid w:val="00DE1649"/>
    <w:rsid w:val="00DE1B55"/>
    <w:rsid w:val="00DE5BFA"/>
    <w:rsid w:val="00DF25E5"/>
    <w:rsid w:val="00DF4D15"/>
    <w:rsid w:val="00DF4EF1"/>
    <w:rsid w:val="00DF7CCD"/>
    <w:rsid w:val="00E017E2"/>
    <w:rsid w:val="00E01EA7"/>
    <w:rsid w:val="00E0334D"/>
    <w:rsid w:val="00E07FD2"/>
    <w:rsid w:val="00E10995"/>
    <w:rsid w:val="00E13CEC"/>
    <w:rsid w:val="00E15E1A"/>
    <w:rsid w:val="00E21753"/>
    <w:rsid w:val="00E24646"/>
    <w:rsid w:val="00E270B7"/>
    <w:rsid w:val="00E27DB6"/>
    <w:rsid w:val="00E30D57"/>
    <w:rsid w:val="00E34975"/>
    <w:rsid w:val="00E404E0"/>
    <w:rsid w:val="00E422BA"/>
    <w:rsid w:val="00E427B5"/>
    <w:rsid w:val="00E43346"/>
    <w:rsid w:val="00E44CB8"/>
    <w:rsid w:val="00E46092"/>
    <w:rsid w:val="00E50FD9"/>
    <w:rsid w:val="00E53DAA"/>
    <w:rsid w:val="00E53EFA"/>
    <w:rsid w:val="00E53F23"/>
    <w:rsid w:val="00E549CE"/>
    <w:rsid w:val="00E54B42"/>
    <w:rsid w:val="00E55557"/>
    <w:rsid w:val="00E56601"/>
    <w:rsid w:val="00E653BB"/>
    <w:rsid w:val="00E65CBA"/>
    <w:rsid w:val="00E6646B"/>
    <w:rsid w:val="00E67E73"/>
    <w:rsid w:val="00E803CB"/>
    <w:rsid w:val="00E820BB"/>
    <w:rsid w:val="00E85400"/>
    <w:rsid w:val="00E863DB"/>
    <w:rsid w:val="00E900E0"/>
    <w:rsid w:val="00E91D27"/>
    <w:rsid w:val="00E939BF"/>
    <w:rsid w:val="00E9650D"/>
    <w:rsid w:val="00E966E1"/>
    <w:rsid w:val="00E96769"/>
    <w:rsid w:val="00EA1633"/>
    <w:rsid w:val="00EA5793"/>
    <w:rsid w:val="00EA7D47"/>
    <w:rsid w:val="00EB0959"/>
    <w:rsid w:val="00EB18F0"/>
    <w:rsid w:val="00EB36FD"/>
    <w:rsid w:val="00EB5C85"/>
    <w:rsid w:val="00EB774A"/>
    <w:rsid w:val="00EC61CA"/>
    <w:rsid w:val="00EC6D4E"/>
    <w:rsid w:val="00EC79DF"/>
    <w:rsid w:val="00ED2419"/>
    <w:rsid w:val="00ED28B5"/>
    <w:rsid w:val="00ED4FA6"/>
    <w:rsid w:val="00ED53D2"/>
    <w:rsid w:val="00ED67D1"/>
    <w:rsid w:val="00EE04E6"/>
    <w:rsid w:val="00EE1EA3"/>
    <w:rsid w:val="00EE56F0"/>
    <w:rsid w:val="00EE5EE1"/>
    <w:rsid w:val="00EE6AB6"/>
    <w:rsid w:val="00EF02D7"/>
    <w:rsid w:val="00F00D01"/>
    <w:rsid w:val="00F01E25"/>
    <w:rsid w:val="00F02EE6"/>
    <w:rsid w:val="00F036C6"/>
    <w:rsid w:val="00F06D6C"/>
    <w:rsid w:val="00F1063F"/>
    <w:rsid w:val="00F140E6"/>
    <w:rsid w:val="00F14177"/>
    <w:rsid w:val="00F14278"/>
    <w:rsid w:val="00F144B7"/>
    <w:rsid w:val="00F17497"/>
    <w:rsid w:val="00F202CC"/>
    <w:rsid w:val="00F22265"/>
    <w:rsid w:val="00F22B5D"/>
    <w:rsid w:val="00F22FA9"/>
    <w:rsid w:val="00F25BB1"/>
    <w:rsid w:val="00F27397"/>
    <w:rsid w:val="00F274F4"/>
    <w:rsid w:val="00F30E47"/>
    <w:rsid w:val="00F35A27"/>
    <w:rsid w:val="00F377D2"/>
    <w:rsid w:val="00F401B1"/>
    <w:rsid w:val="00F438D5"/>
    <w:rsid w:val="00F464B3"/>
    <w:rsid w:val="00F4711E"/>
    <w:rsid w:val="00F4764B"/>
    <w:rsid w:val="00F50A6E"/>
    <w:rsid w:val="00F5187A"/>
    <w:rsid w:val="00F528B2"/>
    <w:rsid w:val="00F53F5C"/>
    <w:rsid w:val="00F54072"/>
    <w:rsid w:val="00F62826"/>
    <w:rsid w:val="00F64CC0"/>
    <w:rsid w:val="00F64D48"/>
    <w:rsid w:val="00F67F32"/>
    <w:rsid w:val="00F72E53"/>
    <w:rsid w:val="00F73487"/>
    <w:rsid w:val="00F74542"/>
    <w:rsid w:val="00F7456E"/>
    <w:rsid w:val="00F74B1D"/>
    <w:rsid w:val="00F7693D"/>
    <w:rsid w:val="00F76B71"/>
    <w:rsid w:val="00F76D72"/>
    <w:rsid w:val="00F77298"/>
    <w:rsid w:val="00F77689"/>
    <w:rsid w:val="00F8103C"/>
    <w:rsid w:val="00F91853"/>
    <w:rsid w:val="00F92970"/>
    <w:rsid w:val="00F9476B"/>
    <w:rsid w:val="00F956E7"/>
    <w:rsid w:val="00F9636A"/>
    <w:rsid w:val="00F967B3"/>
    <w:rsid w:val="00FA091E"/>
    <w:rsid w:val="00FA42EE"/>
    <w:rsid w:val="00FA5958"/>
    <w:rsid w:val="00FB0FD6"/>
    <w:rsid w:val="00FB122D"/>
    <w:rsid w:val="00FB2C64"/>
    <w:rsid w:val="00FB6141"/>
    <w:rsid w:val="00FC08F0"/>
    <w:rsid w:val="00FC25FA"/>
    <w:rsid w:val="00FC375F"/>
    <w:rsid w:val="00FC544A"/>
    <w:rsid w:val="00FC75E2"/>
    <w:rsid w:val="00FD154E"/>
    <w:rsid w:val="00FD23CF"/>
    <w:rsid w:val="00FD5034"/>
    <w:rsid w:val="00FD5619"/>
    <w:rsid w:val="00FE46C0"/>
    <w:rsid w:val="00FF11C2"/>
    <w:rsid w:val="00FF3740"/>
    <w:rsid w:val="00FF578E"/>
    <w:rsid w:val="00FF5E0E"/>
    <w:rsid w:val="00FF61BA"/>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A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A4B"/>
    <w:pPr>
      <w:spacing w:before="120"/>
    </w:pPr>
    <w:rPr>
      <w:sz w:val="24"/>
      <w:lang w:val="en-US" w:eastAsia="en-US"/>
    </w:rPr>
  </w:style>
  <w:style w:type="paragraph" w:styleId="Heading1">
    <w:name w:val="heading 1"/>
    <w:next w:val="BodyText"/>
    <w:qFormat/>
    <w:rsid w:val="00115A4B"/>
    <w:pPr>
      <w:keepNext/>
      <w:pageBreakBefore/>
      <w:numPr>
        <w:numId w:val="10"/>
      </w:numPr>
      <w:spacing w:before="240" w:after="60"/>
      <w:outlineLvl w:val="0"/>
    </w:pPr>
    <w:rPr>
      <w:rFonts w:ascii="Arial" w:hAnsi="Arial"/>
      <w:b/>
      <w:noProof/>
      <w:kern w:val="28"/>
      <w:sz w:val="28"/>
      <w:lang w:val="en-US" w:eastAsia="en-US"/>
    </w:rPr>
  </w:style>
  <w:style w:type="paragraph" w:styleId="Heading2">
    <w:name w:val="heading 2"/>
    <w:aliases w:val="H2"/>
    <w:basedOn w:val="Heading1"/>
    <w:next w:val="BodyText"/>
    <w:qFormat/>
    <w:rsid w:val="00115A4B"/>
    <w:pPr>
      <w:pageBreakBefore w:val="0"/>
      <w:numPr>
        <w:ilvl w:val="1"/>
        <w:numId w:val="11"/>
      </w:numPr>
      <w:outlineLvl w:val="1"/>
    </w:pPr>
  </w:style>
  <w:style w:type="paragraph" w:styleId="Heading3">
    <w:name w:val="heading 3"/>
    <w:aliases w:val="H3"/>
    <w:basedOn w:val="Heading2"/>
    <w:next w:val="BodyText"/>
    <w:qFormat/>
    <w:rsid w:val="00115A4B"/>
    <w:pPr>
      <w:numPr>
        <w:ilvl w:val="2"/>
        <w:numId w:val="12"/>
      </w:numPr>
      <w:ind w:left="1080" w:hanging="1080"/>
      <w:outlineLvl w:val="2"/>
    </w:pPr>
    <w:rPr>
      <w:sz w:val="24"/>
    </w:rPr>
  </w:style>
  <w:style w:type="paragraph" w:styleId="Heading4">
    <w:name w:val="heading 4"/>
    <w:aliases w:val="H4"/>
    <w:basedOn w:val="Heading3"/>
    <w:next w:val="BodyText"/>
    <w:link w:val="Heading4Char"/>
    <w:qFormat/>
    <w:rsid w:val="00115A4B"/>
    <w:pPr>
      <w:numPr>
        <w:ilvl w:val="3"/>
        <w:numId w:val="13"/>
      </w:numPr>
      <w:tabs>
        <w:tab w:val="left" w:pos="900"/>
      </w:tabs>
      <w:outlineLvl w:val="3"/>
    </w:pPr>
  </w:style>
  <w:style w:type="paragraph" w:styleId="Heading5">
    <w:name w:val="heading 5"/>
    <w:basedOn w:val="Heading4"/>
    <w:next w:val="BodyText"/>
    <w:qFormat/>
    <w:rsid w:val="00115A4B"/>
    <w:pPr>
      <w:numPr>
        <w:ilvl w:val="4"/>
        <w:numId w:val="14"/>
      </w:numPr>
      <w:tabs>
        <w:tab w:val="clear" w:pos="900"/>
      </w:tabs>
      <w:outlineLvl w:val="4"/>
    </w:pPr>
  </w:style>
  <w:style w:type="paragraph" w:styleId="Heading6">
    <w:name w:val="heading 6"/>
    <w:basedOn w:val="Heading5"/>
    <w:next w:val="BodyText"/>
    <w:qFormat/>
    <w:rsid w:val="00115A4B"/>
    <w:pPr>
      <w:numPr>
        <w:ilvl w:val="5"/>
        <w:numId w:val="15"/>
      </w:numPr>
      <w:outlineLvl w:val="5"/>
    </w:pPr>
  </w:style>
  <w:style w:type="paragraph" w:styleId="Heading7">
    <w:name w:val="heading 7"/>
    <w:basedOn w:val="Heading6"/>
    <w:next w:val="BodyText"/>
    <w:qFormat/>
    <w:rsid w:val="00115A4B"/>
    <w:pPr>
      <w:numPr>
        <w:ilvl w:val="6"/>
        <w:numId w:val="16"/>
      </w:numPr>
      <w:outlineLvl w:val="6"/>
    </w:pPr>
  </w:style>
  <w:style w:type="paragraph" w:styleId="Heading8">
    <w:name w:val="heading 8"/>
    <w:basedOn w:val="Heading7"/>
    <w:next w:val="BodyText"/>
    <w:qFormat/>
    <w:rsid w:val="00115A4B"/>
    <w:pPr>
      <w:numPr>
        <w:ilvl w:val="7"/>
        <w:numId w:val="17"/>
      </w:numPr>
      <w:outlineLvl w:val="7"/>
    </w:pPr>
  </w:style>
  <w:style w:type="paragraph" w:styleId="Heading9">
    <w:name w:val="heading 9"/>
    <w:basedOn w:val="Heading8"/>
    <w:next w:val="BodyText"/>
    <w:qFormat/>
    <w:rsid w:val="00115A4B"/>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15A4B"/>
    <w:pPr>
      <w:spacing w:before="120"/>
    </w:pPr>
    <w:rPr>
      <w:noProof/>
      <w:sz w:val="24"/>
      <w:lang w:val="en-US" w:eastAsia="en-US"/>
    </w:rPr>
  </w:style>
  <w:style w:type="paragraph" w:styleId="BodyTextIndent">
    <w:name w:val="Body Text Indent"/>
    <w:basedOn w:val="BodyText"/>
    <w:rsid w:val="00115A4B"/>
    <w:pPr>
      <w:ind w:left="360"/>
    </w:pPr>
  </w:style>
  <w:style w:type="paragraph" w:styleId="ListNumber">
    <w:name w:val="List Number"/>
    <w:basedOn w:val="BodyText"/>
    <w:rsid w:val="00115A4B"/>
    <w:pPr>
      <w:numPr>
        <w:numId w:val="42"/>
      </w:numPr>
    </w:pPr>
  </w:style>
  <w:style w:type="paragraph" w:styleId="List">
    <w:name w:val="List"/>
    <w:basedOn w:val="BodyText"/>
    <w:rsid w:val="00115A4B"/>
    <w:pPr>
      <w:spacing w:before="60"/>
      <w:ind w:left="1080" w:hanging="720"/>
    </w:pPr>
  </w:style>
  <w:style w:type="paragraph" w:styleId="ListBullet">
    <w:name w:val="List Bullet"/>
    <w:basedOn w:val="BodyText"/>
    <w:rsid w:val="00115A4B"/>
    <w:pPr>
      <w:numPr>
        <w:numId w:val="1"/>
      </w:numPr>
      <w:spacing w:before="60"/>
    </w:pPr>
    <w:rPr>
      <w:noProof w:val="0"/>
    </w:rPr>
  </w:style>
  <w:style w:type="paragraph" w:styleId="ListBullet2">
    <w:name w:val="List Bullet 2"/>
    <w:basedOn w:val="ListBullet"/>
    <w:rsid w:val="00115A4B"/>
    <w:pPr>
      <w:numPr>
        <w:numId w:val="2"/>
      </w:numPr>
      <w:tabs>
        <w:tab w:val="clear" w:pos="720"/>
        <w:tab w:val="num" w:pos="1080"/>
      </w:tabs>
      <w:ind w:left="1080"/>
    </w:pPr>
  </w:style>
  <w:style w:type="paragraph" w:styleId="ListBullet3">
    <w:name w:val="List Bullet 3"/>
    <w:basedOn w:val="ListBullet"/>
    <w:rsid w:val="00115A4B"/>
    <w:pPr>
      <w:numPr>
        <w:numId w:val="3"/>
      </w:numPr>
      <w:tabs>
        <w:tab w:val="clear" w:pos="1080"/>
        <w:tab w:val="num" w:pos="1440"/>
      </w:tabs>
      <w:ind w:left="1440"/>
    </w:pPr>
  </w:style>
  <w:style w:type="paragraph" w:styleId="List2">
    <w:name w:val="List 2"/>
    <w:basedOn w:val="List"/>
    <w:rsid w:val="00115A4B"/>
    <w:pPr>
      <w:ind w:left="1440"/>
    </w:pPr>
  </w:style>
  <w:style w:type="paragraph" w:styleId="TOC1">
    <w:name w:val="toc 1"/>
    <w:next w:val="Normal"/>
    <w:uiPriority w:val="39"/>
    <w:rsid w:val="00155820"/>
    <w:pPr>
      <w:tabs>
        <w:tab w:val="right" w:leader="dot" w:pos="9346"/>
      </w:tabs>
      <w:ind w:left="432" w:hanging="432"/>
    </w:pPr>
    <w:rPr>
      <w:b/>
      <w:sz w:val="24"/>
      <w:szCs w:val="24"/>
      <w:lang w:val="en-US" w:eastAsia="en-US"/>
    </w:rPr>
  </w:style>
  <w:style w:type="paragraph" w:styleId="TOC2">
    <w:name w:val="toc 2"/>
    <w:basedOn w:val="TOC1"/>
    <w:next w:val="Normal"/>
    <w:uiPriority w:val="39"/>
    <w:rsid w:val="00C62E65"/>
    <w:pPr>
      <w:tabs>
        <w:tab w:val="clear" w:pos="9346"/>
        <w:tab w:val="right" w:leader="dot" w:pos="9350"/>
      </w:tabs>
      <w:ind w:left="864" w:hanging="576"/>
    </w:pPr>
  </w:style>
  <w:style w:type="paragraph" w:styleId="TOC3">
    <w:name w:val="toc 3"/>
    <w:basedOn w:val="TOC2"/>
    <w:next w:val="Normal"/>
    <w:uiPriority w:val="39"/>
    <w:rsid w:val="00C62E65"/>
    <w:pPr>
      <w:ind w:left="1440" w:hanging="864"/>
    </w:pPr>
  </w:style>
  <w:style w:type="paragraph" w:styleId="TOC4">
    <w:name w:val="toc 4"/>
    <w:basedOn w:val="TOC3"/>
    <w:next w:val="Normal"/>
    <w:semiHidden/>
    <w:rsid w:val="00115A4B"/>
    <w:pPr>
      <w:ind w:left="720"/>
    </w:pPr>
  </w:style>
  <w:style w:type="paragraph" w:styleId="TOC5">
    <w:name w:val="toc 5"/>
    <w:basedOn w:val="TOC4"/>
    <w:next w:val="Normal"/>
    <w:semiHidden/>
    <w:rsid w:val="00115A4B"/>
    <w:pPr>
      <w:ind w:left="960"/>
    </w:pPr>
  </w:style>
  <w:style w:type="paragraph" w:styleId="TOC6">
    <w:name w:val="toc 6"/>
    <w:basedOn w:val="TOC5"/>
    <w:next w:val="Normal"/>
    <w:semiHidden/>
    <w:rsid w:val="00115A4B"/>
    <w:pPr>
      <w:ind w:left="1200"/>
    </w:pPr>
  </w:style>
  <w:style w:type="paragraph" w:styleId="TOC7">
    <w:name w:val="toc 7"/>
    <w:basedOn w:val="TOC6"/>
    <w:next w:val="Normal"/>
    <w:semiHidden/>
    <w:rsid w:val="00115A4B"/>
    <w:pPr>
      <w:ind w:left="1440"/>
    </w:pPr>
  </w:style>
  <w:style w:type="paragraph" w:styleId="TOC8">
    <w:name w:val="toc 8"/>
    <w:basedOn w:val="TOC7"/>
    <w:next w:val="Normal"/>
    <w:semiHidden/>
    <w:rsid w:val="00115A4B"/>
    <w:pPr>
      <w:ind w:left="1680"/>
    </w:pPr>
  </w:style>
  <w:style w:type="paragraph" w:styleId="TOC9">
    <w:name w:val="toc 9"/>
    <w:basedOn w:val="TOC1"/>
    <w:next w:val="Normal"/>
    <w:semiHidden/>
    <w:rsid w:val="008616CB"/>
    <w:pPr>
      <w:spacing w:before="120" w:after="120"/>
      <w:ind w:left="1920"/>
    </w:pPr>
  </w:style>
  <w:style w:type="paragraph" w:customStyle="1" w:styleId="TableEntry">
    <w:name w:val="Table Entry"/>
    <w:basedOn w:val="BodyText"/>
    <w:rsid w:val="00115A4B"/>
    <w:pPr>
      <w:spacing w:before="40" w:after="40"/>
      <w:ind w:left="72" w:right="72"/>
    </w:pPr>
    <w:rPr>
      <w:sz w:val="18"/>
    </w:rPr>
  </w:style>
  <w:style w:type="paragraph" w:customStyle="1" w:styleId="TableEntryHeader">
    <w:name w:val="Table Entry Header"/>
    <w:basedOn w:val="TableEntry"/>
    <w:rsid w:val="00115A4B"/>
    <w:pPr>
      <w:jc w:val="center"/>
    </w:pPr>
    <w:rPr>
      <w:rFonts w:ascii="Arial" w:hAnsi="Arial"/>
      <w:b/>
      <w:sz w:val="20"/>
    </w:rPr>
  </w:style>
  <w:style w:type="paragraph" w:customStyle="1" w:styleId="TableTitle">
    <w:name w:val="Table Title"/>
    <w:basedOn w:val="BodyText"/>
    <w:rsid w:val="00115A4B"/>
    <w:pPr>
      <w:keepNext/>
      <w:spacing w:before="60" w:after="60"/>
      <w:jc w:val="center"/>
    </w:pPr>
    <w:rPr>
      <w:rFonts w:ascii="Arial" w:hAnsi="Arial"/>
      <w:b/>
      <w:sz w:val="22"/>
    </w:rPr>
  </w:style>
  <w:style w:type="paragraph" w:customStyle="1" w:styleId="FigureTitle">
    <w:name w:val="Figure Title"/>
    <w:basedOn w:val="TableTitle"/>
    <w:rsid w:val="00115A4B"/>
    <w:pPr>
      <w:keepNext w:val="0"/>
      <w:keepLines/>
    </w:pPr>
  </w:style>
  <w:style w:type="paragraph" w:styleId="Caption">
    <w:name w:val="caption"/>
    <w:basedOn w:val="BodyText"/>
    <w:next w:val="BodyText"/>
    <w:qFormat/>
    <w:rsid w:val="00115A4B"/>
    <w:rPr>
      <w:rFonts w:ascii="Arial" w:hAnsi="Arial"/>
      <w:b/>
    </w:rPr>
  </w:style>
  <w:style w:type="paragraph" w:styleId="List3">
    <w:name w:val="List 3"/>
    <w:basedOn w:val="Normal"/>
    <w:rsid w:val="00115A4B"/>
    <w:pPr>
      <w:ind w:left="1800" w:hanging="720"/>
    </w:pPr>
  </w:style>
  <w:style w:type="paragraph" w:styleId="ListContinue">
    <w:name w:val="List Continue"/>
    <w:basedOn w:val="List"/>
    <w:rsid w:val="00115A4B"/>
    <w:pPr>
      <w:spacing w:after="120"/>
      <w:ind w:firstLine="0"/>
    </w:pPr>
  </w:style>
  <w:style w:type="paragraph" w:styleId="ListContinue2">
    <w:name w:val="List Continue 2"/>
    <w:basedOn w:val="List2"/>
    <w:rsid w:val="00115A4B"/>
    <w:pPr>
      <w:ind w:firstLine="0"/>
    </w:pPr>
  </w:style>
  <w:style w:type="paragraph" w:customStyle="1" w:styleId="ParagraphHeading">
    <w:name w:val="Paragraph Heading"/>
    <w:basedOn w:val="Caption"/>
    <w:next w:val="BodyText"/>
    <w:rsid w:val="00115A4B"/>
    <w:pPr>
      <w:spacing w:before="180"/>
    </w:pPr>
  </w:style>
  <w:style w:type="paragraph" w:customStyle="1" w:styleId="ListNumberContinue">
    <w:name w:val="List Number Continue"/>
    <w:basedOn w:val="ListNumber"/>
    <w:rsid w:val="00115A4B"/>
    <w:pPr>
      <w:numPr>
        <w:numId w:val="0"/>
      </w:numPr>
      <w:spacing w:before="60"/>
      <w:ind w:left="900"/>
    </w:pPr>
  </w:style>
  <w:style w:type="paragraph" w:customStyle="1" w:styleId="ListBulletContinue">
    <w:name w:val="List Bullet Continue"/>
    <w:basedOn w:val="ListBullet"/>
    <w:rsid w:val="00115A4B"/>
    <w:pPr>
      <w:numPr>
        <w:numId w:val="0"/>
      </w:numPr>
      <w:ind w:left="720"/>
    </w:pPr>
  </w:style>
  <w:style w:type="paragraph" w:customStyle="1" w:styleId="ListBullet2Continue">
    <w:name w:val="List Bullet 2 Continue"/>
    <w:basedOn w:val="ListBullet2"/>
    <w:rsid w:val="00115A4B"/>
    <w:pPr>
      <w:numPr>
        <w:numId w:val="0"/>
      </w:numPr>
      <w:ind w:left="1080"/>
    </w:pPr>
  </w:style>
  <w:style w:type="paragraph" w:customStyle="1" w:styleId="ListBullet3Continue">
    <w:name w:val="List Bullet 3 Continue"/>
    <w:basedOn w:val="ListBullet3"/>
    <w:rsid w:val="00115A4B"/>
    <w:pPr>
      <w:numPr>
        <w:numId w:val="0"/>
      </w:numPr>
      <w:ind w:left="1440"/>
    </w:pPr>
  </w:style>
  <w:style w:type="paragraph" w:customStyle="1" w:styleId="List3Continue">
    <w:name w:val="List 3 Continue"/>
    <w:basedOn w:val="List3"/>
    <w:rsid w:val="00115A4B"/>
    <w:pPr>
      <w:ind w:firstLine="0"/>
    </w:pPr>
  </w:style>
  <w:style w:type="paragraph" w:customStyle="1" w:styleId="AppendixHeading2">
    <w:name w:val="Appendix Heading 2"/>
    <w:next w:val="BodyText"/>
    <w:rsid w:val="00115A4B"/>
    <w:pPr>
      <w:numPr>
        <w:ilvl w:val="1"/>
        <w:numId w:val="9"/>
      </w:numPr>
      <w:spacing w:before="240" w:after="60"/>
    </w:pPr>
    <w:rPr>
      <w:rFonts w:ascii="Arial" w:hAnsi="Arial"/>
      <w:b/>
      <w:noProof/>
      <w:sz w:val="28"/>
      <w:lang w:val="en-US" w:eastAsia="en-US"/>
    </w:rPr>
  </w:style>
  <w:style w:type="paragraph" w:customStyle="1" w:styleId="AppendixHeading1">
    <w:name w:val="Appendix Heading 1"/>
    <w:next w:val="BodyText"/>
    <w:rsid w:val="00115A4B"/>
    <w:pPr>
      <w:spacing w:before="240" w:after="60"/>
    </w:pPr>
    <w:rPr>
      <w:rFonts w:ascii="Arial" w:hAnsi="Arial"/>
      <w:b/>
      <w:noProof/>
      <w:sz w:val="28"/>
      <w:lang w:val="en-US" w:eastAsia="en-US"/>
    </w:rPr>
  </w:style>
  <w:style w:type="paragraph" w:customStyle="1" w:styleId="AppendixHeading3">
    <w:name w:val="Appendix Heading 3"/>
    <w:basedOn w:val="AppendixHeading2"/>
    <w:next w:val="BodyText"/>
    <w:rsid w:val="00115A4B"/>
    <w:pPr>
      <w:numPr>
        <w:ilvl w:val="2"/>
      </w:numPr>
    </w:pPr>
    <w:rPr>
      <w:sz w:val="24"/>
    </w:rPr>
  </w:style>
  <w:style w:type="character" w:styleId="FootnoteReference">
    <w:name w:val="footnote reference"/>
    <w:basedOn w:val="DefaultParagraphFont"/>
    <w:semiHidden/>
    <w:rsid w:val="00115A4B"/>
    <w:rPr>
      <w:vertAlign w:val="superscript"/>
    </w:rPr>
  </w:style>
  <w:style w:type="paragraph" w:styleId="Header">
    <w:name w:val="header"/>
    <w:basedOn w:val="Normal"/>
    <w:rsid w:val="00115A4B"/>
    <w:pPr>
      <w:tabs>
        <w:tab w:val="center" w:pos="4320"/>
        <w:tab w:val="right" w:pos="8640"/>
      </w:tabs>
    </w:pPr>
  </w:style>
  <w:style w:type="paragraph" w:styleId="FootnoteText">
    <w:name w:val="footnote text"/>
    <w:basedOn w:val="Normal"/>
    <w:semiHidden/>
    <w:rsid w:val="00115A4B"/>
    <w:rPr>
      <w:sz w:val="20"/>
    </w:rPr>
  </w:style>
  <w:style w:type="character" w:styleId="PageNumber">
    <w:name w:val="page number"/>
    <w:basedOn w:val="DefaultParagraphFont"/>
    <w:rsid w:val="00115A4B"/>
  </w:style>
  <w:style w:type="paragraph" w:styleId="Footer">
    <w:name w:val="footer"/>
    <w:basedOn w:val="Normal"/>
    <w:rsid w:val="00115A4B"/>
    <w:pPr>
      <w:tabs>
        <w:tab w:val="center" w:pos="4320"/>
        <w:tab w:val="right" w:pos="8640"/>
      </w:tabs>
    </w:pPr>
  </w:style>
  <w:style w:type="character" w:styleId="FollowedHyperlink">
    <w:name w:val="FollowedHyperlink"/>
    <w:basedOn w:val="DefaultParagraphFont"/>
    <w:rsid w:val="00115A4B"/>
    <w:rPr>
      <w:color w:val="800080"/>
      <w:u w:val="single"/>
    </w:rPr>
  </w:style>
  <w:style w:type="paragraph" w:customStyle="1" w:styleId="Glossary">
    <w:name w:val="Glossary"/>
    <w:basedOn w:val="Heading1"/>
    <w:rsid w:val="00115A4B"/>
    <w:pPr>
      <w:numPr>
        <w:numId w:val="0"/>
      </w:numPr>
    </w:pPr>
  </w:style>
  <w:style w:type="character" w:styleId="Hyperlink">
    <w:name w:val="Hyperlink"/>
    <w:basedOn w:val="DefaultParagraphFont"/>
    <w:uiPriority w:val="99"/>
    <w:rsid w:val="00115A4B"/>
    <w:rPr>
      <w:color w:val="0000FF"/>
      <w:u w:val="single"/>
    </w:rPr>
  </w:style>
  <w:style w:type="paragraph" w:styleId="DocumentMap">
    <w:name w:val="Document Map"/>
    <w:basedOn w:val="Normal"/>
    <w:semiHidden/>
    <w:rsid w:val="00115A4B"/>
    <w:pPr>
      <w:shd w:val="clear" w:color="auto" w:fill="000080"/>
    </w:pPr>
    <w:rPr>
      <w:rFonts w:ascii="Tahoma" w:hAnsi="Tahoma" w:cs="Tahoma"/>
    </w:rPr>
  </w:style>
  <w:style w:type="paragraph" w:styleId="CommentText">
    <w:name w:val="annotation text"/>
    <w:basedOn w:val="Normal"/>
    <w:semiHidden/>
    <w:rsid w:val="00115A4B"/>
    <w:rPr>
      <w:sz w:val="20"/>
    </w:rPr>
  </w:style>
  <w:style w:type="paragraph" w:styleId="ListContinue3">
    <w:name w:val="List Continue 3"/>
    <w:basedOn w:val="Normal"/>
    <w:rsid w:val="00115A4B"/>
    <w:pPr>
      <w:spacing w:after="120"/>
      <w:ind w:left="1080"/>
    </w:pPr>
  </w:style>
  <w:style w:type="paragraph" w:styleId="ListContinue4">
    <w:name w:val="List Continue 4"/>
    <w:basedOn w:val="Normal"/>
    <w:rsid w:val="00115A4B"/>
    <w:pPr>
      <w:spacing w:after="120"/>
      <w:ind w:left="1440"/>
    </w:pPr>
  </w:style>
  <w:style w:type="paragraph" w:styleId="ListContinue5">
    <w:name w:val="List Continue 5"/>
    <w:basedOn w:val="Normal"/>
    <w:rsid w:val="00115A4B"/>
    <w:pPr>
      <w:spacing w:after="120"/>
      <w:ind w:left="1800"/>
    </w:pPr>
  </w:style>
  <w:style w:type="paragraph" w:styleId="ListNumber2">
    <w:name w:val="List Number 2"/>
    <w:basedOn w:val="Normal"/>
    <w:rsid w:val="00115A4B"/>
    <w:pPr>
      <w:numPr>
        <w:numId w:val="5"/>
      </w:numPr>
    </w:pPr>
  </w:style>
  <w:style w:type="paragraph" w:styleId="ListNumber3">
    <w:name w:val="List Number 3"/>
    <w:basedOn w:val="Normal"/>
    <w:rsid w:val="00115A4B"/>
    <w:pPr>
      <w:numPr>
        <w:numId w:val="6"/>
      </w:numPr>
    </w:pPr>
  </w:style>
  <w:style w:type="paragraph" w:styleId="ListNumber4">
    <w:name w:val="List Number 4"/>
    <w:basedOn w:val="Normal"/>
    <w:rsid w:val="00115A4B"/>
    <w:pPr>
      <w:numPr>
        <w:numId w:val="7"/>
      </w:numPr>
    </w:pPr>
  </w:style>
  <w:style w:type="paragraph" w:styleId="ListNumber5">
    <w:name w:val="List Number 5"/>
    <w:basedOn w:val="Normal"/>
    <w:rsid w:val="00115A4B"/>
    <w:pPr>
      <w:numPr>
        <w:numId w:val="8"/>
      </w:numPr>
    </w:pPr>
  </w:style>
  <w:style w:type="paragraph" w:styleId="PlainText">
    <w:name w:val="Plain Text"/>
    <w:basedOn w:val="Normal"/>
    <w:rsid w:val="00115A4B"/>
    <w:rPr>
      <w:rFonts w:ascii="Courier New" w:hAnsi="Courier New" w:cs="Courier New"/>
      <w:sz w:val="20"/>
    </w:rPr>
  </w:style>
  <w:style w:type="paragraph" w:styleId="TableofAuthorities">
    <w:name w:val="table of authorities"/>
    <w:basedOn w:val="Normal"/>
    <w:next w:val="Normal"/>
    <w:semiHidden/>
    <w:rsid w:val="00115A4B"/>
    <w:pPr>
      <w:ind w:left="240" w:hanging="240"/>
    </w:pPr>
  </w:style>
  <w:style w:type="paragraph" w:styleId="TableofFigures">
    <w:name w:val="table of figures"/>
    <w:basedOn w:val="Normal"/>
    <w:next w:val="Normal"/>
    <w:semiHidden/>
    <w:rsid w:val="00115A4B"/>
    <w:pPr>
      <w:ind w:left="480" w:hanging="480"/>
    </w:pPr>
  </w:style>
  <w:style w:type="paragraph" w:styleId="Title">
    <w:name w:val="Title"/>
    <w:basedOn w:val="Normal"/>
    <w:qFormat/>
    <w:rsid w:val="00115A4B"/>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115A4B"/>
    <w:rPr>
      <w:rFonts w:ascii="Arial" w:hAnsi="Arial" w:cs="Arial"/>
      <w:b/>
      <w:bCs/>
      <w:szCs w:val="24"/>
    </w:rPr>
  </w:style>
  <w:style w:type="character" w:styleId="CommentReference">
    <w:name w:val="annotation reference"/>
    <w:basedOn w:val="DefaultParagraphFont"/>
    <w:semiHidden/>
    <w:rsid w:val="00115A4B"/>
    <w:rPr>
      <w:sz w:val="16"/>
      <w:szCs w:val="16"/>
    </w:rPr>
  </w:style>
  <w:style w:type="paragraph" w:styleId="BodyText2">
    <w:name w:val="Body Text 2"/>
    <w:basedOn w:val="Normal"/>
    <w:rsid w:val="00115A4B"/>
    <w:pPr>
      <w:spacing w:after="120" w:line="480" w:lineRule="auto"/>
    </w:pPr>
  </w:style>
  <w:style w:type="paragraph" w:styleId="BodyTextIndent2">
    <w:name w:val="Body Text Indent 2"/>
    <w:basedOn w:val="Normal"/>
    <w:rsid w:val="00115A4B"/>
    <w:pPr>
      <w:spacing w:after="120" w:line="480" w:lineRule="auto"/>
      <w:ind w:left="360"/>
    </w:pPr>
  </w:style>
  <w:style w:type="paragraph" w:customStyle="1" w:styleId="Note">
    <w:name w:val="Note"/>
    <w:basedOn w:val="FootnoteText"/>
    <w:rsid w:val="00115A4B"/>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basedOn w:val="DefaultParagraphFont"/>
    <w:rsid w:val="000F6D26"/>
    <w:rPr>
      <w:noProof/>
      <w:sz w:val="24"/>
      <w:lang w:val="en-US" w:eastAsia="en-US" w:bidi="ar-SA"/>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paragraph" w:customStyle="1" w:styleId="XMLExample">
    <w:name w:val="XML Example"/>
    <w:basedOn w:val="BodyText"/>
    <w:rsid w:val="00F401B1"/>
    <w:pPr>
      <w:spacing w:before="0"/>
    </w:pPr>
    <w:rPr>
      <w:rFonts w:ascii="Courier New" w:hAnsi="Courier New" w:cs="Courier New"/>
      <w:sz w:val="20"/>
    </w:rPr>
  </w:style>
  <w:style w:type="character" w:customStyle="1" w:styleId="InsertText">
    <w:name w:val="Insert Text"/>
    <w:basedOn w:val="DefaultParagraphFont"/>
    <w:rsid w:val="00F401B1"/>
    <w:rPr>
      <w:b/>
      <w:dstrike w:val="0"/>
      <w:u w:val="single"/>
      <w:vertAlign w:val="baseline"/>
    </w:rPr>
  </w:style>
  <w:style w:type="character" w:customStyle="1" w:styleId="DeleteText">
    <w:name w:val="Delete Text"/>
    <w:basedOn w:val="DefaultParagraphFont"/>
    <w:rsid w:val="00F401B1"/>
    <w:rPr>
      <w:b/>
      <w:strike/>
      <w:dstrike w:val="0"/>
      <w:vertAlign w:val="baseline"/>
    </w:rPr>
  </w:style>
  <w:style w:type="paragraph" w:styleId="CommentSubject">
    <w:name w:val="annotation subject"/>
    <w:basedOn w:val="CommentText"/>
    <w:next w:val="CommentText"/>
    <w:semiHidden/>
    <w:rsid w:val="00855BC8"/>
    <w:rPr>
      <w:b/>
      <w:bCs/>
    </w:rPr>
  </w:style>
  <w:style w:type="paragraph" w:customStyle="1" w:styleId="Default">
    <w:name w:val="Default"/>
    <w:rsid w:val="007E0476"/>
    <w:pPr>
      <w:autoSpaceDE w:val="0"/>
      <w:autoSpaceDN w:val="0"/>
      <w:adjustRightInd w:val="0"/>
    </w:pPr>
    <w:rPr>
      <w:color w:val="000000"/>
      <w:sz w:val="24"/>
      <w:szCs w:val="24"/>
      <w:lang w:val="en-US" w:eastAsia="en-US" w:bidi="ne-NP"/>
    </w:rPr>
  </w:style>
  <w:style w:type="paragraph" w:customStyle="1" w:styleId="Appendix">
    <w:name w:val="Appendix"/>
    <w:basedOn w:val="Heading2"/>
    <w:rsid w:val="005339E1"/>
    <w:pPr>
      <w:numPr>
        <w:numId w:val="20"/>
      </w:numPr>
      <w:spacing w:after="240"/>
    </w:pPr>
    <w:rPr>
      <w:rFonts w:ascii="Times New Roman" w:hAnsi="Times New Roman" w:cs="Arial"/>
      <w:bCs/>
      <w:i/>
      <w:iCs/>
      <w:noProof w:val="0"/>
      <w:kern w:val="0"/>
      <w:szCs w:val="28"/>
      <w:lang w:eastAsia="zh-CN"/>
    </w:rPr>
  </w:style>
  <w:style w:type="table" w:styleId="TableGrid">
    <w:name w:val="Table Grid"/>
    <w:basedOn w:val="TableNormal"/>
    <w:rsid w:val="00533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3B15AA"/>
    <w:rPr>
      <w:rFonts w:ascii="Arial" w:hAnsi="Arial"/>
      <w:b/>
      <w:noProof/>
      <w:kern w:val="28"/>
      <w:sz w:val="24"/>
      <w:lang w:val="en-US" w:eastAsia="en-US" w:bidi="ar-SA"/>
    </w:rPr>
  </w:style>
  <w:style w:type="paragraph" w:customStyle="1" w:styleId="Bullet">
    <w:name w:val="Bullet"/>
    <w:basedOn w:val="Normal"/>
    <w:rsid w:val="00D65726"/>
    <w:pPr>
      <w:numPr>
        <w:numId w:val="27"/>
      </w:numPr>
      <w:overflowPunct w:val="0"/>
      <w:autoSpaceDE w:val="0"/>
      <w:autoSpaceDN w:val="0"/>
      <w:adjustRightInd w:val="0"/>
      <w:spacing w:before="0" w:after="120"/>
      <w:textAlignment w:val="baseline"/>
    </w:pPr>
    <w:rPr>
      <w:rFonts w:ascii="Arial" w:hAnsi="Arial"/>
      <w:sz w:val="20"/>
      <w:lang w:val="en-GB"/>
    </w:rPr>
  </w:style>
  <w:style w:type="paragraph" w:customStyle="1" w:styleId="DefaultText">
    <w:name w:val="Default Text"/>
    <w:basedOn w:val="Normal"/>
    <w:rsid w:val="00D563EA"/>
    <w:pPr>
      <w:autoSpaceDE w:val="0"/>
      <w:autoSpaceDN w:val="0"/>
      <w:adjustRightInd w:val="0"/>
      <w:spacing w:before="0" w:after="215"/>
    </w:pPr>
    <w:rPr>
      <w:rFonts w:ascii="Arial" w:hAnsi="Arial" w:cs="Arial"/>
      <w:sz w:val="20"/>
    </w:rPr>
  </w:style>
  <w:style w:type="character" w:styleId="LineNumber">
    <w:name w:val="line number"/>
    <w:basedOn w:val="DefaultParagraphFont"/>
    <w:rsid w:val="000E66F8"/>
  </w:style>
  <w:style w:type="paragraph" w:styleId="HTMLPreformatted">
    <w:name w:val="HTML Preformatted"/>
    <w:basedOn w:val="Normal"/>
    <w:rsid w:val="00D5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MS Mincho" w:hAnsi="Courier New" w:cs="Courier New"/>
      <w:sz w:val="20"/>
      <w:lang w:eastAsia="ja-JP"/>
    </w:rPr>
  </w:style>
  <w:style w:type="character" w:customStyle="1" w:styleId="left">
    <w:name w:val="left"/>
    <w:basedOn w:val="DefaultParagraphFont"/>
    <w:rsid w:val="00B538DE"/>
  </w:style>
  <w:style w:type="character" w:customStyle="1" w:styleId="BodyTextChar">
    <w:name w:val="Body Text Char"/>
    <w:basedOn w:val="DefaultParagraphFont"/>
    <w:link w:val="BodyText"/>
    <w:rsid w:val="00BB3E2F"/>
    <w:rPr>
      <w:noProof/>
      <w:sz w:val="24"/>
      <w:lang w:val="en-US" w:eastAsia="en-US" w:bidi="ar-SA"/>
    </w:rPr>
  </w:style>
  <w:style w:type="paragraph" w:styleId="Revision">
    <w:name w:val="Revision"/>
    <w:hidden/>
    <w:uiPriority w:val="99"/>
    <w:semiHidden/>
    <w:rsid w:val="00444951"/>
    <w:rPr>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A4B"/>
    <w:pPr>
      <w:spacing w:before="120"/>
    </w:pPr>
    <w:rPr>
      <w:sz w:val="24"/>
      <w:lang w:val="en-US" w:eastAsia="en-US"/>
    </w:rPr>
  </w:style>
  <w:style w:type="paragraph" w:styleId="Heading1">
    <w:name w:val="heading 1"/>
    <w:next w:val="BodyText"/>
    <w:qFormat/>
    <w:rsid w:val="00115A4B"/>
    <w:pPr>
      <w:keepNext/>
      <w:pageBreakBefore/>
      <w:numPr>
        <w:numId w:val="10"/>
      </w:numPr>
      <w:spacing w:before="240" w:after="60"/>
      <w:outlineLvl w:val="0"/>
    </w:pPr>
    <w:rPr>
      <w:rFonts w:ascii="Arial" w:hAnsi="Arial"/>
      <w:b/>
      <w:noProof/>
      <w:kern w:val="28"/>
      <w:sz w:val="28"/>
      <w:lang w:val="en-US" w:eastAsia="en-US"/>
    </w:rPr>
  </w:style>
  <w:style w:type="paragraph" w:styleId="Heading2">
    <w:name w:val="heading 2"/>
    <w:aliases w:val="H2"/>
    <w:basedOn w:val="Heading1"/>
    <w:next w:val="BodyText"/>
    <w:qFormat/>
    <w:rsid w:val="00115A4B"/>
    <w:pPr>
      <w:pageBreakBefore w:val="0"/>
      <w:numPr>
        <w:ilvl w:val="1"/>
        <w:numId w:val="11"/>
      </w:numPr>
      <w:outlineLvl w:val="1"/>
    </w:pPr>
  </w:style>
  <w:style w:type="paragraph" w:styleId="Heading3">
    <w:name w:val="heading 3"/>
    <w:aliases w:val="H3"/>
    <w:basedOn w:val="Heading2"/>
    <w:next w:val="BodyText"/>
    <w:qFormat/>
    <w:rsid w:val="00115A4B"/>
    <w:pPr>
      <w:numPr>
        <w:ilvl w:val="2"/>
        <w:numId w:val="12"/>
      </w:numPr>
      <w:ind w:left="1080" w:hanging="1080"/>
      <w:outlineLvl w:val="2"/>
    </w:pPr>
    <w:rPr>
      <w:sz w:val="24"/>
    </w:rPr>
  </w:style>
  <w:style w:type="paragraph" w:styleId="Heading4">
    <w:name w:val="heading 4"/>
    <w:aliases w:val="H4"/>
    <w:basedOn w:val="Heading3"/>
    <w:next w:val="BodyText"/>
    <w:link w:val="Heading4Char"/>
    <w:qFormat/>
    <w:rsid w:val="00115A4B"/>
    <w:pPr>
      <w:numPr>
        <w:ilvl w:val="3"/>
        <w:numId w:val="13"/>
      </w:numPr>
      <w:tabs>
        <w:tab w:val="left" w:pos="900"/>
      </w:tabs>
      <w:outlineLvl w:val="3"/>
    </w:pPr>
  </w:style>
  <w:style w:type="paragraph" w:styleId="Heading5">
    <w:name w:val="heading 5"/>
    <w:basedOn w:val="Heading4"/>
    <w:next w:val="BodyText"/>
    <w:qFormat/>
    <w:rsid w:val="00115A4B"/>
    <w:pPr>
      <w:numPr>
        <w:ilvl w:val="4"/>
        <w:numId w:val="14"/>
      </w:numPr>
      <w:tabs>
        <w:tab w:val="clear" w:pos="900"/>
      </w:tabs>
      <w:outlineLvl w:val="4"/>
    </w:pPr>
  </w:style>
  <w:style w:type="paragraph" w:styleId="Heading6">
    <w:name w:val="heading 6"/>
    <w:basedOn w:val="Heading5"/>
    <w:next w:val="BodyText"/>
    <w:qFormat/>
    <w:rsid w:val="00115A4B"/>
    <w:pPr>
      <w:numPr>
        <w:ilvl w:val="5"/>
        <w:numId w:val="15"/>
      </w:numPr>
      <w:outlineLvl w:val="5"/>
    </w:pPr>
  </w:style>
  <w:style w:type="paragraph" w:styleId="Heading7">
    <w:name w:val="heading 7"/>
    <w:basedOn w:val="Heading6"/>
    <w:next w:val="BodyText"/>
    <w:qFormat/>
    <w:rsid w:val="00115A4B"/>
    <w:pPr>
      <w:numPr>
        <w:ilvl w:val="6"/>
        <w:numId w:val="16"/>
      </w:numPr>
      <w:outlineLvl w:val="6"/>
    </w:pPr>
  </w:style>
  <w:style w:type="paragraph" w:styleId="Heading8">
    <w:name w:val="heading 8"/>
    <w:basedOn w:val="Heading7"/>
    <w:next w:val="BodyText"/>
    <w:qFormat/>
    <w:rsid w:val="00115A4B"/>
    <w:pPr>
      <w:numPr>
        <w:ilvl w:val="7"/>
        <w:numId w:val="17"/>
      </w:numPr>
      <w:outlineLvl w:val="7"/>
    </w:pPr>
  </w:style>
  <w:style w:type="paragraph" w:styleId="Heading9">
    <w:name w:val="heading 9"/>
    <w:basedOn w:val="Heading8"/>
    <w:next w:val="BodyText"/>
    <w:qFormat/>
    <w:rsid w:val="00115A4B"/>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15A4B"/>
    <w:pPr>
      <w:spacing w:before="120"/>
    </w:pPr>
    <w:rPr>
      <w:noProof/>
      <w:sz w:val="24"/>
      <w:lang w:val="en-US" w:eastAsia="en-US"/>
    </w:rPr>
  </w:style>
  <w:style w:type="paragraph" w:styleId="BodyTextIndent">
    <w:name w:val="Body Text Indent"/>
    <w:basedOn w:val="BodyText"/>
    <w:rsid w:val="00115A4B"/>
    <w:pPr>
      <w:ind w:left="360"/>
    </w:pPr>
  </w:style>
  <w:style w:type="paragraph" w:styleId="ListNumber">
    <w:name w:val="List Number"/>
    <w:basedOn w:val="BodyText"/>
    <w:rsid w:val="00115A4B"/>
    <w:pPr>
      <w:numPr>
        <w:numId w:val="42"/>
      </w:numPr>
    </w:pPr>
  </w:style>
  <w:style w:type="paragraph" w:styleId="List">
    <w:name w:val="List"/>
    <w:basedOn w:val="BodyText"/>
    <w:rsid w:val="00115A4B"/>
    <w:pPr>
      <w:spacing w:before="60"/>
      <w:ind w:left="1080" w:hanging="720"/>
    </w:pPr>
  </w:style>
  <w:style w:type="paragraph" w:styleId="ListBullet">
    <w:name w:val="List Bullet"/>
    <w:basedOn w:val="BodyText"/>
    <w:rsid w:val="00115A4B"/>
    <w:pPr>
      <w:numPr>
        <w:numId w:val="1"/>
      </w:numPr>
      <w:spacing w:before="60"/>
    </w:pPr>
    <w:rPr>
      <w:noProof w:val="0"/>
    </w:rPr>
  </w:style>
  <w:style w:type="paragraph" w:styleId="ListBullet2">
    <w:name w:val="List Bullet 2"/>
    <w:basedOn w:val="ListBullet"/>
    <w:rsid w:val="00115A4B"/>
    <w:pPr>
      <w:numPr>
        <w:numId w:val="2"/>
      </w:numPr>
      <w:tabs>
        <w:tab w:val="clear" w:pos="720"/>
        <w:tab w:val="num" w:pos="1080"/>
      </w:tabs>
      <w:ind w:left="1080"/>
    </w:pPr>
  </w:style>
  <w:style w:type="paragraph" w:styleId="ListBullet3">
    <w:name w:val="List Bullet 3"/>
    <w:basedOn w:val="ListBullet"/>
    <w:rsid w:val="00115A4B"/>
    <w:pPr>
      <w:numPr>
        <w:numId w:val="3"/>
      </w:numPr>
      <w:tabs>
        <w:tab w:val="clear" w:pos="1080"/>
        <w:tab w:val="num" w:pos="1440"/>
      </w:tabs>
      <w:ind w:left="1440"/>
    </w:pPr>
  </w:style>
  <w:style w:type="paragraph" w:styleId="List2">
    <w:name w:val="List 2"/>
    <w:basedOn w:val="List"/>
    <w:rsid w:val="00115A4B"/>
    <w:pPr>
      <w:ind w:left="1440"/>
    </w:pPr>
  </w:style>
  <w:style w:type="paragraph" w:styleId="TOC1">
    <w:name w:val="toc 1"/>
    <w:next w:val="Normal"/>
    <w:uiPriority w:val="39"/>
    <w:rsid w:val="00155820"/>
    <w:pPr>
      <w:tabs>
        <w:tab w:val="right" w:leader="dot" w:pos="9346"/>
      </w:tabs>
      <w:ind w:left="432" w:hanging="432"/>
    </w:pPr>
    <w:rPr>
      <w:b/>
      <w:sz w:val="24"/>
      <w:szCs w:val="24"/>
      <w:lang w:val="en-US" w:eastAsia="en-US"/>
    </w:rPr>
  </w:style>
  <w:style w:type="paragraph" w:styleId="TOC2">
    <w:name w:val="toc 2"/>
    <w:basedOn w:val="TOC1"/>
    <w:next w:val="Normal"/>
    <w:uiPriority w:val="39"/>
    <w:rsid w:val="00C62E65"/>
    <w:pPr>
      <w:tabs>
        <w:tab w:val="clear" w:pos="9346"/>
        <w:tab w:val="right" w:leader="dot" w:pos="9350"/>
      </w:tabs>
      <w:ind w:left="864" w:hanging="576"/>
    </w:pPr>
  </w:style>
  <w:style w:type="paragraph" w:styleId="TOC3">
    <w:name w:val="toc 3"/>
    <w:basedOn w:val="TOC2"/>
    <w:next w:val="Normal"/>
    <w:uiPriority w:val="39"/>
    <w:rsid w:val="00C62E65"/>
    <w:pPr>
      <w:ind w:left="1440" w:hanging="864"/>
    </w:pPr>
  </w:style>
  <w:style w:type="paragraph" w:styleId="TOC4">
    <w:name w:val="toc 4"/>
    <w:basedOn w:val="TOC3"/>
    <w:next w:val="Normal"/>
    <w:semiHidden/>
    <w:rsid w:val="00115A4B"/>
    <w:pPr>
      <w:ind w:left="720"/>
    </w:pPr>
  </w:style>
  <w:style w:type="paragraph" w:styleId="TOC5">
    <w:name w:val="toc 5"/>
    <w:basedOn w:val="TOC4"/>
    <w:next w:val="Normal"/>
    <w:semiHidden/>
    <w:rsid w:val="00115A4B"/>
    <w:pPr>
      <w:ind w:left="960"/>
    </w:pPr>
  </w:style>
  <w:style w:type="paragraph" w:styleId="TOC6">
    <w:name w:val="toc 6"/>
    <w:basedOn w:val="TOC5"/>
    <w:next w:val="Normal"/>
    <w:semiHidden/>
    <w:rsid w:val="00115A4B"/>
    <w:pPr>
      <w:ind w:left="1200"/>
    </w:pPr>
  </w:style>
  <w:style w:type="paragraph" w:styleId="TOC7">
    <w:name w:val="toc 7"/>
    <w:basedOn w:val="TOC6"/>
    <w:next w:val="Normal"/>
    <w:semiHidden/>
    <w:rsid w:val="00115A4B"/>
    <w:pPr>
      <w:ind w:left="1440"/>
    </w:pPr>
  </w:style>
  <w:style w:type="paragraph" w:styleId="TOC8">
    <w:name w:val="toc 8"/>
    <w:basedOn w:val="TOC7"/>
    <w:next w:val="Normal"/>
    <w:semiHidden/>
    <w:rsid w:val="00115A4B"/>
    <w:pPr>
      <w:ind w:left="1680"/>
    </w:pPr>
  </w:style>
  <w:style w:type="paragraph" w:styleId="TOC9">
    <w:name w:val="toc 9"/>
    <w:basedOn w:val="TOC1"/>
    <w:next w:val="Normal"/>
    <w:semiHidden/>
    <w:rsid w:val="008616CB"/>
    <w:pPr>
      <w:spacing w:before="120" w:after="120"/>
      <w:ind w:left="1920"/>
    </w:pPr>
  </w:style>
  <w:style w:type="paragraph" w:customStyle="1" w:styleId="TableEntry">
    <w:name w:val="Table Entry"/>
    <w:basedOn w:val="BodyText"/>
    <w:rsid w:val="00115A4B"/>
    <w:pPr>
      <w:spacing w:before="40" w:after="40"/>
      <w:ind w:left="72" w:right="72"/>
    </w:pPr>
    <w:rPr>
      <w:sz w:val="18"/>
    </w:rPr>
  </w:style>
  <w:style w:type="paragraph" w:customStyle="1" w:styleId="TableEntryHeader">
    <w:name w:val="Table Entry Header"/>
    <w:basedOn w:val="TableEntry"/>
    <w:rsid w:val="00115A4B"/>
    <w:pPr>
      <w:jc w:val="center"/>
    </w:pPr>
    <w:rPr>
      <w:rFonts w:ascii="Arial" w:hAnsi="Arial"/>
      <w:b/>
      <w:sz w:val="20"/>
    </w:rPr>
  </w:style>
  <w:style w:type="paragraph" w:customStyle="1" w:styleId="TableTitle">
    <w:name w:val="Table Title"/>
    <w:basedOn w:val="BodyText"/>
    <w:rsid w:val="00115A4B"/>
    <w:pPr>
      <w:keepNext/>
      <w:spacing w:before="60" w:after="60"/>
      <w:jc w:val="center"/>
    </w:pPr>
    <w:rPr>
      <w:rFonts w:ascii="Arial" w:hAnsi="Arial"/>
      <w:b/>
      <w:sz w:val="22"/>
    </w:rPr>
  </w:style>
  <w:style w:type="paragraph" w:customStyle="1" w:styleId="FigureTitle">
    <w:name w:val="Figure Title"/>
    <w:basedOn w:val="TableTitle"/>
    <w:rsid w:val="00115A4B"/>
    <w:pPr>
      <w:keepNext w:val="0"/>
      <w:keepLines/>
    </w:pPr>
  </w:style>
  <w:style w:type="paragraph" w:styleId="Caption">
    <w:name w:val="caption"/>
    <w:basedOn w:val="BodyText"/>
    <w:next w:val="BodyText"/>
    <w:qFormat/>
    <w:rsid w:val="00115A4B"/>
    <w:rPr>
      <w:rFonts w:ascii="Arial" w:hAnsi="Arial"/>
      <w:b/>
    </w:rPr>
  </w:style>
  <w:style w:type="paragraph" w:styleId="List3">
    <w:name w:val="List 3"/>
    <w:basedOn w:val="Normal"/>
    <w:rsid w:val="00115A4B"/>
    <w:pPr>
      <w:ind w:left="1800" w:hanging="720"/>
    </w:pPr>
  </w:style>
  <w:style w:type="paragraph" w:styleId="ListContinue">
    <w:name w:val="List Continue"/>
    <w:basedOn w:val="List"/>
    <w:rsid w:val="00115A4B"/>
    <w:pPr>
      <w:spacing w:after="120"/>
      <w:ind w:firstLine="0"/>
    </w:pPr>
  </w:style>
  <w:style w:type="paragraph" w:styleId="ListContinue2">
    <w:name w:val="List Continue 2"/>
    <w:basedOn w:val="List2"/>
    <w:rsid w:val="00115A4B"/>
    <w:pPr>
      <w:ind w:firstLine="0"/>
    </w:pPr>
  </w:style>
  <w:style w:type="paragraph" w:customStyle="1" w:styleId="ParagraphHeading">
    <w:name w:val="Paragraph Heading"/>
    <w:basedOn w:val="Caption"/>
    <w:next w:val="BodyText"/>
    <w:rsid w:val="00115A4B"/>
    <w:pPr>
      <w:spacing w:before="180"/>
    </w:pPr>
  </w:style>
  <w:style w:type="paragraph" w:customStyle="1" w:styleId="ListNumberContinue">
    <w:name w:val="List Number Continue"/>
    <w:basedOn w:val="ListNumber"/>
    <w:rsid w:val="00115A4B"/>
    <w:pPr>
      <w:numPr>
        <w:numId w:val="0"/>
      </w:numPr>
      <w:spacing w:before="60"/>
      <w:ind w:left="900"/>
    </w:pPr>
  </w:style>
  <w:style w:type="paragraph" w:customStyle="1" w:styleId="ListBulletContinue">
    <w:name w:val="List Bullet Continue"/>
    <w:basedOn w:val="ListBullet"/>
    <w:rsid w:val="00115A4B"/>
    <w:pPr>
      <w:numPr>
        <w:numId w:val="0"/>
      </w:numPr>
      <w:ind w:left="720"/>
    </w:pPr>
  </w:style>
  <w:style w:type="paragraph" w:customStyle="1" w:styleId="ListBullet2Continue">
    <w:name w:val="List Bullet 2 Continue"/>
    <w:basedOn w:val="ListBullet2"/>
    <w:rsid w:val="00115A4B"/>
    <w:pPr>
      <w:numPr>
        <w:numId w:val="0"/>
      </w:numPr>
      <w:ind w:left="1080"/>
    </w:pPr>
  </w:style>
  <w:style w:type="paragraph" w:customStyle="1" w:styleId="ListBullet3Continue">
    <w:name w:val="List Bullet 3 Continue"/>
    <w:basedOn w:val="ListBullet3"/>
    <w:rsid w:val="00115A4B"/>
    <w:pPr>
      <w:numPr>
        <w:numId w:val="0"/>
      </w:numPr>
      <w:ind w:left="1440"/>
    </w:pPr>
  </w:style>
  <w:style w:type="paragraph" w:customStyle="1" w:styleId="List3Continue">
    <w:name w:val="List 3 Continue"/>
    <w:basedOn w:val="List3"/>
    <w:rsid w:val="00115A4B"/>
    <w:pPr>
      <w:ind w:firstLine="0"/>
    </w:pPr>
  </w:style>
  <w:style w:type="paragraph" w:customStyle="1" w:styleId="AppendixHeading2">
    <w:name w:val="Appendix Heading 2"/>
    <w:next w:val="BodyText"/>
    <w:rsid w:val="00115A4B"/>
    <w:pPr>
      <w:numPr>
        <w:ilvl w:val="1"/>
        <w:numId w:val="9"/>
      </w:numPr>
      <w:spacing w:before="240" w:after="60"/>
    </w:pPr>
    <w:rPr>
      <w:rFonts w:ascii="Arial" w:hAnsi="Arial"/>
      <w:b/>
      <w:noProof/>
      <w:sz w:val="28"/>
      <w:lang w:val="en-US" w:eastAsia="en-US"/>
    </w:rPr>
  </w:style>
  <w:style w:type="paragraph" w:customStyle="1" w:styleId="AppendixHeading1">
    <w:name w:val="Appendix Heading 1"/>
    <w:next w:val="BodyText"/>
    <w:rsid w:val="00115A4B"/>
    <w:pPr>
      <w:spacing w:before="240" w:after="60"/>
    </w:pPr>
    <w:rPr>
      <w:rFonts w:ascii="Arial" w:hAnsi="Arial"/>
      <w:b/>
      <w:noProof/>
      <w:sz w:val="28"/>
      <w:lang w:val="en-US" w:eastAsia="en-US"/>
    </w:rPr>
  </w:style>
  <w:style w:type="paragraph" w:customStyle="1" w:styleId="AppendixHeading3">
    <w:name w:val="Appendix Heading 3"/>
    <w:basedOn w:val="AppendixHeading2"/>
    <w:next w:val="BodyText"/>
    <w:rsid w:val="00115A4B"/>
    <w:pPr>
      <w:numPr>
        <w:ilvl w:val="2"/>
      </w:numPr>
    </w:pPr>
    <w:rPr>
      <w:sz w:val="24"/>
    </w:rPr>
  </w:style>
  <w:style w:type="character" w:styleId="FootnoteReference">
    <w:name w:val="footnote reference"/>
    <w:basedOn w:val="DefaultParagraphFont"/>
    <w:semiHidden/>
    <w:rsid w:val="00115A4B"/>
    <w:rPr>
      <w:vertAlign w:val="superscript"/>
    </w:rPr>
  </w:style>
  <w:style w:type="paragraph" w:styleId="Header">
    <w:name w:val="header"/>
    <w:basedOn w:val="Normal"/>
    <w:rsid w:val="00115A4B"/>
    <w:pPr>
      <w:tabs>
        <w:tab w:val="center" w:pos="4320"/>
        <w:tab w:val="right" w:pos="8640"/>
      </w:tabs>
    </w:pPr>
  </w:style>
  <w:style w:type="paragraph" w:styleId="FootnoteText">
    <w:name w:val="footnote text"/>
    <w:basedOn w:val="Normal"/>
    <w:semiHidden/>
    <w:rsid w:val="00115A4B"/>
    <w:rPr>
      <w:sz w:val="20"/>
    </w:rPr>
  </w:style>
  <w:style w:type="character" w:styleId="PageNumber">
    <w:name w:val="page number"/>
    <w:basedOn w:val="DefaultParagraphFont"/>
    <w:rsid w:val="00115A4B"/>
  </w:style>
  <w:style w:type="paragraph" w:styleId="Footer">
    <w:name w:val="footer"/>
    <w:basedOn w:val="Normal"/>
    <w:rsid w:val="00115A4B"/>
    <w:pPr>
      <w:tabs>
        <w:tab w:val="center" w:pos="4320"/>
        <w:tab w:val="right" w:pos="8640"/>
      </w:tabs>
    </w:pPr>
  </w:style>
  <w:style w:type="character" w:styleId="FollowedHyperlink">
    <w:name w:val="FollowedHyperlink"/>
    <w:basedOn w:val="DefaultParagraphFont"/>
    <w:rsid w:val="00115A4B"/>
    <w:rPr>
      <w:color w:val="800080"/>
      <w:u w:val="single"/>
    </w:rPr>
  </w:style>
  <w:style w:type="paragraph" w:customStyle="1" w:styleId="Glossary">
    <w:name w:val="Glossary"/>
    <w:basedOn w:val="Heading1"/>
    <w:rsid w:val="00115A4B"/>
    <w:pPr>
      <w:numPr>
        <w:numId w:val="0"/>
      </w:numPr>
    </w:pPr>
  </w:style>
  <w:style w:type="character" w:styleId="Hyperlink">
    <w:name w:val="Hyperlink"/>
    <w:basedOn w:val="DefaultParagraphFont"/>
    <w:uiPriority w:val="99"/>
    <w:rsid w:val="00115A4B"/>
    <w:rPr>
      <w:color w:val="0000FF"/>
      <w:u w:val="single"/>
    </w:rPr>
  </w:style>
  <w:style w:type="paragraph" w:styleId="DocumentMap">
    <w:name w:val="Document Map"/>
    <w:basedOn w:val="Normal"/>
    <w:semiHidden/>
    <w:rsid w:val="00115A4B"/>
    <w:pPr>
      <w:shd w:val="clear" w:color="auto" w:fill="000080"/>
    </w:pPr>
    <w:rPr>
      <w:rFonts w:ascii="Tahoma" w:hAnsi="Tahoma" w:cs="Tahoma"/>
    </w:rPr>
  </w:style>
  <w:style w:type="paragraph" w:styleId="CommentText">
    <w:name w:val="annotation text"/>
    <w:basedOn w:val="Normal"/>
    <w:semiHidden/>
    <w:rsid w:val="00115A4B"/>
    <w:rPr>
      <w:sz w:val="20"/>
    </w:rPr>
  </w:style>
  <w:style w:type="paragraph" w:styleId="ListContinue3">
    <w:name w:val="List Continue 3"/>
    <w:basedOn w:val="Normal"/>
    <w:rsid w:val="00115A4B"/>
    <w:pPr>
      <w:spacing w:after="120"/>
      <w:ind w:left="1080"/>
    </w:pPr>
  </w:style>
  <w:style w:type="paragraph" w:styleId="ListContinue4">
    <w:name w:val="List Continue 4"/>
    <w:basedOn w:val="Normal"/>
    <w:rsid w:val="00115A4B"/>
    <w:pPr>
      <w:spacing w:after="120"/>
      <w:ind w:left="1440"/>
    </w:pPr>
  </w:style>
  <w:style w:type="paragraph" w:styleId="ListContinue5">
    <w:name w:val="List Continue 5"/>
    <w:basedOn w:val="Normal"/>
    <w:rsid w:val="00115A4B"/>
    <w:pPr>
      <w:spacing w:after="120"/>
      <w:ind w:left="1800"/>
    </w:pPr>
  </w:style>
  <w:style w:type="paragraph" w:styleId="ListNumber2">
    <w:name w:val="List Number 2"/>
    <w:basedOn w:val="Normal"/>
    <w:rsid w:val="00115A4B"/>
    <w:pPr>
      <w:numPr>
        <w:numId w:val="5"/>
      </w:numPr>
    </w:pPr>
  </w:style>
  <w:style w:type="paragraph" w:styleId="ListNumber3">
    <w:name w:val="List Number 3"/>
    <w:basedOn w:val="Normal"/>
    <w:rsid w:val="00115A4B"/>
    <w:pPr>
      <w:numPr>
        <w:numId w:val="6"/>
      </w:numPr>
    </w:pPr>
  </w:style>
  <w:style w:type="paragraph" w:styleId="ListNumber4">
    <w:name w:val="List Number 4"/>
    <w:basedOn w:val="Normal"/>
    <w:rsid w:val="00115A4B"/>
    <w:pPr>
      <w:numPr>
        <w:numId w:val="7"/>
      </w:numPr>
    </w:pPr>
  </w:style>
  <w:style w:type="paragraph" w:styleId="ListNumber5">
    <w:name w:val="List Number 5"/>
    <w:basedOn w:val="Normal"/>
    <w:rsid w:val="00115A4B"/>
    <w:pPr>
      <w:numPr>
        <w:numId w:val="8"/>
      </w:numPr>
    </w:pPr>
  </w:style>
  <w:style w:type="paragraph" w:styleId="PlainText">
    <w:name w:val="Plain Text"/>
    <w:basedOn w:val="Normal"/>
    <w:rsid w:val="00115A4B"/>
    <w:rPr>
      <w:rFonts w:ascii="Courier New" w:hAnsi="Courier New" w:cs="Courier New"/>
      <w:sz w:val="20"/>
    </w:rPr>
  </w:style>
  <w:style w:type="paragraph" w:styleId="TableofAuthorities">
    <w:name w:val="table of authorities"/>
    <w:basedOn w:val="Normal"/>
    <w:next w:val="Normal"/>
    <w:semiHidden/>
    <w:rsid w:val="00115A4B"/>
    <w:pPr>
      <w:ind w:left="240" w:hanging="240"/>
    </w:pPr>
  </w:style>
  <w:style w:type="paragraph" w:styleId="TableofFigures">
    <w:name w:val="table of figures"/>
    <w:basedOn w:val="Normal"/>
    <w:next w:val="Normal"/>
    <w:semiHidden/>
    <w:rsid w:val="00115A4B"/>
    <w:pPr>
      <w:ind w:left="480" w:hanging="480"/>
    </w:pPr>
  </w:style>
  <w:style w:type="paragraph" w:styleId="Title">
    <w:name w:val="Title"/>
    <w:basedOn w:val="Normal"/>
    <w:qFormat/>
    <w:rsid w:val="00115A4B"/>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115A4B"/>
    <w:rPr>
      <w:rFonts w:ascii="Arial" w:hAnsi="Arial" w:cs="Arial"/>
      <w:b/>
      <w:bCs/>
      <w:szCs w:val="24"/>
    </w:rPr>
  </w:style>
  <w:style w:type="character" w:styleId="CommentReference">
    <w:name w:val="annotation reference"/>
    <w:basedOn w:val="DefaultParagraphFont"/>
    <w:semiHidden/>
    <w:rsid w:val="00115A4B"/>
    <w:rPr>
      <w:sz w:val="16"/>
      <w:szCs w:val="16"/>
    </w:rPr>
  </w:style>
  <w:style w:type="paragraph" w:styleId="BodyText2">
    <w:name w:val="Body Text 2"/>
    <w:basedOn w:val="Normal"/>
    <w:rsid w:val="00115A4B"/>
    <w:pPr>
      <w:spacing w:after="120" w:line="480" w:lineRule="auto"/>
    </w:pPr>
  </w:style>
  <w:style w:type="paragraph" w:styleId="BodyTextIndent2">
    <w:name w:val="Body Text Indent 2"/>
    <w:basedOn w:val="Normal"/>
    <w:rsid w:val="00115A4B"/>
    <w:pPr>
      <w:spacing w:after="120" w:line="480" w:lineRule="auto"/>
      <w:ind w:left="360"/>
    </w:pPr>
  </w:style>
  <w:style w:type="paragraph" w:customStyle="1" w:styleId="Note">
    <w:name w:val="Note"/>
    <w:basedOn w:val="FootnoteText"/>
    <w:rsid w:val="00115A4B"/>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basedOn w:val="DefaultParagraphFont"/>
    <w:rsid w:val="000F6D26"/>
    <w:rPr>
      <w:noProof/>
      <w:sz w:val="24"/>
      <w:lang w:val="en-US" w:eastAsia="en-US" w:bidi="ar-SA"/>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paragraph" w:customStyle="1" w:styleId="XMLExample">
    <w:name w:val="XML Example"/>
    <w:basedOn w:val="BodyText"/>
    <w:rsid w:val="00F401B1"/>
    <w:pPr>
      <w:spacing w:before="0"/>
    </w:pPr>
    <w:rPr>
      <w:rFonts w:ascii="Courier New" w:hAnsi="Courier New" w:cs="Courier New"/>
      <w:sz w:val="20"/>
    </w:rPr>
  </w:style>
  <w:style w:type="character" w:customStyle="1" w:styleId="InsertText">
    <w:name w:val="Insert Text"/>
    <w:basedOn w:val="DefaultParagraphFont"/>
    <w:rsid w:val="00F401B1"/>
    <w:rPr>
      <w:b/>
      <w:dstrike w:val="0"/>
      <w:u w:val="single"/>
      <w:vertAlign w:val="baseline"/>
    </w:rPr>
  </w:style>
  <w:style w:type="character" w:customStyle="1" w:styleId="DeleteText">
    <w:name w:val="Delete Text"/>
    <w:basedOn w:val="DefaultParagraphFont"/>
    <w:rsid w:val="00F401B1"/>
    <w:rPr>
      <w:b/>
      <w:strike/>
      <w:dstrike w:val="0"/>
      <w:vertAlign w:val="baseline"/>
    </w:rPr>
  </w:style>
  <w:style w:type="paragraph" w:styleId="CommentSubject">
    <w:name w:val="annotation subject"/>
    <w:basedOn w:val="CommentText"/>
    <w:next w:val="CommentText"/>
    <w:semiHidden/>
    <w:rsid w:val="00855BC8"/>
    <w:rPr>
      <w:b/>
      <w:bCs/>
    </w:rPr>
  </w:style>
  <w:style w:type="paragraph" w:customStyle="1" w:styleId="Default">
    <w:name w:val="Default"/>
    <w:rsid w:val="007E0476"/>
    <w:pPr>
      <w:autoSpaceDE w:val="0"/>
      <w:autoSpaceDN w:val="0"/>
      <w:adjustRightInd w:val="0"/>
    </w:pPr>
    <w:rPr>
      <w:color w:val="000000"/>
      <w:sz w:val="24"/>
      <w:szCs w:val="24"/>
      <w:lang w:val="en-US" w:eastAsia="en-US" w:bidi="ne-NP"/>
    </w:rPr>
  </w:style>
  <w:style w:type="paragraph" w:customStyle="1" w:styleId="Appendix">
    <w:name w:val="Appendix"/>
    <w:basedOn w:val="Heading2"/>
    <w:rsid w:val="005339E1"/>
    <w:pPr>
      <w:numPr>
        <w:numId w:val="20"/>
      </w:numPr>
      <w:spacing w:after="240"/>
    </w:pPr>
    <w:rPr>
      <w:rFonts w:ascii="Times New Roman" w:hAnsi="Times New Roman" w:cs="Arial"/>
      <w:bCs/>
      <w:i/>
      <w:iCs/>
      <w:noProof w:val="0"/>
      <w:kern w:val="0"/>
      <w:szCs w:val="28"/>
      <w:lang w:eastAsia="zh-CN"/>
    </w:rPr>
  </w:style>
  <w:style w:type="table" w:styleId="TableGrid">
    <w:name w:val="Table Grid"/>
    <w:basedOn w:val="TableNormal"/>
    <w:rsid w:val="00533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3B15AA"/>
    <w:rPr>
      <w:rFonts w:ascii="Arial" w:hAnsi="Arial"/>
      <w:b/>
      <w:noProof/>
      <w:kern w:val="28"/>
      <w:sz w:val="24"/>
      <w:lang w:val="en-US" w:eastAsia="en-US" w:bidi="ar-SA"/>
    </w:rPr>
  </w:style>
  <w:style w:type="paragraph" w:customStyle="1" w:styleId="Bullet">
    <w:name w:val="Bullet"/>
    <w:basedOn w:val="Normal"/>
    <w:rsid w:val="00D65726"/>
    <w:pPr>
      <w:numPr>
        <w:numId w:val="27"/>
      </w:numPr>
      <w:overflowPunct w:val="0"/>
      <w:autoSpaceDE w:val="0"/>
      <w:autoSpaceDN w:val="0"/>
      <w:adjustRightInd w:val="0"/>
      <w:spacing w:before="0" w:after="120"/>
      <w:textAlignment w:val="baseline"/>
    </w:pPr>
    <w:rPr>
      <w:rFonts w:ascii="Arial" w:hAnsi="Arial"/>
      <w:sz w:val="20"/>
      <w:lang w:val="en-GB"/>
    </w:rPr>
  </w:style>
  <w:style w:type="paragraph" w:customStyle="1" w:styleId="DefaultText">
    <w:name w:val="Default Text"/>
    <w:basedOn w:val="Normal"/>
    <w:rsid w:val="00D563EA"/>
    <w:pPr>
      <w:autoSpaceDE w:val="0"/>
      <w:autoSpaceDN w:val="0"/>
      <w:adjustRightInd w:val="0"/>
      <w:spacing w:before="0" w:after="215"/>
    </w:pPr>
    <w:rPr>
      <w:rFonts w:ascii="Arial" w:hAnsi="Arial" w:cs="Arial"/>
      <w:sz w:val="20"/>
    </w:rPr>
  </w:style>
  <w:style w:type="character" w:styleId="LineNumber">
    <w:name w:val="line number"/>
    <w:basedOn w:val="DefaultParagraphFont"/>
    <w:rsid w:val="000E66F8"/>
  </w:style>
  <w:style w:type="paragraph" w:styleId="HTMLPreformatted">
    <w:name w:val="HTML Preformatted"/>
    <w:basedOn w:val="Normal"/>
    <w:rsid w:val="00D5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MS Mincho" w:hAnsi="Courier New" w:cs="Courier New"/>
      <w:sz w:val="20"/>
      <w:lang w:eastAsia="ja-JP"/>
    </w:rPr>
  </w:style>
  <w:style w:type="character" w:customStyle="1" w:styleId="left">
    <w:name w:val="left"/>
    <w:basedOn w:val="DefaultParagraphFont"/>
    <w:rsid w:val="00B538DE"/>
  </w:style>
  <w:style w:type="character" w:customStyle="1" w:styleId="BodyTextChar">
    <w:name w:val="Body Text Char"/>
    <w:basedOn w:val="DefaultParagraphFont"/>
    <w:link w:val="BodyText"/>
    <w:rsid w:val="00BB3E2F"/>
    <w:rPr>
      <w:noProof/>
      <w:sz w:val="24"/>
      <w:lang w:val="en-US" w:eastAsia="en-US" w:bidi="ar-SA"/>
    </w:rPr>
  </w:style>
  <w:style w:type="paragraph" w:styleId="Revision">
    <w:name w:val="Revision"/>
    <w:hidden/>
    <w:uiPriority w:val="99"/>
    <w:semiHidden/>
    <w:rsid w:val="00444951"/>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502">
      <w:bodyDiv w:val="1"/>
      <w:marLeft w:val="0"/>
      <w:marRight w:val="0"/>
      <w:marTop w:val="0"/>
      <w:marBottom w:val="0"/>
      <w:divBdr>
        <w:top w:val="none" w:sz="0" w:space="0" w:color="auto"/>
        <w:left w:val="none" w:sz="0" w:space="0" w:color="auto"/>
        <w:bottom w:val="none" w:sz="0" w:space="0" w:color="auto"/>
        <w:right w:val="none" w:sz="0" w:space="0" w:color="auto"/>
      </w:divBdr>
    </w:div>
    <w:div w:id="14818276">
      <w:bodyDiv w:val="1"/>
      <w:marLeft w:val="0"/>
      <w:marRight w:val="0"/>
      <w:marTop w:val="0"/>
      <w:marBottom w:val="0"/>
      <w:divBdr>
        <w:top w:val="none" w:sz="0" w:space="0" w:color="auto"/>
        <w:left w:val="none" w:sz="0" w:space="0" w:color="auto"/>
        <w:bottom w:val="none" w:sz="0" w:space="0" w:color="auto"/>
        <w:right w:val="none" w:sz="0" w:space="0" w:color="auto"/>
      </w:divBdr>
    </w:div>
    <w:div w:id="190073721">
      <w:bodyDiv w:val="1"/>
      <w:marLeft w:val="0"/>
      <w:marRight w:val="0"/>
      <w:marTop w:val="0"/>
      <w:marBottom w:val="0"/>
      <w:divBdr>
        <w:top w:val="none" w:sz="0" w:space="0" w:color="auto"/>
        <w:left w:val="none" w:sz="0" w:space="0" w:color="auto"/>
        <w:bottom w:val="none" w:sz="0" w:space="0" w:color="auto"/>
        <w:right w:val="none" w:sz="0" w:space="0" w:color="auto"/>
      </w:divBdr>
      <w:divsChild>
        <w:div w:id="1905602927">
          <w:marLeft w:val="0"/>
          <w:marRight w:val="0"/>
          <w:marTop w:val="0"/>
          <w:marBottom w:val="0"/>
          <w:divBdr>
            <w:top w:val="none" w:sz="0" w:space="0" w:color="auto"/>
            <w:left w:val="none" w:sz="0" w:space="0" w:color="auto"/>
            <w:bottom w:val="none" w:sz="0" w:space="0" w:color="auto"/>
            <w:right w:val="none" w:sz="0" w:space="0" w:color="auto"/>
          </w:divBdr>
          <w:divsChild>
            <w:div w:id="635985189">
              <w:marLeft w:val="0"/>
              <w:marRight w:val="0"/>
              <w:marTop w:val="0"/>
              <w:marBottom w:val="0"/>
              <w:divBdr>
                <w:top w:val="none" w:sz="0" w:space="0" w:color="auto"/>
                <w:left w:val="none" w:sz="0" w:space="0" w:color="auto"/>
                <w:bottom w:val="none" w:sz="0" w:space="0" w:color="auto"/>
                <w:right w:val="none" w:sz="0" w:space="0" w:color="auto"/>
              </w:divBdr>
            </w:div>
            <w:div w:id="772211246">
              <w:marLeft w:val="0"/>
              <w:marRight w:val="0"/>
              <w:marTop w:val="0"/>
              <w:marBottom w:val="0"/>
              <w:divBdr>
                <w:top w:val="none" w:sz="0" w:space="0" w:color="auto"/>
                <w:left w:val="none" w:sz="0" w:space="0" w:color="auto"/>
                <w:bottom w:val="none" w:sz="0" w:space="0" w:color="auto"/>
                <w:right w:val="none" w:sz="0" w:space="0" w:color="auto"/>
              </w:divBdr>
            </w:div>
            <w:div w:id="799491974">
              <w:marLeft w:val="0"/>
              <w:marRight w:val="0"/>
              <w:marTop w:val="0"/>
              <w:marBottom w:val="0"/>
              <w:divBdr>
                <w:top w:val="none" w:sz="0" w:space="0" w:color="auto"/>
                <w:left w:val="none" w:sz="0" w:space="0" w:color="auto"/>
                <w:bottom w:val="none" w:sz="0" w:space="0" w:color="auto"/>
                <w:right w:val="none" w:sz="0" w:space="0" w:color="auto"/>
              </w:divBdr>
            </w:div>
            <w:div w:id="939945846">
              <w:marLeft w:val="0"/>
              <w:marRight w:val="0"/>
              <w:marTop w:val="0"/>
              <w:marBottom w:val="0"/>
              <w:divBdr>
                <w:top w:val="none" w:sz="0" w:space="0" w:color="auto"/>
                <w:left w:val="none" w:sz="0" w:space="0" w:color="auto"/>
                <w:bottom w:val="none" w:sz="0" w:space="0" w:color="auto"/>
                <w:right w:val="none" w:sz="0" w:space="0" w:color="auto"/>
              </w:divBdr>
            </w:div>
            <w:div w:id="1055936397">
              <w:marLeft w:val="0"/>
              <w:marRight w:val="0"/>
              <w:marTop w:val="0"/>
              <w:marBottom w:val="0"/>
              <w:divBdr>
                <w:top w:val="none" w:sz="0" w:space="0" w:color="auto"/>
                <w:left w:val="none" w:sz="0" w:space="0" w:color="auto"/>
                <w:bottom w:val="none" w:sz="0" w:space="0" w:color="auto"/>
                <w:right w:val="none" w:sz="0" w:space="0" w:color="auto"/>
              </w:divBdr>
            </w:div>
            <w:div w:id="1546675632">
              <w:marLeft w:val="0"/>
              <w:marRight w:val="0"/>
              <w:marTop w:val="0"/>
              <w:marBottom w:val="0"/>
              <w:divBdr>
                <w:top w:val="none" w:sz="0" w:space="0" w:color="auto"/>
                <w:left w:val="none" w:sz="0" w:space="0" w:color="auto"/>
                <w:bottom w:val="none" w:sz="0" w:space="0" w:color="auto"/>
                <w:right w:val="none" w:sz="0" w:space="0" w:color="auto"/>
              </w:divBdr>
            </w:div>
            <w:div w:id="1652909379">
              <w:marLeft w:val="0"/>
              <w:marRight w:val="0"/>
              <w:marTop w:val="0"/>
              <w:marBottom w:val="0"/>
              <w:divBdr>
                <w:top w:val="none" w:sz="0" w:space="0" w:color="auto"/>
                <w:left w:val="none" w:sz="0" w:space="0" w:color="auto"/>
                <w:bottom w:val="none" w:sz="0" w:space="0" w:color="auto"/>
                <w:right w:val="none" w:sz="0" w:space="0" w:color="auto"/>
              </w:divBdr>
            </w:div>
            <w:div w:id="1899972637">
              <w:marLeft w:val="0"/>
              <w:marRight w:val="0"/>
              <w:marTop w:val="0"/>
              <w:marBottom w:val="0"/>
              <w:divBdr>
                <w:top w:val="none" w:sz="0" w:space="0" w:color="auto"/>
                <w:left w:val="none" w:sz="0" w:space="0" w:color="auto"/>
                <w:bottom w:val="none" w:sz="0" w:space="0" w:color="auto"/>
                <w:right w:val="none" w:sz="0" w:space="0" w:color="auto"/>
              </w:divBdr>
            </w:div>
            <w:div w:id="1919241074">
              <w:marLeft w:val="0"/>
              <w:marRight w:val="0"/>
              <w:marTop w:val="0"/>
              <w:marBottom w:val="0"/>
              <w:divBdr>
                <w:top w:val="none" w:sz="0" w:space="0" w:color="auto"/>
                <w:left w:val="none" w:sz="0" w:space="0" w:color="auto"/>
                <w:bottom w:val="none" w:sz="0" w:space="0" w:color="auto"/>
                <w:right w:val="none" w:sz="0" w:space="0" w:color="auto"/>
              </w:divBdr>
            </w:div>
            <w:div w:id="1946695810">
              <w:marLeft w:val="0"/>
              <w:marRight w:val="0"/>
              <w:marTop w:val="0"/>
              <w:marBottom w:val="0"/>
              <w:divBdr>
                <w:top w:val="none" w:sz="0" w:space="0" w:color="auto"/>
                <w:left w:val="none" w:sz="0" w:space="0" w:color="auto"/>
                <w:bottom w:val="none" w:sz="0" w:space="0" w:color="auto"/>
                <w:right w:val="none" w:sz="0" w:space="0" w:color="auto"/>
              </w:divBdr>
            </w:div>
            <w:div w:id="1948922928">
              <w:marLeft w:val="0"/>
              <w:marRight w:val="0"/>
              <w:marTop w:val="0"/>
              <w:marBottom w:val="0"/>
              <w:divBdr>
                <w:top w:val="none" w:sz="0" w:space="0" w:color="auto"/>
                <w:left w:val="none" w:sz="0" w:space="0" w:color="auto"/>
                <w:bottom w:val="none" w:sz="0" w:space="0" w:color="auto"/>
                <w:right w:val="none" w:sz="0" w:space="0" w:color="auto"/>
              </w:divBdr>
            </w:div>
            <w:div w:id="2015912766">
              <w:marLeft w:val="0"/>
              <w:marRight w:val="0"/>
              <w:marTop w:val="0"/>
              <w:marBottom w:val="0"/>
              <w:divBdr>
                <w:top w:val="none" w:sz="0" w:space="0" w:color="auto"/>
                <w:left w:val="none" w:sz="0" w:space="0" w:color="auto"/>
                <w:bottom w:val="none" w:sz="0" w:space="0" w:color="auto"/>
                <w:right w:val="none" w:sz="0" w:space="0" w:color="auto"/>
              </w:divBdr>
            </w:div>
            <w:div w:id="2125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987">
      <w:bodyDiv w:val="1"/>
      <w:marLeft w:val="0"/>
      <w:marRight w:val="0"/>
      <w:marTop w:val="0"/>
      <w:marBottom w:val="0"/>
      <w:divBdr>
        <w:top w:val="none" w:sz="0" w:space="0" w:color="auto"/>
        <w:left w:val="none" w:sz="0" w:space="0" w:color="auto"/>
        <w:bottom w:val="none" w:sz="0" w:space="0" w:color="auto"/>
        <w:right w:val="none" w:sz="0" w:space="0" w:color="auto"/>
      </w:divBdr>
    </w:div>
    <w:div w:id="715395306">
      <w:bodyDiv w:val="1"/>
      <w:marLeft w:val="0"/>
      <w:marRight w:val="0"/>
      <w:marTop w:val="0"/>
      <w:marBottom w:val="0"/>
      <w:divBdr>
        <w:top w:val="none" w:sz="0" w:space="0" w:color="auto"/>
        <w:left w:val="none" w:sz="0" w:space="0" w:color="auto"/>
        <w:bottom w:val="none" w:sz="0" w:space="0" w:color="auto"/>
        <w:right w:val="none" w:sz="0" w:space="0" w:color="auto"/>
      </w:divBdr>
    </w:div>
    <w:div w:id="735321788">
      <w:bodyDiv w:val="1"/>
      <w:marLeft w:val="0"/>
      <w:marRight w:val="0"/>
      <w:marTop w:val="0"/>
      <w:marBottom w:val="0"/>
      <w:divBdr>
        <w:top w:val="none" w:sz="0" w:space="0" w:color="auto"/>
        <w:left w:val="none" w:sz="0" w:space="0" w:color="auto"/>
        <w:bottom w:val="none" w:sz="0" w:space="0" w:color="auto"/>
        <w:right w:val="none" w:sz="0" w:space="0" w:color="auto"/>
      </w:divBdr>
    </w:div>
    <w:div w:id="1009211956">
      <w:bodyDiv w:val="1"/>
      <w:marLeft w:val="0"/>
      <w:marRight w:val="0"/>
      <w:marTop w:val="0"/>
      <w:marBottom w:val="0"/>
      <w:divBdr>
        <w:top w:val="none" w:sz="0" w:space="0" w:color="auto"/>
        <w:left w:val="none" w:sz="0" w:space="0" w:color="auto"/>
        <w:bottom w:val="none" w:sz="0" w:space="0" w:color="auto"/>
        <w:right w:val="none" w:sz="0" w:space="0" w:color="auto"/>
      </w:divBdr>
    </w:div>
    <w:div w:id="1107234940">
      <w:bodyDiv w:val="1"/>
      <w:marLeft w:val="0"/>
      <w:marRight w:val="0"/>
      <w:marTop w:val="0"/>
      <w:marBottom w:val="0"/>
      <w:divBdr>
        <w:top w:val="none" w:sz="0" w:space="0" w:color="auto"/>
        <w:left w:val="none" w:sz="0" w:space="0" w:color="auto"/>
        <w:bottom w:val="none" w:sz="0" w:space="0" w:color="auto"/>
        <w:right w:val="none" w:sz="0" w:space="0" w:color="auto"/>
      </w:divBdr>
    </w:div>
    <w:div w:id="1475677471">
      <w:bodyDiv w:val="1"/>
      <w:marLeft w:val="0"/>
      <w:marRight w:val="0"/>
      <w:marTop w:val="0"/>
      <w:marBottom w:val="0"/>
      <w:divBdr>
        <w:top w:val="none" w:sz="0" w:space="0" w:color="auto"/>
        <w:left w:val="none" w:sz="0" w:space="0" w:color="auto"/>
        <w:bottom w:val="none" w:sz="0" w:space="0" w:color="auto"/>
        <w:right w:val="none" w:sz="0" w:space="0" w:color="auto"/>
      </w:divBdr>
    </w:div>
    <w:div w:id="1561360278">
      <w:bodyDiv w:val="1"/>
      <w:marLeft w:val="0"/>
      <w:marRight w:val="0"/>
      <w:marTop w:val="0"/>
      <w:marBottom w:val="0"/>
      <w:divBdr>
        <w:top w:val="none" w:sz="0" w:space="0" w:color="auto"/>
        <w:left w:val="none" w:sz="0" w:space="0" w:color="auto"/>
        <w:bottom w:val="none" w:sz="0" w:space="0" w:color="auto"/>
        <w:right w:val="none" w:sz="0" w:space="0" w:color="auto"/>
      </w:divBdr>
    </w:div>
    <w:div w:id="1818720141">
      <w:bodyDiv w:val="1"/>
      <w:marLeft w:val="0"/>
      <w:marRight w:val="0"/>
      <w:marTop w:val="0"/>
      <w:marBottom w:val="0"/>
      <w:divBdr>
        <w:top w:val="none" w:sz="0" w:space="0" w:color="auto"/>
        <w:left w:val="none" w:sz="0" w:space="0" w:color="auto"/>
        <w:bottom w:val="none" w:sz="0" w:space="0" w:color="auto"/>
        <w:right w:val="none" w:sz="0" w:space="0" w:color="auto"/>
      </w:divBdr>
      <w:divsChild>
        <w:div w:id="1482961860">
          <w:marLeft w:val="0"/>
          <w:marRight w:val="0"/>
          <w:marTop w:val="0"/>
          <w:marBottom w:val="0"/>
          <w:divBdr>
            <w:top w:val="none" w:sz="0" w:space="0" w:color="auto"/>
            <w:left w:val="none" w:sz="0" w:space="0" w:color="auto"/>
            <w:bottom w:val="none" w:sz="0" w:space="0" w:color="auto"/>
            <w:right w:val="none" w:sz="0" w:space="0" w:color="auto"/>
          </w:divBdr>
          <w:divsChild>
            <w:div w:id="1057969334">
              <w:marLeft w:val="0"/>
              <w:marRight w:val="0"/>
              <w:marTop w:val="0"/>
              <w:marBottom w:val="0"/>
              <w:divBdr>
                <w:top w:val="none" w:sz="0" w:space="0" w:color="auto"/>
                <w:left w:val="none" w:sz="0" w:space="0" w:color="auto"/>
                <w:bottom w:val="none" w:sz="0" w:space="0" w:color="auto"/>
                <w:right w:val="none" w:sz="0" w:space="0" w:color="auto"/>
              </w:divBdr>
            </w:div>
            <w:div w:id="20229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2610">
      <w:bodyDiv w:val="1"/>
      <w:marLeft w:val="0"/>
      <w:marRight w:val="0"/>
      <w:marTop w:val="0"/>
      <w:marBottom w:val="0"/>
      <w:divBdr>
        <w:top w:val="none" w:sz="0" w:space="0" w:color="auto"/>
        <w:left w:val="none" w:sz="0" w:space="0" w:color="auto"/>
        <w:bottom w:val="none" w:sz="0" w:space="0" w:color="auto"/>
        <w:right w:val="none" w:sz="0" w:space="0" w:color="auto"/>
      </w:divBdr>
      <w:divsChild>
        <w:div w:id="597563198">
          <w:marLeft w:val="547"/>
          <w:marRight w:val="0"/>
          <w:marTop w:val="134"/>
          <w:marBottom w:val="0"/>
          <w:divBdr>
            <w:top w:val="none" w:sz="0" w:space="0" w:color="auto"/>
            <w:left w:val="none" w:sz="0" w:space="0" w:color="auto"/>
            <w:bottom w:val="none" w:sz="0" w:space="0" w:color="auto"/>
            <w:right w:val="none" w:sz="0" w:space="0" w:color="auto"/>
          </w:divBdr>
        </w:div>
        <w:div w:id="1049959699">
          <w:marLeft w:val="547"/>
          <w:marRight w:val="0"/>
          <w:marTop w:val="134"/>
          <w:marBottom w:val="0"/>
          <w:divBdr>
            <w:top w:val="none" w:sz="0" w:space="0" w:color="auto"/>
            <w:left w:val="none" w:sz="0" w:space="0" w:color="auto"/>
            <w:bottom w:val="none" w:sz="0" w:space="0" w:color="auto"/>
            <w:right w:val="none" w:sz="0" w:space="0" w:color="auto"/>
          </w:divBdr>
        </w:div>
        <w:div w:id="1221483691">
          <w:marLeft w:val="547"/>
          <w:marRight w:val="0"/>
          <w:marTop w:val="134"/>
          <w:marBottom w:val="0"/>
          <w:divBdr>
            <w:top w:val="none" w:sz="0" w:space="0" w:color="auto"/>
            <w:left w:val="none" w:sz="0" w:space="0" w:color="auto"/>
            <w:bottom w:val="none" w:sz="0" w:space="0" w:color="auto"/>
            <w:right w:val="none" w:sz="0" w:space="0" w:color="auto"/>
          </w:divBdr>
        </w:div>
        <w:div w:id="1823227724">
          <w:marLeft w:val="547"/>
          <w:marRight w:val="0"/>
          <w:marTop w:val="134"/>
          <w:marBottom w:val="0"/>
          <w:divBdr>
            <w:top w:val="none" w:sz="0" w:space="0" w:color="auto"/>
            <w:left w:val="none" w:sz="0" w:space="0" w:color="auto"/>
            <w:bottom w:val="none" w:sz="0" w:space="0" w:color="auto"/>
            <w:right w:val="none" w:sz="0" w:space="0" w:color="auto"/>
          </w:divBdr>
        </w:div>
      </w:divsChild>
    </w:div>
    <w:div w:id="1886524834">
      <w:bodyDiv w:val="1"/>
      <w:marLeft w:val="0"/>
      <w:marRight w:val="0"/>
      <w:marTop w:val="0"/>
      <w:marBottom w:val="0"/>
      <w:divBdr>
        <w:top w:val="none" w:sz="0" w:space="0" w:color="auto"/>
        <w:left w:val="none" w:sz="0" w:space="0" w:color="auto"/>
        <w:bottom w:val="none" w:sz="0" w:space="0" w:color="auto"/>
        <w:right w:val="none" w:sz="0" w:space="0" w:color="auto"/>
      </w:divBdr>
      <w:divsChild>
        <w:div w:id="387145108">
          <w:marLeft w:val="547"/>
          <w:marRight w:val="0"/>
          <w:marTop w:val="134"/>
          <w:marBottom w:val="0"/>
          <w:divBdr>
            <w:top w:val="none" w:sz="0" w:space="0" w:color="auto"/>
            <w:left w:val="none" w:sz="0" w:space="0" w:color="auto"/>
            <w:bottom w:val="none" w:sz="0" w:space="0" w:color="auto"/>
            <w:right w:val="none" w:sz="0" w:space="0" w:color="auto"/>
          </w:divBdr>
        </w:div>
        <w:div w:id="725181723">
          <w:marLeft w:val="547"/>
          <w:marRight w:val="0"/>
          <w:marTop w:val="134"/>
          <w:marBottom w:val="0"/>
          <w:divBdr>
            <w:top w:val="none" w:sz="0" w:space="0" w:color="auto"/>
            <w:left w:val="none" w:sz="0" w:space="0" w:color="auto"/>
            <w:bottom w:val="none" w:sz="0" w:space="0" w:color="auto"/>
            <w:right w:val="none" w:sz="0" w:space="0" w:color="auto"/>
          </w:divBdr>
        </w:div>
        <w:div w:id="1737164850">
          <w:marLeft w:val="547"/>
          <w:marRight w:val="0"/>
          <w:marTop w:val="134"/>
          <w:marBottom w:val="0"/>
          <w:divBdr>
            <w:top w:val="none" w:sz="0" w:space="0" w:color="auto"/>
            <w:left w:val="none" w:sz="0" w:space="0" w:color="auto"/>
            <w:bottom w:val="none" w:sz="0" w:space="0" w:color="auto"/>
            <w:right w:val="none" w:sz="0" w:space="0" w:color="auto"/>
          </w:divBdr>
        </w:div>
        <w:div w:id="177748451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wmf"/><Relationship Id="rId28" Type="http://schemas.openxmlformats.org/officeDocument/2006/relationships/hyperlink" Target="ftp://ftp.ihe.net/IT_Infrastructure/iheitiyr8-2010-2011/Technical_Cmte/Profile_Work/HPD/Public%20Comment/" TargetMode="External"/><Relationship Id="rId2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31" Type="http://schemas.openxmlformats.org/officeDocument/2006/relationships/hyperlink" Target="http://www.commondatahub.com/city_source.jsp" TargetMode="External"/><Relationship Id="rId32" Type="http://schemas.openxmlformats.org/officeDocument/2006/relationships/hyperlink" Target="ftp://ftp.ihe.net/IT_Infrastructure/iheitiyr8-2010-2011/Technical_Cmte/Profile_Work/HPD/Public%20Comment/" TargetMode="External"/><Relationship Id="rId9" Type="http://schemas.openxmlformats.org/officeDocument/2006/relationships/image" Target="media/image1.png"/><Relationship Id="rId33" Type="http://schemas.openxmlformats.org/officeDocument/2006/relationships/image" Target="media/image13.wmf"/><Relationship Id="rId35" Type="http://schemas.openxmlformats.org/officeDocument/2006/relationships/hyperlink" Target="ftp://ftp.ihe.net/IT_Infrastructure/iheitiyr8-2010-2011/Technical_Cmte/Profile_Work/HPD/Public%20Comment/" TargetMode="External"/><Relationship Id="rId7" Type="http://schemas.openxmlformats.org/officeDocument/2006/relationships/footnotes" Target="footnotes.xml"/><Relationship Id="rId8" Type="http://schemas.openxmlformats.org/officeDocument/2006/relationships/endnotes" Target="endnotes.xml"/><Relationship Id="rId36" Type="http://schemas.openxmlformats.org/officeDocument/2006/relationships/hyperlink" Target="ftp://ftp.ihe.net/IT_Infrastructure/iheitiyr8-2010-2011/Technical_Cmte/Profile_Work/HPD/Public%20Comment/" TargetMode="External"/><Relationship Id="rId37" Type="http://schemas.openxmlformats.org/officeDocument/2006/relationships/header" Target="header1.xml"/><Relationship Id="rId38" Type="http://schemas.openxmlformats.org/officeDocument/2006/relationships/footer" Target="footer1.xml"/><Relationship Id="rId10" Type="http://schemas.openxmlformats.org/officeDocument/2006/relationships/hyperlink" Target="http://forums.rsna.org/forumdisplay.php?f=511" TargetMode="External"/><Relationship Id="rId11" Type="http://schemas.openxmlformats.org/officeDocument/2006/relationships/hyperlink" Target="http://www.ihe.net" TargetMode="External"/><Relationship Id="rId12" Type="http://schemas.openxmlformats.org/officeDocument/2006/relationships/hyperlink" Target="http://www.ihe.net/Domains/index.cfm" TargetMode="External"/><Relationship Id="rId13" Type="http://schemas.openxmlformats.org/officeDocument/2006/relationships/hyperlink" Target="http://www.ihe.net/About/process.cfm" TargetMode="External"/><Relationship Id="rId14" Type="http://schemas.openxmlformats.org/officeDocument/2006/relationships/hyperlink" Target="http://www.ihe.net/profiles/index.cfm" TargetMode="External"/><Relationship Id="rId15" Type="http://schemas.openxmlformats.org/officeDocument/2006/relationships/hyperlink" Target="http://www.ihe.net/Technical_Framework/index.cfm" TargetMode="External"/><Relationship Id="rId16" Type="http://schemas.openxmlformats.org/officeDocument/2006/relationships/comments" Target="comments.xml"/><Relationship Id="rId17" Type="http://schemas.openxmlformats.org/officeDocument/2006/relationships/image" Target="media/image2.emf"/><Relationship Id="rId18" Type="http://schemas.openxmlformats.org/officeDocument/2006/relationships/image" Target="media/image3.emf"/><Relationship Id="rId19" Type="http://schemas.openxmlformats.org/officeDocument/2006/relationships/image" Target="media/image4.png"/><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517F83-2E5A-B343-A59E-C77DD0D2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\local\docs\ihe\org\DCC\IHE Supplement Template-V7.1.doc.dot</Template>
  <TotalTime>18</TotalTime>
  <Pages>1</Pages>
  <Words>16038</Words>
  <Characters>91422</Characters>
  <Application>Microsoft Macintosh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Profile Supplement</vt:lpstr>
    </vt:vector>
  </TitlesOfParts>
  <Company>RSNA</Company>
  <LinksUpToDate>false</LinksUpToDate>
  <CharactersWithSpaces>107246</CharactersWithSpaces>
  <SharedDoc>false</SharedDoc>
  <HLinks>
    <vt:vector size="492" baseType="variant">
      <vt:variant>
        <vt:i4>5177377</vt:i4>
      </vt:variant>
      <vt:variant>
        <vt:i4>474</vt:i4>
      </vt:variant>
      <vt:variant>
        <vt:i4>0</vt:i4>
      </vt:variant>
      <vt:variant>
        <vt:i4>5</vt:i4>
      </vt:variant>
      <vt:variant>
        <vt:lpwstr>ftp://ftp.ihe.net/IT_Infrastructure/iheitiyr8-2010-2011/Technical_Cmte/Profile_Work/HPD/Public Comment/</vt:lpwstr>
      </vt:variant>
      <vt:variant>
        <vt:lpwstr/>
      </vt:variant>
      <vt:variant>
        <vt:i4>5177377</vt:i4>
      </vt:variant>
      <vt:variant>
        <vt:i4>471</vt:i4>
      </vt:variant>
      <vt:variant>
        <vt:i4>0</vt:i4>
      </vt:variant>
      <vt:variant>
        <vt:i4>5</vt:i4>
      </vt:variant>
      <vt:variant>
        <vt:lpwstr>ftp://ftp.ihe.net/IT_Infrastructure/iheitiyr8-2010-2011/Technical_Cmte/Profile_Work/HPD/Public Comment/</vt:lpwstr>
      </vt:variant>
      <vt:variant>
        <vt:lpwstr/>
      </vt:variant>
      <vt:variant>
        <vt:i4>5177377</vt:i4>
      </vt:variant>
      <vt:variant>
        <vt:i4>459</vt:i4>
      </vt:variant>
      <vt:variant>
        <vt:i4>0</vt:i4>
      </vt:variant>
      <vt:variant>
        <vt:i4>5</vt:i4>
      </vt:variant>
      <vt:variant>
        <vt:lpwstr>ftp://ftp.ihe.net/IT_Infrastructure/iheitiyr8-2010-2011/Technical_Cmte/Profile_Work/HPD/Public Comment/</vt:lpwstr>
      </vt:variant>
      <vt:variant>
        <vt:lpwstr/>
      </vt:variant>
      <vt:variant>
        <vt:i4>7602191</vt:i4>
      </vt:variant>
      <vt:variant>
        <vt:i4>456</vt:i4>
      </vt:variant>
      <vt:variant>
        <vt:i4>0</vt:i4>
      </vt:variant>
      <vt:variant>
        <vt:i4>5</vt:i4>
      </vt:variant>
      <vt:variant>
        <vt:lpwstr>http://www.commondatahub.com/city_source.jsp</vt:lpwstr>
      </vt:variant>
      <vt:variant>
        <vt:lpwstr/>
      </vt:variant>
      <vt:variant>
        <vt:i4>5177377</vt:i4>
      </vt:variant>
      <vt:variant>
        <vt:i4>447</vt:i4>
      </vt:variant>
      <vt:variant>
        <vt:i4>0</vt:i4>
      </vt:variant>
      <vt:variant>
        <vt:i4>5</vt:i4>
      </vt:variant>
      <vt:variant>
        <vt:lpwstr>ftp://ftp.ihe.net/IT_Infrastructure/iheitiyr8-2010-2011/Technical_Cmte/Profile_Work/HPD/Public Comment/</vt:lpwstr>
      </vt:variant>
      <vt:variant>
        <vt:lpwstr/>
      </vt:variant>
      <vt:variant>
        <vt:i4>2031677</vt:i4>
      </vt:variant>
      <vt:variant>
        <vt:i4>422</vt:i4>
      </vt:variant>
      <vt:variant>
        <vt:i4>0</vt:i4>
      </vt:variant>
      <vt:variant>
        <vt:i4>5</vt:i4>
      </vt:variant>
      <vt:variant>
        <vt:lpwstr/>
      </vt:variant>
      <vt:variant>
        <vt:lpwstr>_Toc261278941</vt:lpwstr>
      </vt:variant>
      <vt:variant>
        <vt:i4>2031677</vt:i4>
      </vt:variant>
      <vt:variant>
        <vt:i4>416</vt:i4>
      </vt:variant>
      <vt:variant>
        <vt:i4>0</vt:i4>
      </vt:variant>
      <vt:variant>
        <vt:i4>5</vt:i4>
      </vt:variant>
      <vt:variant>
        <vt:lpwstr/>
      </vt:variant>
      <vt:variant>
        <vt:lpwstr>_Toc261278940</vt:lpwstr>
      </vt:variant>
      <vt:variant>
        <vt:i4>1572925</vt:i4>
      </vt:variant>
      <vt:variant>
        <vt:i4>410</vt:i4>
      </vt:variant>
      <vt:variant>
        <vt:i4>0</vt:i4>
      </vt:variant>
      <vt:variant>
        <vt:i4>5</vt:i4>
      </vt:variant>
      <vt:variant>
        <vt:lpwstr/>
      </vt:variant>
      <vt:variant>
        <vt:lpwstr>_Toc261278939</vt:lpwstr>
      </vt:variant>
      <vt:variant>
        <vt:i4>1572925</vt:i4>
      </vt:variant>
      <vt:variant>
        <vt:i4>404</vt:i4>
      </vt:variant>
      <vt:variant>
        <vt:i4>0</vt:i4>
      </vt:variant>
      <vt:variant>
        <vt:i4>5</vt:i4>
      </vt:variant>
      <vt:variant>
        <vt:lpwstr/>
      </vt:variant>
      <vt:variant>
        <vt:lpwstr>_Toc261278938</vt:lpwstr>
      </vt:variant>
      <vt:variant>
        <vt:i4>1572925</vt:i4>
      </vt:variant>
      <vt:variant>
        <vt:i4>398</vt:i4>
      </vt:variant>
      <vt:variant>
        <vt:i4>0</vt:i4>
      </vt:variant>
      <vt:variant>
        <vt:i4>5</vt:i4>
      </vt:variant>
      <vt:variant>
        <vt:lpwstr/>
      </vt:variant>
      <vt:variant>
        <vt:lpwstr>_Toc261278937</vt:lpwstr>
      </vt:variant>
      <vt:variant>
        <vt:i4>1572925</vt:i4>
      </vt:variant>
      <vt:variant>
        <vt:i4>392</vt:i4>
      </vt:variant>
      <vt:variant>
        <vt:i4>0</vt:i4>
      </vt:variant>
      <vt:variant>
        <vt:i4>5</vt:i4>
      </vt:variant>
      <vt:variant>
        <vt:lpwstr/>
      </vt:variant>
      <vt:variant>
        <vt:lpwstr>_Toc261278936</vt:lpwstr>
      </vt:variant>
      <vt:variant>
        <vt:i4>1572925</vt:i4>
      </vt:variant>
      <vt:variant>
        <vt:i4>386</vt:i4>
      </vt:variant>
      <vt:variant>
        <vt:i4>0</vt:i4>
      </vt:variant>
      <vt:variant>
        <vt:i4>5</vt:i4>
      </vt:variant>
      <vt:variant>
        <vt:lpwstr/>
      </vt:variant>
      <vt:variant>
        <vt:lpwstr>_Toc261278935</vt:lpwstr>
      </vt:variant>
      <vt:variant>
        <vt:i4>1572925</vt:i4>
      </vt:variant>
      <vt:variant>
        <vt:i4>380</vt:i4>
      </vt:variant>
      <vt:variant>
        <vt:i4>0</vt:i4>
      </vt:variant>
      <vt:variant>
        <vt:i4>5</vt:i4>
      </vt:variant>
      <vt:variant>
        <vt:lpwstr/>
      </vt:variant>
      <vt:variant>
        <vt:lpwstr>_Toc261278934</vt:lpwstr>
      </vt:variant>
      <vt:variant>
        <vt:i4>1572925</vt:i4>
      </vt:variant>
      <vt:variant>
        <vt:i4>374</vt:i4>
      </vt:variant>
      <vt:variant>
        <vt:i4>0</vt:i4>
      </vt:variant>
      <vt:variant>
        <vt:i4>5</vt:i4>
      </vt:variant>
      <vt:variant>
        <vt:lpwstr/>
      </vt:variant>
      <vt:variant>
        <vt:lpwstr>_Toc261278933</vt:lpwstr>
      </vt:variant>
      <vt:variant>
        <vt:i4>1572925</vt:i4>
      </vt:variant>
      <vt:variant>
        <vt:i4>368</vt:i4>
      </vt:variant>
      <vt:variant>
        <vt:i4>0</vt:i4>
      </vt:variant>
      <vt:variant>
        <vt:i4>5</vt:i4>
      </vt:variant>
      <vt:variant>
        <vt:lpwstr/>
      </vt:variant>
      <vt:variant>
        <vt:lpwstr>_Toc261278932</vt:lpwstr>
      </vt:variant>
      <vt:variant>
        <vt:i4>1572925</vt:i4>
      </vt:variant>
      <vt:variant>
        <vt:i4>362</vt:i4>
      </vt:variant>
      <vt:variant>
        <vt:i4>0</vt:i4>
      </vt:variant>
      <vt:variant>
        <vt:i4>5</vt:i4>
      </vt:variant>
      <vt:variant>
        <vt:lpwstr/>
      </vt:variant>
      <vt:variant>
        <vt:lpwstr>_Toc261278931</vt:lpwstr>
      </vt:variant>
      <vt:variant>
        <vt:i4>1572925</vt:i4>
      </vt:variant>
      <vt:variant>
        <vt:i4>356</vt:i4>
      </vt:variant>
      <vt:variant>
        <vt:i4>0</vt:i4>
      </vt:variant>
      <vt:variant>
        <vt:i4>5</vt:i4>
      </vt:variant>
      <vt:variant>
        <vt:lpwstr/>
      </vt:variant>
      <vt:variant>
        <vt:lpwstr>_Toc261278930</vt:lpwstr>
      </vt:variant>
      <vt:variant>
        <vt:i4>1638461</vt:i4>
      </vt:variant>
      <vt:variant>
        <vt:i4>350</vt:i4>
      </vt:variant>
      <vt:variant>
        <vt:i4>0</vt:i4>
      </vt:variant>
      <vt:variant>
        <vt:i4>5</vt:i4>
      </vt:variant>
      <vt:variant>
        <vt:lpwstr/>
      </vt:variant>
      <vt:variant>
        <vt:lpwstr>_Toc261278929</vt:lpwstr>
      </vt:variant>
      <vt:variant>
        <vt:i4>1638461</vt:i4>
      </vt:variant>
      <vt:variant>
        <vt:i4>344</vt:i4>
      </vt:variant>
      <vt:variant>
        <vt:i4>0</vt:i4>
      </vt:variant>
      <vt:variant>
        <vt:i4>5</vt:i4>
      </vt:variant>
      <vt:variant>
        <vt:lpwstr/>
      </vt:variant>
      <vt:variant>
        <vt:lpwstr>_Toc261278928</vt:lpwstr>
      </vt:variant>
      <vt:variant>
        <vt:i4>1638461</vt:i4>
      </vt:variant>
      <vt:variant>
        <vt:i4>338</vt:i4>
      </vt:variant>
      <vt:variant>
        <vt:i4>0</vt:i4>
      </vt:variant>
      <vt:variant>
        <vt:i4>5</vt:i4>
      </vt:variant>
      <vt:variant>
        <vt:lpwstr/>
      </vt:variant>
      <vt:variant>
        <vt:lpwstr>_Toc261278927</vt:lpwstr>
      </vt:variant>
      <vt:variant>
        <vt:i4>1638461</vt:i4>
      </vt:variant>
      <vt:variant>
        <vt:i4>332</vt:i4>
      </vt:variant>
      <vt:variant>
        <vt:i4>0</vt:i4>
      </vt:variant>
      <vt:variant>
        <vt:i4>5</vt:i4>
      </vt:variant>
      <vt:variant>
        <vt:lpwstr/>
      </vt:variant>
      <vt:variant>
        <vt:lpwstr>_Toc261278926</vt:lpwstr>
      </vt:variant>
      <vt:variant>
        <vt:i4>1638461</vt:i4>
      </vt:variant>
      <vt:variant>
        <vt:i4>326</vt:i4>
      </vt:variant>
      <vt:variant>
        <vt:i4>0</vt:i4>
      </vt:variant>
      <vt:variant>
        <vt:i4>5</vt:i4>
      </vt:variant>
      <vt:variant>
        <vt:lpwstr/>
      </vt:variant>
      <vt:variant>
        <vt:lpwstr>_Toc261278925</vt:lpwstr>
      </vt:variant>
      <vt:variant>
        <vt:i4>1638461</vt:i4>
      </vt:variant>
      <vt:variant>
        <vt:i4>320</vt:i4>
      </vt:variant>
      <vt:variant>
        <vt:i4>0</vt:i4>
      </vt:variant>
      <vt:variant>
        <vt:i4>5</vt:i4>
      </vt:variant>
      <vt:variant>
        <vt:lpwstr/>
      </vt:variant>
      <vt:variant>
        <vt:lpwstr>_Toc261278924</vt:lpwstr>
      </vt:variant>
      <vt:variant>
        <vt:i4>1638461</vt:i4>
      </vt:variant>
      <vt:variant>
        <vt:i4>314</vt:i4>
      </vt:variant>
      <vt:variant>
        <vt:i4>0</vt:i4>
      </vt:variant>
      <vt:variant>
        <vt:i4>5</vt:i4>
      </vt:variant>
      <vt:variant>
        <vt:lpwstr/>
      </vt:variant>
      <vt:variant>
        <vt:lpwstr>_Toc261278923</vt:lpwstr>
      </vt:variant>
      <vt:variant>
        <vt:i4>1638461</vt:i4>
      </vt:variant>
      <vt:variant>
        <vt:i4>308</vt:i4>
      </vt:variant>
      <vt:variant>
        <vt:i4>0</vt:i4>
      </vt:variant>
      <vt:variant>
        <vt:i4>5</vt:i4>
      </vt:variant>
      <vt:variant>
        <vt:lpwstr/>
      </vt:variant>
      <vt:variant>
        <vt:lpwstr>_Toc261278922</vt:lpwstr>
      </vt:variant>
      <vt:variant>
        <vt:i4>1638461</vt:i4>
      </vt:variant>
      <vt:variant>
        <vt:i4>302</vt:i4>
      </vt:variant>
      <vt:variant>
        <vt:i4>0</vt:i4>
      </vt:variant>
      <vt:variant>
        <vt:i4>5</vt:i4>
      </vt:variant>
      <vt:variant>
        <vt:lpwstr/>
      </vt:variant>
      <vt:variant>
        <vt:lpwstr>_Toc261278921</vt:lpwstr>
      </vt:variant>
      <vt:variant>
        <vt:i4>1638461</vt:i4>
      </vt:variant>
      <vt:variant>
        <vt:i4>296</vt:i4>
      </vt:variant>
      <vt:variant>
        <vt:i4>0</vt:i4>
      </vt:variant>
      <vt:variant>
        <vt:i4>5</vt:i4>
      </vt:variant>
      <vt:variant>
        <vt:lpwstr/>
      </vt:variant>
      <vt:variant>
        <vt:lpwstr>_Toc261278920</vt:lpwstr>
      </vt:variant>
      <vt:variant>
        <vt:i4>1703997</vt:i4>
      </vt:variant>
      <vt:variant>
        <vt:i4>290</vt:i4>
      </vt:variant>
      <vt:variant>
        <vt:i4>0</vt:i4>
      </vt:variant>
      <vt:variant>
        <vt:i4>5</vt:i4>
      </vt:variant>
      <vt:variant>
        <vt:lpwstr/>
      </vt:variant>
      <vt:variant>
        <vt:lpwstr>_Toc261278919</vt:lpwstr>
      </vt:variant>
      <vt:variant>
        <vt:i4>1703997</vt:i4>
      </vt:variant>
      <vt:variant>
        <vt:i4>284</vt:i4>
      </vt:variant>
      <vt:variant>
        <vt:i4>0</vt:i4>
      </vt:variant>
      <vt:variant>
        <vt:i4>5</vt:i4>
      </vt:variant>
      <vt:variant>
        <vt:lpwstr/>
      </vt:variant>
      <vt:variant>
        <vt:lpwstr>_Toc261278918</vt:lpwstr>
      </vt:variant>
      <vt:variant>
        <vt:i4>1703997</vt:i4>
      </vt:variant>
      <vt:variant>
        <vt:i4>278</vt:i4>
      </vt:variant>
      <vt:variant>
        <vt:i4>0</vt:i4>
      </vt:variant>
      <vt:variant>
        <vt:i4>5</vt:i4>
      </vt:variant>
      <vt:variant>
        <vt:lpwstr/>
      </vt:variant>
      <vt:variant>
        <vt:lpwstr>_Toc261278917</vt:lpwstr>
      </vt:variant>
      <vt:variant>
        <vt:i4>1703997</vt:i4>
      </vt:variant>
      <vt:variant>
        <vt:i4>272</vt:i4>
      </vt:variant>
      <vt:variant>
        <vt:i4>0</vt:i4>
      </vt:variant>
      <vt:variant>
        <vt:i4>5</vt:i4>
      </vt:variant>
      <vt:variant>
        <vt:lpwstr/>
      </vt:variant>
      <vt:variant>
        <vt:lpwstr>_Toc261278916</vt:lpwstr>
      </vt:variant>
      <vt:variant>
        <vt:i4>1703997</vt:i4>
      </vt:variant>
      <vt:variant>
        <vt:i4>266</vt:i4>
      </vt:variant>
      <vt:variant>
        <vt:i4>0</vt:i4>
      </vt:variant>
      <vt:variant>
        <vt:i4>5</vt:i4>
      </vt:variant>
      <vt:variant>
        <vt:lpwstr/>
      </vt:variant>
      <vt:variant>
        <vt:lpwstr>_Toc261278915</vt:lpwstr>
      </vt:variant>
      <vt:variant>
        <vt:i4>1703997</vt:i4>
      </vt:variant>
      <vt:variant>
        <vt:i4>260</vt:i4>
      </vt:variant>
      <vt:variant>
        <vt:i4>0</vt:i4>
      </vt:variant>
      <vt:variant>
        <vt:i4>5</vt:i4>
      </vt:variant>
      <vt:variant>
        <vt:lpwstr/>
      </vt:variant>
      <vt:variant>
        <vt:lpwstr>_Toc261278914</vt:lpwstr>
      </vt:variant>
      <vt:variant>
        <vt:i4>1703997</vt:i4>
      </vt:variant>
      <vt:variant>
        <vt:i4>254</vt:i4>
      </vt:variant>
      <vt:variant>
        <vt:i4>0</vt:i4>
      </vt:variant>
      <vt:variant>
        <vt:i4>5</vt:i4>
      </vt:variant>
      <vt:variant>
        <vt:lpwstr/>
      </vt:variant>
      <vt:variant>
        <vt:lpwstr>_Toc261278913</vt:lpwstr>
      </vt:variant>
      <vt:variant>
        <vt:i4>1703997</vt:i4>
      </vt:variant>
      <vt:variant>
        <vt:i4>248</vt:i4>
      </vt:variant>
      <vt:variant>
        <vt:i4>0</vt:i4>
      </vt:variant>
      <vt:variant>
        <vt:i4>5</vt:i4>
      </vt:variant>
      <vt:variant>
        <vt:lpwstr/>
      </vt:variant>
      <vt:variant>
        <vt:lpwstr>_Toc261278912</vt:lpwstr>
      </vt:variant>
      <vt:variant>
        <vt:i4>1703997</vt:i4>
      </vt:variant>
      <vt:variant>
        <vt:i4>242</vt:i4>
      </vt:variant>
      <vt:variant>
        <vt:i4>0</vt:i4>
      </vt:variant>
      <vt:variant>
        <vt:i4>5</vt:i4>
      </vt:variant>
      <vt:variant>
        <vt:lpwstr/>
      </vt:variant>
      <vt:variant>
        <vt:lpwstr>_Toc261278911</vt:lpwstr>
      </vt:variant>
      <vt:variant>
        <vt:i4>1703997</vt:i4>
      </vt:variant>
      <vt:variant>
        <vt:i4>236</vt:i4>
      </vt:variant>
      <vt:variant>
        <vt:i4>0</vt:i4>
      </vt:variant>
      <vt:variant>
        <vt:i4>5</vt:i4>
      </vt:variant>
      <vt:variant>
        <vt:lpwstr/>
      </vt:variant>
      <vt:variant>
        <vt:lpwstr>_Toc261278910</vt:lpwstr>
      </vt:variant>
      <vt:variant>
        <vt:i4>1769533</vt:i4>
      </vt:variant>
      <vt:variant>
        <vt:i4>230</vt:i4>
      </vt:variant>
      <vt:variant>
        <vt:i4>0</vt:i4>
      </vt:variant>
      <vt:variant>
        <vt:i4>5</vt:i4>
      </vt:variant>
      <vt:variant>
        <vt:lpwstr/>
      </vt:variant>
      <vt:variant>
        <vt:lpwstr>_Toc261278909</vt:lpwstr>
      </vt:variant>
      <vt:variant>
        <vt:i4>1769533</vt:i4>
      </vt:variant>
      <vt:variant>
        <vt:i4>224</vt:i4>
      </vt:variant>
      <vt:variant>
        <vt:i4>0</vt:i4>
      </vt:variant>
      <vt:variant>
        <vt:i4>5</vt:i4>
      </vt:variant>
      <vt:variant>
        <vt:lpwstr/>
      </vt:variant>
      <vt:variant>
        <vt:lpwstr>_Toc261278908</vt:lpwstr>
      </vt:variant>
      <vt:variant>
        <vt:i4>1769533</vt:i4>
      </vt:variant>
      <vt:variant>
        <vt:i4>218</vt:i4>
      </vt:variant>
      <vt:variant>
        <vt:i4>0</vt:i4>
      </vt:variant>
      <vt:variant>
        <vt:i4>5</vt:i4>
      </vt:variant>
      <vt:variant>
        <vt:lpwstr/>
      </vt:variant>
      <vt:variant>
        <vt:lpwstr>_Toc261278907</vt:lpwstr>
      </vt:variant>
      <vt:variant>
        <vt:i4>1769533</vt:i4>
      </vt:variant>
      <vt:variant>
        <vt:i4>212</vt:i4>
      </vt:variant>
      <vt:variant>
        <vt:i4>0</vt:i4>
      </vt:variant>
      <vt:variant>
        <vt:i4>5</vt:i4>
      </vt:variant>
      <vt:variant>
        <vt:lpwstr/>
      </vt:variant>
      <vt:variant>
        <vt:lpwstr>_Toc261278906</vt:lpwstr>
      </vt:variant>
      <vt:variant>
        <vt:i4>1769533</vt:i4>
      </vt:variant>
      <vt:variant>
        <vt:i4>206</vt:i4>
      </vt:variant>
      <vt:variant>
        <vt:i4>0</vt:i4>
      </vt:variant>
      <vt:variant>
        <vt:i4>5</vt:i4>
      </vt:variant>
      <vt:variant>
        <vt:lpwstr/>
      </vt:variant>
      <vt:variant>
        <vt:lpwstr>_Toc261278905</vt:lpwstr>
      </vt:variant>
      <vt:variant>
        <vt:i4>1769533</vt:i4>
      </vt:variant>
      <vt:variant>
        <vt:i4>200</vt:i4>
      </vt:variant>
      <vt:variant>
        <vt:i4>0</vt:i4>
      </vt:variant>
      <vt:variant>
        <vt:i4>5</vt:i4>
      </vt:variant>
      <vt:variant>
        <vt:lpwstr/>
      </vt:variant>
      <vt:variant>
        <vt:lpwstr>_Toc261278904</vt:lpwstr>
      </vt:variant>
      <vt:variant>
        <vt:i4>1769533</vt:i4>
      </vt:variant>
      <vt:variant>
        <vt:i4>194</vt:i4>
      </vt:variant>
      <vt:variant>
        <vt:i4>0</vt:i4>
      </vt:variant>
      <vt:variant>
        <vt:i4>5</vt:i4>
      </vt:variant>
      <vt:variant>
        <vt:lpwstr/>
      </vt:variant>
      <vt:variant>
        <vt:lpwstr>_Toc261278903</vt:lpwstr>
      </vt:variant>
      <vt:variant>
        <vt:i4>1769533</vt:i4>
      </vt:variant>
      <vt:variant>
        <vt:i4>188</vt:i4>
      </vt:variant>
      <vt:variant>
        <vt:i4>0</vt:i4>
      </vt:variant>
      <vt:variant>
        <vt:i4>5</vt:i4>
      </vt:variant>
      <vt:variant>
        <vt:lpwstr/>
      </vt:variant>
      <vt:variant>
        <vt:lpwstr>_Toc261278902</vt:lpwstr>
      </vt:variant>
      <vt:variant>
        <vt:i4>1769533</vt:i4>
      </vt:variant>
      <vt:variant>
        <vt:i4>182</vt:i4>
      </vt:variant>
      <vt:variant>
        <vt:i4>0</vt:i4>
      </vt:variant>
      <vt:variant>
        <vt:i4>5</vt:i4>
      </vt:variant>
      <vt:variant>
        <vt:lpwstr/>
      </vt:variant>
      <vt:variant>
        <vt:lpwstr>_Toc261278901</vt:lpwstr>
      </vt:variant>
      <vt:variant>
        <vt:i4>1769533</vt:i4>
      </vt:variant>
      <vt:variant>
        <vt:i4>176</vt:i4>
      </vt:variant>
      <vt:variant>
        <vt:i4>0</vt:i4>
      </vt:variant>
      <vt:variant>
        <vt:i4>5</vt:i4>
      </vt:variant>
      <vt:variant>
        <vt:lpwstr/>
      </vt:variant>
      <vt:variant>
        <vt:lpwstr>_Toc261278900</vt:lpwstr>
      </vt:variant>
      <vt:variant>
        <vt:i4>1179708</vt:i4>
      </vt:variant>
      <vt:variant>
        <vt:i4>170</vt:i4>
      </vt:variant>
      <vt:variant>
        <vt:i4>0</vt:i4>
      </vt:variant>
      <vt:variant>
        <vt:i4>5</vt:i4>
      </vt:variant>
      <vt:variant>
        <vt:lpwstr/>
      </vt:variant>
      <vt:variant>
        <vt:lpwstr>_Toc261278899</vt:lpwstr>
      </vt:variant>
      <vt:variant>
        <vt:i4>1179708</vt:i4>
      </vt:variant>
      <vt:variant>
        <vt:i4>164</vt:i4>
      </vt:variant>
      <vt:variant>
        <vt:i4>0</vt:i4>
      </vt:variant>
      <vt:variant>
        <vt:i4>5</vt:i4>
      </vt:variant>
      <vt:variant>
        <vt:lpwstr/>
      </vt:variant>
      <vt:variant>
        <vt:lpwstr>_Toc261278898</vt:lpwstr>
      </vt:variant>
      <vt:variant>
        <vt:i4>1179708</vt:i4>
      </vt:variant>
      <vt:variant>
        <vt:i4>158</vt:i4>
      </vt:variant>
      <vt:variant>
        <vt:i4>0</vt:i4>
      </vt:variant>
      <vt:variant>
        <vt:i4>5</vt:i4>
      </vt:variant>
      <vt:variant>
        <vt:lpwstr/>
      </vt:variant>
      <vt:variant>
        <vt:lpwstr>_Toc261278897</vt:lpwstr>
      </vt:variant>
      <vt:variant>
        <vt:i4>1179708</vt:i4>
      </vt:variant>
      <vt:variant>
        <vt:i4>152</vt:i4>
      </vt:variant>
      <vt:variant>
        <vt:i4>0</vt:i4>
      </vt:variant>
      <vt:variant>
        <vt:i4>5</vt:i4>
      </vt:variant>
      <vt:variant>
        <vt:lpwstr/>
      </vt:variant>
      <vt:variant>
        <vt:lpwstr>_Toc261278896</vt:lpwstr>
      </vt:variant>
      <vt:variant>
        <vt:i4>1179708</vt:i4>
      </vt:variant>
      <vt:variant>
        <vt:i4>146</vt:i4>
      </vt:variant>
      <vt:variant>
        <vt:i4>0</vt:i4>
      </vt:variant>
      <vt:variant>
        <vt:i4>5</vt:i4>
      </vt:variant>
      <vt:variant>
        <vt:lpwstr/>
      </vt:variant>
      <vt:variant>
        <vt:lpwstr>_Toc261278895</vt:lpwstr>
      </vt:variant>
      <vt:variant>
        <vt:i4>1179708</vt:i4>
      </vt:variant>
      <vt:variant>
        <vt:i4>140</vt:i4>
      </vt:variant>
      <vt:variant>
        <vt:i4>0</vt:i4>
      </vt:variant>
      <vt:variant>
        <vt:i4>5</vt:i4>
      </vt:variant>
      <vt:variant>
        <vt:lpwstr/>
      </vt:variant>
      <vt:variant>
        <vt:lpwstr>_Toc261278894</vt:lpwstr>
      </vt:variant>
      <vt:variant>
        <vt:i4>1179708</vt:i4>
      </vt:variant>
      <vt:variant>
        <vt:i4>134</vt:i4>
      </vt:variant>
      <vt:variant>
        <vt:i4>0</vt:i4>
      </vt:variant>
      <vt:variant>
        <vt:i4>5</vt:i4>
      </vt:variant>
      <vt:variant>
        <vt:lpwstr/>
      </vt:variant>
      <vt:variant>
        <vt:lpwstr>_Toc261278893</vt:lpwstr>
      </vt:variant>
      <vt:variant>
        <vt:i4>1179708</vt:i4>
      </vt:variant>
      <vt:variant>
        <vt:i4>128</vt:i4>
      </vt:variant>
      <vt:variant>
        <vt:i4>0</vt:i4>
      </vt:variant>
      <vt:variant>
        <vt:i4>5</vt:i4>
      </vt:variant>
      <vt:variant>
        <vt:lpwstr/>
      </vt:variant>
      <vt:variant>
        <vt:lpwstr>_Toc261278892</vt:lpwstr>
      </vt:variant>
      <vt:variant>
        <vt:i4>1179708</vt:i4>
      </vt:variant>
      <vt:variant>
        <vt:i4>122</vt:i4>
      </vt:variant>
      <vt:variant>
        <vt:i4>0</vt:i4>
      </vt:variant>
      <vt:variant>
        <vt:i4>5</vt:i4>
      </vt:variant>
      <vt:variant>
        <vt:lpwstr/>
      </vt:variant>
      <vt:variant>
        <vt:lpwstr>_Toc261278891</vt:lpwstr>
      </vt:variant>
      <vt:variant>
        <vt:i4>1179708</vt:i4>
      </vt:variant>
      <vt:variant>
        <vt:i4>116</vt:i4>
      </vt:variant>
      <vt:variant>
        <vt:i4>0</vt:i4>
      </vt:variant>
      <vt:variant>
        <vt:i4>5</vt:i4>
      </vt:variant>
      <vt:variant>
        <vt:lpwstr/>
      </vt:variant>
      <vt:variant>
        <vt:lpwstr>_Toc261278890</vt:lpwstr>
      </vt:variant>
      <vt:variant>
        <vt:i4>1245244</vt:i4>
      </vt:variant>
      <vt:variant>
        <vt:i4>110</vt:i4>
      </vt:variant>
      <vt:variant>
        <vt:i4>0</vt:i4>
      </vt:variant>
      <vt:variant>
        <vt:i4>5</vt:i4>
      </vt:variant>
      <vt:variant>
        <vt:lpwstr/>
      </vt:variant>
      <vt:variant>
        <vt:lpwstr>_Toc261278889</vt:lpwstr>
      </vt:variant>
      <vt:variant>
        <vt:i4>1245244</vt:i4>
      </vt:variant>
      <vt:variant>
        <vt:i4>104</vt:i4>
      </vt:variant>
      <vt:variant>
        <vt:i4>0</vt:i4>
      </vt:variant>
      <vt:variant>
        <vt:i4>5</vt:i4>
      </vt:variant>
      <vt:variant>
        <vt:lpwstr/>
      </vt:variant>
      <vt:variant>
        <vt:lpwstr>_Toc261278888</vt:lpwstr>
      </vt:variant>
      <vt:variant>
        <vt:i4>1245244</vt:i4>
      </vt:variant>
      <vt:variant>
        <vt:i4>98</vt:i4>
      </vt:variant>
      <vt:variant>
        <vt:i4>0</vt:i4>
      </vt:variant>
      <vt:variant>
        <vt:i4>5</vt:i4>
      </vt:variant>
      <vt:variant>
        <vt:lpwstr/>
      </vt:variant>
      <vt:variant>
        <vt:lpwstr>_Toc261278887</vt:lpwstr>
      </vt:variant>
      <vt:variant>
        <vt:i4>1245244</vt:i4>
      </vt:variant>
      <vt:variant>
        <vt:i4>92</vt:i4>
      </vt:variant>
      <vt:variant>
        <vt:i4>0</vt:i4>
      </vt:variant>
      <vt:variant>
        <vt:i4>5</vt:i4>
      </vt:variant>
      <vt:variant>
        <vt:lpwstr/>
      </vt:variant>
      <vt:variant>
        <vt:lpwstr>_Toc261278886</vt:lpwstr>
      </vt:variant>
      <vt:variant>
        <vt:i4>1245244</vt:i4>
      </vt:variant>
      <vt:variant>
        <vt:i4>86</vt:i4>
      </vt:variant>
      <vt:variant>
        <vt:i4>0</vt:i4>
      </vt:variant>
      <vt:variant>
        <vt:i4>5</vt:i4>
      </vt:variant>
      <vt:variant>
        <vt:lpwstr/>
      </vt:variant>
      <vt:variant>
        <vt:lpwstr>_Toc261278885</vt:lpwstr>
      </vt:variant>
      <vt:variant>
        <vt:i4>1245244</vt:i4>
      </vt:variant>
      <vt:variant>
        <vt:i4>80</vt:i4>
      </vt:variant>
      <vt:variant>
        <vt:i4>0</vt:i4>
      </vt:variant>
      <vt:variant>
        <vt:i4>5</vt:i4>
      </vt:variant>
      <vt:variant>
        <vt:lpwstr/>
      </vt:variant>
      <vt:variant>
        <vt:lpwstr>_Toc261278884</vt:lpwstr>
      </vt:variant>
      <vt:variant>
        <vt:i4>1245244</vt:i4>
      </vt:variant>
      <vt:variant>
        <vt:i4>74</vt:i4>
      </vt:variant>
      <vt:variant>
        <vt:i4>0</vt:i4>
      </vt:variant>
      <vt:variant>
        <vt:i4>5</vt:i4>
      </vt:variant>
      <vt:variant>
        <vt:lpwstr/>
      </vt:variant>
      <vt:variant>
        <vt:lpwstr>_Toc261278883</vt:lpwstr>
      </vt:variant>
      <vt:variant>
        <vt:i4>1245244</vt:i4>
      </vt:variant>
      <vt:variant>
        <vt:i4>68</vt:i4>
      </vt:variant>
      <vt:variant>
        <vt:i4>0</vt:i4>
      </vt:variant>
      <vt:variant>
        <vt:i4>5</vt:i4>
      </vt:variant>
      <vt:variant>
        <vt:lpwstr/>
      </vt:variant>
      <vt:variant>
        <vt:lpwstr>_Toc261278882</vt:lpwstr>
      </vt:variant>
      <vt:variant>
        <vt:i4>1245244</vt:i4>
      </vt:variant>
      <vt:variant>
        <vt:i4>62</vt:i4>
      </vt:variant>
      <vt:variant>
        <vt:i4>0</vt:i4>
      </vt:variant>
      <vt:variant>
        <vt:i4>5</vt:i4>
      </vt:variant>
      <vt:variant>
        <vt:lpwstr/>
      </vt:variant>
      <vt:variant>
        <vt:lpwstr>_Toc261278881</vt:lpwstr>
      </vt:variant>
      <vt:variant>
        <vt:i4>1245244</vt:i4>
      </vt:variant>
      <vt:variant>
        <vt:i4>56</vt:i4>
      </vt:variant>
      <vt:variant>
        <vt:i4>0</vt:i4>
      </vt:variant>
      <vt:variant>
        <vt:i4>5</vt:i4>
      </vt:variant>
      <vt:variant>
        <vt:lpwstr/>
      </vt:variant>
      <vt:variant>
        <vt:lpwstr>_Toc261278880</vt:lpwstr>
      </vt:variant>
      <vt:variant>
        <vt:i4>1835068</vt:i4>
      </vt:variant>
      <vt:variant>
        <vt:i4>50</vt:i4>
      </vt:variant>
      <vt:variant>
        <vt:i4>0</vt:i4>
      </vt:variant>
      <vt:variant>
        <vt:i4>5</vt:i4>
      </vt:variant>
      <vt:variant>
        <vt:lpwstr/>
      </vt:variant>
      <vt:variant>
        <vt:lpwstr>_Toc261278879</vt:lpwstr>
      </vt:variant>
      <vt:variant>
        <vt:i4>1835068</vt:i4>
      </vt:variant>
      <vt:variant>
        <vt:i4>44</vt:i4>
      </vt:variant>
      <vt:variant>
        <vt:i4>0</vt:i4>
      </vt:variant>
      <vt:variant>
        <vt:i4>5</vt:i4>
      </vt:variant>
      <vt:variant>
        <vt:lpwstr/>
      </vt:variant>
      <vt:variant>
        <vt:lpwstr>_Toc261278878</vt:lpwstr>
      </vt:variant>
      <vt:variant>
        <vt:i4>1835068</vt:i4>
      </vt:variant>
      <vt:variant>
        <vt:i4>38</vt:i4>
      </vt:variant>
      <vt:variant>
        <vt:i4>0</vt:i4>
      </vt:variant>
      <vt:variant>
        <vt:i4>5</vt:i4>
      </vt:variant>
      <vt:variant>
        <vt:lpwstr/>
      </vt:variant>
      <vt:variant>
        <vt:lpwstr>_Toc261278877</vt:lpwstr>
      </vt:variant>
      <vt:variant>
        <vt:i4>5636208</vt:i4>
      </vt:variant>
      <vt:variant>
        <vt:i4>33</vt:i4>
      </vt:variant>
      <vt:variant>
        <vt:i4>0</vt:i4>
      </vt:variant>
      <vt:variant>
        <vt:i4>5</vt:i4>
      </vt:variant>
      <vt:variant>
        <vt:lpwstr>http://www.ihe.net/Technical_Framework/index.cfm</vt:lpwstr>
      </vt:variant>
      <vt:variant>
        <vt:lpwstr/>
      </vt:variant>
      <vt:variant>
        <vt:i4>4325441</vt:i4>
      </vt:variant>
      <vt:variant>
        <vt:i4>30</vt:i4>
      </vt:variant>
      <vt:variant>
        <vt:i4>0</vt:i4>
      </vt:variant>
      <vt:variant>
        <vt:i4>5</vt:i4>
      </vt:variant>
      <vt:variant>
        <vt:lpwstr>http://www.ihe.net/profiles/index.cfm</vt:lpwstr>
      </vt:variant>
      <vt:variant>
        <vt:lpwstr/>
      </vt:variant>
      <vt:variant>
        <vt:i4>4194382</vt:i4>
      </vt:variant>
      <vt:variant>
        <vt:i4>27</vt:i4>
      </vt:variant>
      <vt:variant>
        <vt:i4>0</vt:i4>
      </vt:variant>
      <vt:variant>
        <vt:i4>5</vt:i4>
      </vt:variant>
      <vt:variant>
        <vt:lpwstr>http://www.ihe.net/About/process.cfm</vt:lpwstr>
      </vt:variant>
      <vt:variant>
        <vt:lpwstr/>
      </vt:variant>
      <vt:variant>
        <vt:i4>5570640</vt:i4>
      </vt:variant>
      <vt:variant>
        <vt:i4>24</vt:i4>
      </vt:variant>
      <vt:variant>
        <vt:i4>0</vt:i4>
      </vt:variant>
      <vt:variant>
        <vt:i4>5</vt:i4>
      </vt:variant>
      <vt:variant>
        <vt:lpwstr>http://www.ihe.net/Domains/index.cfm</vt:lpwstr>
      </vt:variant>
      <vt:variant>
        <vt:lpwstr/>
      </vt:variant>
      <vt:variant>
        <vt:i4>3997811</vt:i4>
      </vt:variant>
      <vt:variant>
        <vt:i4>21</vt:i4>
      </vt:variant>
      <vt:variant>
        <vt:i4>0</vt:i4>
      </vt:variant>
      <vt:variant>
        <vt:i4>5</vt:i4>
      </vt:variant>
      <vt:variant>
        <vt:lpwstr>http://www.ihe.net/</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6684704</vt:i4>
      </vt:variant>
      <vt:variant>
        <vt:i4>3</vt:i4>
      </vt:variant>
      <vt:variant>
        <vt:i4>0</vt:i4>
      </vt:variant>
      <vt:variant>
        <vt:i4>5</vt:i4>
      </vt:variant>
      <vt:variant>
        <vt:lpwstr>http://forums.rsna.org/</vt:lpwstr>
      </vt:variant>
      <vt:variant>
        <vt:lpwstr/>
      </vt:variant>
      <vt:variant>
        <vt:i4>1179716</vt:i4>
      </vt:variant>
      <vt:variant>
        <vt:i4>0</vt:i4>
      </vt:variant>
      <vt:variant>
        <vt:i4>0</vt:i4>
      </vt:variant>
      <vt:variant>
        <vt:i4>5</vt:i4>
      </vt:variant>
      <vt:variant>
        <vt:lpwstr>http://forums.rsna.org/forumdisplay.php?f=511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dc:title>
  <dc:creator>Karen Witting</dc:creator>
  <cp:lastModifiedBy>Eduardo Jezierski</cp:lastModifiedBy>
  <cp:revision>3</cp:revision>
  <cp:lastPrinted>2010-05-24T16:43:00Z</cp:lastPrinted>
  <dcterms:created xsi:type="dcterms:W3CDTF">2013-05-14T21:10:00Z</dcterms:created>
  <dcterms:modified xsi:type="dcterms:W3CDTF">2013-05-15T18:09:00Z</dcterms:modified>
</cp:coreProperties>
</file>